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6B77F" w14:textId="204E7B2F" w:rsidR="0013148D" w:rsidRDefault="0013148D" w:rsidP="00A248EB">
      <w:pPr>
        <w:pStyle w:val="BodyText"/>
      </w:pPr>
    </w:p>
    <w:p w14:paraId="7DD88D51" w14:textId="792DE1EA" w:rsidR="008E6107" w:rsidRDefault="008E6107">
      <w:pPr>
        <w:pStyle w:val="BodyText"/>
      </w:pPr>
    </w:p>
    <w:sdt>
      <w:sdtPr>
        <w:rPr>
          <w:sz w:val="22"/>
          <w:szCs w:val="22"/>
        </w:rPr>
        <w:id w:val="-1481756444"/>
        <w:docPartObj>
          <w:docPartGallery w:val="Table of Contents"/>
          <w:docPartUnique/>
        </w:docPartObj>
      </w:sdtPr>
      <w:sdtEndPr>
        <w:rPr>
          <w:b/>
          <w:bCs/>
          <w:noProof/>
        </w:rPr>
      </w:sdtEndPr>
      <w:sdtContent>
        <w:p w14:paraId="060ABE8D" w14:textId="4A07D544" w:rsidR="008E6107" w:rsidRPr="00AC39E3" w:rsidRDefault="00AC39E3" w:rsidP="00F27F84">
          <w:pPr>
            <w:pStyle w:val="BodyText"/>
            <w:rPr>
              <w:b/>
            </w:rPr>
          </w:pPr>
          <w:r w:rsidRPr="00AC39E3">
            <w:rPr>
              <w:b/>
            </w:rPr>
            <w:t>Table of Contents</w:t>
          </w:r>
        </w:p>
        <w:p w14:paraId="75F7988F" w14:textId="1C2E2EBB" w:rsidR="0019391F" w:rsidRDefault="008E6107">
          <w:pPr>
            <w:pStyle w:val="TOC1"/>
            <w:tabs>
              <w:tab w:val="left" w:pos="1906"/>
              <w:tab w:val="right" w:leader="dot" w:pos="9570"/>
            </w:tabs>
            <w:rPr>
              <w:rFonts w:asciiTheme="minorHAnsi" w:eastAsiaTheme="minorEastAsia" w:hAnsiTheme="minorHAnsi" w:cstheme="minorBidi"/>
              <w:noProof/>
              <w:sz w:val="22"/>
              <w:szCs w:val="22"/>
              <w:lang w:bidi="ar-SA"/>
            </w:rPr>
          </w:pPr>
          <w:r>
            <w:fldChar w:fldCharType="begin"/>
          </w:r>
          <w:r>
            <w:instrText xml:space="preserve"> TOC \o "1-3" \h \z \u </w:instrText>
          </w:r>
          <w:r>
            <w:fldChar w:fldCharType="separate"/>
          </w:r>
          <w:hyperlink w:anchor="_Toc5884748" w:history="1">
            <w:r w:rsidR="0019391F" w:rsidRPr="009E3FE0">
              <w:rPr>
                <w:rStyle w:val="Hyperlink"/>
                <w:noProof/>
              </w:rPr>
              <w:t>1</w:t>
            </w:r>
            <w:r w:rsidR="0019391F">
              <w:rPr>
                <w:rFonts w:asciiTheme="minorHAnsi" w:eastAsiaTheme="minorEastAsia" w:hAnsiTheme="minorHAnsi" w:cstheme="minorBidi"/>
                <w:noProof/>
                <w:sz w:val="22"/>
                <w:szCs w:val="22"/>
                <w:lang w:bidi="ar-SA"/>
              </w:rPr>
              <w:tab/>
            </w:r>
            <w:r w:rsidR="0019391F" w:rsidRPr="009E3FE0">
              <w:rPr>
                <w:rStyle w:val="Hyperlink"/>
                <w:noProof/>
              </w:rPr>
              <w:t>Introduction</w:t>
            </w:r>
            <w:r w:rsidR="0019391F">
              <w:rPr>
                <w:noProof/>
                <w:webHidden/>
              </w:rPr>
              <w:tab/>
            </w:r>
            <w:r w:rsidR="0019391F">
              <w:rPr>
                <w:noProof/>
                <w:webHidden/>
              </w:rPr>
              <w:fldChar w:fldCharType="begin"/>
            </w:r>
            <w:r w:rsidR="0019391F">
              <w:rPr>
                <w:noProof/>
                <w:webHidden/>
              </w:rPr>
              <w:instrText xml:space="preserve"> PAGEREF _Toc5884748 \h </w:instrText>
            </w:r>
            <w:r w:rsidR="0019391F">
              <w:rPr>
                <w:noProof/>
                <w:webHidden/>
              </w:rPr>
            </w:r>
            <w:r w:rsidR="0019391F">
              <w:rPr>
                <w:noProof/>
                <w:webHidden/>
              </w:rPr>
              <w:fldChar w:fldCharType="separate"/>
            </w:r>
            <w:r w:rsidR="0019391F">
              <w:rPr>
                <w:noProof/>
                <w:webHidden/>
              </w:rPr>
              <w:t>3</w:t>
            </w:r>
            <w:r w:rsidR="0019391F">
              <w:rPr>
                <w:noProof/>
                <w:webHidden/>
              </w:rPr>
              <w:fldChar w:fldCharType="end"/>
            </w:r>
          </w:hyperlink>
        </w:p>
        <w:p w14:paraId="36A49119" w14:textId="7F845F41" w:rsidR="0019391F" w:rsidRDefault="00BE6264">
          <w:pPr>
            <w:pStyle w:val="TOC2"/>
            <w:tabs>
              <w:tab w:val="left" w:pos="2160"/>
              <w:tab w:val="right" w:leader="dot" w:pos="9570"/>
            </w:tabs>
            <w:rPr>
              <w:rFonts w:asciiTheme="minorHAnsi" w:eastAsiaTheme="minorEastAsia" w:hAnsiTheme="minorHAnsi" w:cstheme="minorBidi"/>
              <w:noProof/>
              <w:sz w:val="22"/>
              <w:szCs w:val="22"/>
              <w:lang w:bidi="ar-SA"/>
            </w:rPr>
          </w:pPr>
          <w:hyperlink w:anchor="_Toc5884749" w:history="1">
            <w:r w:rsidR="0019391F" w:rsidRPr="009E3FE0">
              <w:rPr>
                <w:rStyle w:val="Hyperlink"/>
                <w:noProof/>
              </w:rPr>
              <w:t>1.1</w:t>
            </w:r>
            <w:r w:rsidR="0019391F">
              <w:rPr>
                <w:rFonts w:asciiTheme="minorHAnsi" w:eastAsiaTheme="minorEastAsia" w:hAnsiTheme="minorHAnsi" w:cstheme="minorBidi"/>
                <w:noProof/>
                <w:sz w:val="22"/>
                <w:szCs w:val="22"/>
                <w:lang w:bidi="ar-SA"/>
              </w:rPr>
              <w:tab/>
            </w:r>
            <w:r w:rsidR="0019391F" w:rsidRPr="009E3FE0">
              <w:rPr>
                <w:rStyle w:val="Hyperlink"/>
                <w:noProof/>
              </w:rPr>
              <w:t>Background</w:t>
            </w:r>
            <w:r w:rsidR="0019391F">
              <w:rPr>
                <w:noProof/>
                <w:webHidden/>
              </w:rPr>
              <w:tab/>
            </w:r>
            <w:r w:rsidR="0019391F">
              <w:rPr>
                <w:noProof/>
                <w:webHidden/>
              </w:rPr>
              <w:fldChar w:fldCharType="begin"/>
            </w:r>
            <w:r w:rsidR="0019391F">
              <w:rPr>
                <w:noProof/>
                <w:webHidden/>
              </w:rPr>
              <w:instrText xml:space="preserve"> PAGEREF _Toc5884749 \h </w:instrText>
            </w:r>
            <w:r w:rsidR="0019391F">
              <w:rPr>
                <w:noProof/>
                <w:webHidden/>
              </w:rPr>
            </w:r>
            <w:r w:rsidR="0019391F">
              <w:rPr>
                <w:noProof/>
                <w:webHidden/>
              </w:rPr>
              <w:fldChar w:fldCharType="separate"/>
            </w:r>
            <w:r w:rsidR="0019391F">
              <w:rPr>
                <w:noProof/>
                <w:webHidden/>
              </w:rPr>
              <w:t>3</w:t>
            </w:r>
            <w:r w:rsidR="0019391F">
              <w:rPr>
                <w:noProof/>
                <w:webHidden/>
              </w:rPr>
              <w:fldChar w:fldCharType="end"/>
            </w:r>
          </w:hyperlink>
        </w:p>
        <w:p w14:paraId="625F3C54" w14:textId="2EA53E80" w:rsidR="0019391F" w:rsidRDefault="00BE6264">
          <w:pPr>
            <w:pStyle w:val="TOC2"/>
            <w:tabs>
              <w:tab w:val="left" w:pos="2160"/>
              <w:tab w:val="right" w:leader="dot" w:pos="9570"/>
            </w:tabs>
            <w:rPr>
              <w:rFonts w:asciiTheme="minorHAnsi" w:eastAsiaTheme="minorEastAsia" w:hAnsiTheme="minorHAnsi" w:cstheme="minorBidi"/>
              <w:noProof/>
              <w:sz w:val="22"/>
              <w:szCs w:val="22"/>
              <w:lang w:bidi="ar-SA"/>
            </w:rPr>
          </w:pPr>
          <w:hyperlink w:anchor="_Toc5884750" w:history="1">
            <w:r w:rsidR="0019391F" w:rsidRPr="009E3FE0">
              <w:rPr>
                <w:rStyle w:val="Hyperlink"/>
                <w:noProof/>
              </w:rPr>
              <w:t>1.2</w:t>
            </w:r>
            <w:r w:rsidR="0019391F">
              <w:rPr>
                <w:rFonts w:asciiTheme="minorHAnsi" w:eastAsiaTheme="minorEastAsia" w:hAnsiTheme="minorHAnsi" w:cstheme="minorBidi"/>
                <w:noProof/>
                <w:sz w:val="22"/>
                <w:szCs w:val="22"/>
                <w:lang w:bidi="ar-SA"/>
              </w:rPr>
              <w:tab/>
            </w:r>
            <w:r w:rsidR="0019391F" w:rsidRPr="009E3FE0">
              <w:rPr>
                <w:rStyle w:val="Hyperlink"/>
                <w:noProof/>
              </w:rPr>
              <w:t>Purpose</w:t>
            </w:r>
            <w:r w:rsidR="0019391F">
              <w:rPr>
                <w:noProof/>
                <w:webHidden/>
              </w:rPr>
              <w:tab/>
            </w:r>
            <w:r w:rsidR="0019391F">
              <w:rPr>
                <w:noProof/>
                <w:webHidden/>
              </w:rPr>
              <w:fldChar w:fldCharType="begin"/>
            </w:r>
            <w:r w:rsidR="0019391F">
              <w:rPr>
                <w:noProof/>
                <w:webHidden/>
              </w:rPr>
              <w:instrText xml:space="preserve"> PAGEREF _Toc5884750 \h </w:instrText>
            </w:r>
            <w:r w:rsidR="0019391F">
              <w:rPr>
                <w:noProof/>
                <w:webHidden/>
              </w:rPr>
            </w:r>
            <w:r w:rsidR="0019391F">
              <w:rPr>
                <w:noProof/>
                <w:webHidden/>
              </w:rPr>
              <w:fldChar w:fldCharType="separate"/>
            </w:r>
            <w:r w:rsidR="0019391F">
              <w:rPr>
                <w:noProof/>
                <w:webHidden/>
              </w:rPr>
              <w:t>3</w:t>
            </w:r>
            <w:r w:rsidR="0019391F">
              <w:rPr>
                <w:noProof/>
                <w:webHidden/>
              </w:rPr>
              <w:fldChar w:fldCharType="end"/>
            </w:r>
          </w:hyperlink>
        </w:p>
        <w:p w14:paraId="7A9A50F5" w14:textId="0AA1164F" w:rsidR="0019391F" w:rsidRDefault="00BE6264">
          <w:pPr>
            <w:pStyle w:val="TOC2"/>
            <w:tabs>
              <w:tab w:val="left" w:pos="2160"/>
              <w:tab w:val="right" w:leader="dot" w:pos="9570"/>
            </w:tabs>
            <w:rPr>
              <w:rFonts w:asciiTheme="minorHAnsi" w:eastAsiaTheme="minorEastAsia" w:hAnsiTheme="minorHAnsi" w:cstheme="minorBidi"/>
              <w:noProof/>
              <w:sz w:val="22"/>
              <w:szCs w:val="22"/>
              <w:lang w:bidi="ar-SA"/>
            </w:rPr>
          </w:pPr>
          <w:hyperlink w:anchor="_Toc5884751" w:history="1">
            <w:r w:rsidR="0019391F" w:rsidRPr="009E3FE0">
              <w:rPr>
                <w:rStyle w:val="Hyperlink"/>
                <w:noProof/>
              </w:rPr>
              <w:t>1.3</w:t>
            </w:r>
            <w:r w:rsidR="0019391F">
              <w:rPr>
                <w:rFonts w:asciiTheme="minorHAnsi" w:eastAsiaTheme="minorEastAsia" w:hAnsiTheme="minorHAnsi" w:cstheme="minorBidi"/>
                <w:noProof/>
                <w:sz w:val="22"/>
                <w:szCs w:val="22"/>
                <w:lang w:bidi="ar-SA"/>
              </w:rPr>
              <w:tab/>
            </w:r>
            <w:r w:rsidR="0019391F" w:rsidRPr="009E3FE0">
              <w:rPr>
                <w:rStyle w:val="Hyperlink"/>
                <w:noProof/>
              </w:rPr>
              <w:t>Scope</w:t>
            </w:r>
            <w:r w:rsidR="0019391F">
              <w:rPr>
                <w:noProof/>
                <w:webHidden/>
              </w:rPr>
              <w:tab/>
            </w:r>
            <w:r w:rsidR="0019391F">
              <w:rPr>
                <w:noProof/>
                <w:webHidden/>
              </w:rPr>
              <w:fldChar w:fldCharType="begin"/>
            </w:r>
            <w:r w:rsidR="0019391F">
              <w:rPr>
                <w:noProof/>
                <w:webHidden/>
              </w:rPr>
              <w:instrText xml:space="preserve"> PAGEREF _Toc5884751 \h </w:instrText>
            </w:r>
            <w:r w:rsidR="0019391F">
              <w:rPr>
                <w:noProof/>
                <w:webHidden/>
              </w:rPr>
            </w:r>
            <w:r w:rsidR="0019391F">
              <w:rPr>
                <w:noProof/>
                <w:webHidden/>
              </w:rPr>
              <w:fldChar w:fldCharType="separate"/>
            </w:r>
            <w:r w:rsidR="0019391F">
              <w:rPr>
                <w:noProof/>
                <w:webHidden/>
              </w:rPr>
              <w:t>4</w:t>
            </w:r>
            <w:r w:rsidR="0019391F">
              <w:rPr>
                <w:noProof/>
                <w:webHidden/>
              </w:rPr>
              <w:fldChar w:fldCharType="end"/>
            </w:r>
          </w:hyperlink>
        </w:p>
        <w:p w14:paraId="0D20BD2B" w14:textId="02C7B796" w:rsidR="0019391F" w:rsidRDefault="00BE6264">
          <w:pPr>
            <w:pStyle w:val="TOC2"/>
            <w:tabs>
              <w:tab w:val="left" w:pos="2160"/>
              <w:tab w:val="right" w:leader="dot" w:pos="9570"/>
            </w:tabs>
            <w:rPr>
              <w:rFonts w:asciiTheme="minorHAnsi" w:eastAsiaTheme="minorEastAsia" w:hAnsiTheme="minorHAnsi" w:cstheme="minorBidi"/>
              <w:noProof/>
              <w:sz w:val="22"/>
              <w:szCs w:val="22"/>
              <w:lang w:bidi="ar-SA"/>
            </w:rPr>
          </w:pPr>
          <w:hyperlink w:anchor="_Toc5884752" w:history="1">
            <w:r w:rsidR="0019391F" w:rsidRPr="009E3FE0">
              <w:rPr>
                <w:rStyle w:val="Hyperlink"/>
                <w:noProof/>
              </w:rPr>
              <w:t>1.4</w:t>
            </w:r>
            <w:r w:rsidR="0019391F">
              <w:rPr>
                <w:rFonts w:asciiTheme="minorHAnsi" w:eastAsiaTheme="minorEastAsia" w:hAnsiTheme="minorHAnsi" w:cstheme="minorBidi"/>
                <w:noProof/>
                <w:sz w:val="22"/>
                <w:szCs w:val="22"/>
                <w:lang w:bidi="ar-SA"/>
              </w:rPr>
              <w:tab/>
            </w:r>
            <w:r w:rsidR="0019391F" w:rsidRPr="009E3FE0">
              <w:rPr>
                <w:rStyle w:val="Hyperlink"/>
                <w:noProof/>
              </w:rPr>
              <w:t>Audience</w:t>
            </w:r>
            <w:r w:rsidR="0019391F">
              <w:rPr>
                <w:noProof/>
                <w:webHidden/>
              </w:rPr>
              <w:tab/>
            </w:r>
            <w:r w:rsidR="0019391F">
              <w:rPr>
                <w:noProof/>
                <w:webHidden/>
              </w:rPr>
              <w:fldChar w:fldCharType="begin"/>
            </w:r>
            <w:r w:rsidR="0019391F">
              <w:rPr>
                <w:noProof/>
                <w:webHidden/>
              </w:rPr>
              <w:instrText xml:space="preserve"> PAGEREF _Toc5884752 \h </w:instrText>
            </w:r>
            <w:r w:rsidR="0019391F">
              <w:rPr>
                <w:noProof/>
                <w:webHidden/>
              </w:rPr>
            </w:r>
            <w:r w:rsidR="0019391F">
              <w:rPr>
                <w:noProof/>
                <w:webHidden/>
              </w:rPr>
              <w:fldChar w:fldCharType="separate"/>
            </w:r>
            <w:r w:rsidR="0019391F">
              <w:rPr>
                <w:noProof/>
                <w:webHidden/>
              </w:rPr>
              <w:t>4</w:t>
            </w:r>
            <w:r w:rsidR="0019391F">
              <w:rPr>
                <w:noProof/>
                <w:webHidden/>
              </w:rPr>
              <w:fldChar w:fldCharType="end"/>
            </w:r>
          </w:hyperlink>
        </w:p>
        <w:p w14:paraId="3C05DF55" w14:textId="792BB8A5" w:rsidR="0019391F" w:rsidRDefault="00BE6264">
          <w:pPr>
            <w:pStyle w:val="TOC1"/>
            <w:tabs>
              <w:tab w:val="left" w:pos="1906"/>
              <w:tab w:val="right" w:leader="dot" w:pos="9570"/>
            </w:tabs>
            <w:rPr>
              <w:rFonts w:asciiTheme="minorHAnsi" w:eastAsiaTheme="minorEastAsia" w:hAnsiTheme="minorHAnsi" w:cstheme="minorBidi"/>
              <w:noProof/>
              <w:sz w:val="22"/>
              <w:szCs w:val="22"/>
              <w:lang w:bidi="ar-SA"/>
            </w:rPr>
          </w:pPr>
          <w:hyperlink w:anchor="_Toc5884753" w:history="1">
            <w:r w:rsidR="0019391F" w:rsidRPr="009E3FE0">
              <w:rPr>
                <w:rStyle w:val="Hyperlink"/>
                <w:noProof/>
              </w:rPr>
              <w:t>2</w:t>
            </w:r>
            <w:r w:rsidR="0019391F">
              <w:rPr>
                <w:rFonts w:asciiTheme="minorHAnsi" w:eastAsiaTheme="minorEastAsia" w:hAnsiTheme="minorHAnsi" w:cstheme="minorBidi"/>
                <w:noProof/>
                <w:sz w:val="22"/>
                <w:szCs w:val="22"/>
                <w:lang w:bidi="ar-SA"/>
              </w:rPr>
              <w:tab/>
            </w:r>
            <w:r w:rsidR="0019391F" w:rsidRPr="009E3FE0">
              <w:rPr>
                <w:rStyle w:val="Hyperlink"/>
                <w:noProof/>
              </w:rPr>
              <w:t>Introduction to Clinical Statements</w:t>
            </w:r>
            <w:r w:rsidR="0019391F">
              <w:rPr>
                <w:noProof/>
                <w:webHidden/>
              </w:rPr>
              <w:tab/>
            </w:r>
            <w:r w:rsidR="0019391F">
              <w:rPr>
                <w:noProof/>
                <w:webHidden/>
              </w:rPr>
              <w:fldChar w:fldCharType="begin"/>
            </w:r>
            <w:r w:rsidR="0019391F">
              <w:rPr>
                <w:noProof/>
                <w:webHidden/>
              </w:rPr>
              <w:instrText xml:space="preserve"> PAGEREF _Toc5884753 \h </w:instrText>
            </w:r>
            <w:r w:rsidR="0019391F">
              <w:rPr>
                <w:noProof/>
                <w:webHidden/>
              </w:rPr>
            </w:r>
            <w:r w:rsidR="0019391F">
              <w:rPr>
                <w:noProof/>
                <w:webHidden/>
              </w:rPr>
              <w:fldChar w:fldCharType="separate"/>
            </w:r>
            <w:r w:rsidR="0019391F">
              <w:rPr>
                <w:noProof/>
                <w:webHidden/>
              </w:rPr>
              <w:t>4</w:t>
            </w:r>
            <w:r w:rsidR="0019391F">
              <w:rPr>
                <w:noProof/>
                <w:webHidden/>
              </w:rPr>
              <w:fldChar w:fldCharType="end"/>
            </w:r>
          </w:hyperlink>
        </w:p>
        <w:p w14:paraId="48558902" w14:textId="237C9D83" w:rsidR="0019391F" w:rsidRDefault="00BE6264">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54" w:history="1">
            <w:r w:rsidR="0019391F" w:rsidRPr="009E3FE0">
              <w:rPr>
                <w:rStyle w:val="Hyperlink"/>
                <w:noProof/>
              </w:rPr>
              <w:t>2.1.1</w:t>
            </w:r>
            <w:r w:rsidR="0019391F">
              <w:rPr>
                <w:rFonts w:asciiTheme="minorHAnsi" w:eastAsiaTheme="minorEastAsia" w:hAnsiTheme="minorHAnsi" w:cstheme="minorBidi"/>
                <w:bCs w:val="0"/>
                <w:noProof/>
                <w:sz w:val="22"/>
                <w:lang w:bidi="ar-SA"/>
              </w:rPr>
              <w:tab/>
            </w:r>
            <w:r w:rsidR="0019391F" w:rsidRPr="009E3FE0">
              <w:rPr>
                <w:rStyle w:val="Hyperlink"/>
                <w:noProof/>
              </w:rPr>
              <w:t>Normative HL7 V3 Clinical Statement Definition</w:t>
            </w:r>
            <w:r w:rsidR="0019391F">
              <w:rPr>
                <w:noProof/>
                <w:webHidden/>
              </w:rPr>
              <w:tab/>
            </w:r>
            <w:r w:rsidR="0019391F">
              <w:rPr>
                <w:noProof/>
                <w:webHidden/>
              </w:rPr>
              <w:fldChar w:fldCharType="begin"/>
            </w:r>
            <w:r w:rsidR="0019391F">
              <w:rPr>
                <w:noProof/>
                <w:webHidden/>
              </w:rPr>
              <w:instrText xml:space="preserve"> PAGEREF _Toc5884754 \h </w:instrText>
            </w:r>
            <w:r w:rsidR="0019391F">
              <w:rPr>
                <w:noProof/>
                <w:webHidden/>
              </w:rPr>
            </w:r>
            <w:r w:rsidR="0019391F">
              <w:rPr>
                <w:noProof/>
                <w:webHidden/>
              </w:rPr>
              <w:fldChar w:fldCharType="separate"/>
            </w:r>
            <w:r w:rsidR="0019391F">
              <w:rPr>
                <w:noProof/>
                <w:webHidden/>
              </w:rPr>
              <w:t>4</w:t>
            </w:r>
            <w:r w:rsidR="0019391F">
              <w:rPr>
                <w:noProof/>
                <w:webHidden/>
              </w:rPr>
              <w:fldChar w:fldCharType="end"/>
            </w:r>
          </w:hyperlink>
        </w:p>
        <w:p w14:paraId="1475F65C" w14:textId="5926E21D" w:rsidR="0019391F" w:rsidRDefault="00BE6264">
          <w:pPr>
            <w:pStyle w:val="TOC1"/>
            <w:tabs>
              <w:tab w:val="left" w:pos="1906"/>
              <w:tab w:val="right" w:leader="dot" w:pos="9570"/>
            </w:tabs>
            <w:rPr>
              <w:rFonts w:asciiTheme="minorHAnsi" w:eastAsiaTheme="minorEastAsia" w:hAnsiTheme="minorHAnsi" w:cstheme="minorBidi"/>
              <w:noProof/>
              <w:sz w:val="22"/>
              <w:szCs w:val="22"/>
              <w:lang w:bidi="ar-SA"/>
            </w:rPr>
          </w:pPr>
          <w:hyperlink w:anchor="_Toc5884755" w:history="1">
            <w:r w:rsidR="0019391F" w:rsidRPr="009E3FE0">
              <w:rPr>
                <w:rStyle w:val="Hyperlink"/>
                <w:noProof/>
              </w:rPr>
              <w:t>3</w:t>
            </w:r>
            <w:r w:rsidR="0019391F">
              <w:rPr>
                <w:rFonts w:asciiTheme="minorHAnsi" w:eastAsiaTheme="minorEastAsia" w:hAnsiTheme="minorHAnsi" w:cstheme="minorBidi"/>
                <w:noProof/>
                <w:sz w:val="22"/>
                <w:szCs w:val="22"/>
                <w:lang w:bidi="ar-SA"/>
              </w:rPr>
              <w:tab/>
            </w:r>
            <w:r w:rsidR="0019391F" w:rsidRPr="009E3FE0">
              <w:rPr>
                <w:rStyle w:val="Hyperlink"/>
                <w:noProof/>
              </w:rPr>
              <w:t>ANF Clinical Statements</w:t>
            </w:r>
            <w:r w:rsidR="0019391F">
              <w:rPr>
                <w:noProof/>
                <w:webHidden/>
              </w:rPr>
              <w:tab/>
            </w:r>
            <w:r w:rsidR="0019391F">
              <w:rPr>
                <w:noProof/>
                <w:webHidden/>
              </w:rPr>
              <w:fldChar w:fldCharType="begin"/>
            </w:r>
            <w:r w:rsidR="0019391F">
              <w:rPr>
                <w:noProof/>
                <w:webHidden/>
              </w:rPr>
              <w:instrText xml:space="preserve"> PAGEREF _Toc5884755 \h </w:instrText>
            </w:r>
            <w:r w:rsidR="0019391F">
              <w:rPr>
                <w:noProof/>
                <w:webHidden/>
              </w:rPr>
            </w:r>
            <w:r w:rsidR="0019391F">
              <w:rPr>
                <w:noProof/>
                <w:webHidden/>
              </w:rPr>
              <w:fldChar w:fldCharType="separate"/>
            </w:r>
            <w:r w:rsidR="0019391F">
              <w:rPr>
                <w:noProof/>
                <w:webHidden/>
              </w:rPr>
              <w:t>5</w:t>
            </w:r>
            <w:r w:rsidR="0019391F">
              <w:rPr>
                <w:noProof/>
                <w:webHidden/>
              </w:rPr>
              <w:fldChar w:fldCharType="end"/>
            </w:r>
          </w:hyperlink>
        </w:p>
        <w:p w14:paraId="0C78D8BA" w14:textId="3777B303" w:rsidR="0019391F" w:rsidRDefault="00BE6264">
          <w:pPr>
            <w:pStyle w:val="TOC2"/>
            <w:tabs>
              <w:tab w:val="left" w:pos="2160"/>
              <w:tab w:val="right" w:leader="dot" w:pos="9570"/>
            </w:tabs>
            <w:rPr>
              <w:rFonts w:asciiTheme="minorHAnsi" w:eastAsiaTheme="minorEastAsia" w:hAnsiTheme="minorHAnsi" w:cstheme="minorBidi"/>
              <w:noProof/>
              <w:sz w:val="22"/>
              <w:szCs w:val="22"/>
              <w:lang w:bidi="ar-SA"/>
            </w:rPr>
          </w:pPr>
          <w:hyperlink w:anchor="_Toc5884756" w:history="1">
            <w:r w:rsidR="0019391F" w:rsidRPr="009E3FE0">
              <w:rPr>
                <w:rStyle w:val="Hyperlink"/>
                <w:noProof/>
              </w:rPr>
              <w:t>3.1</w:t>
            </w:r>
            <w:r w:rsidR="0019391F">
              <w:rPr>
                <w:rFonts w:asciiTheme="minorHAnsi" w:eastAsiaTheme="minorEastAsia" w:hAnsiTheme="minorHAnsi" w:cstheme="minorBidi"/>
                <w:noProof/>
                <w:sz w:val="22"/>
                <w:szCs w:val="22"/>
                <w:lang w:bidi="ar-SA"/>
              </w:rPr>
              <w:tab/>
            </w:r>
            <w:r w:rsidR="0019391F" w:rsidRPr="009E3FE0">
              <w:rPr>
                <w:rStyle w:val="Hyperlink"/>
                <w:noProof/>
              </w:rPr>
              <w:t>Types of ANF Clinical Statements</w:t>
            </w:r>
            <w:r w:rsidR="0019391F">
              <w:rPr>
                <w:noProof/>
                <w:webHidden/>
              </w:rPr>
              <w:tab/>
            </w:r>
            <w:r w:rsidR="0019391F">
              <w:rPr>
                <w:noProof/>
                <w:webHidden/>
              </w:rPr>
              <w:fldChar w:fldCharType="begin"/>
            </w:r>
            <w:r w:rsidR="0019391F">
              <w:rPr>
                <w:noProof/>
                <w:webHidden/>
              </w:rPr>
              <w:instrText xml:space="preserve"> PAGEREF _Toc5884756 \h </w:instrText>
            </w:r>
            <w:r w:rsidR="0019391F">
              <w:rPr>
                <w:noProof/>
                <w:webHidden/>
              </w:rPr>
            </w:r>
            <w:r w:rsidR="0019391F">
              <w:rPr>
                <w:noProof/>
                <w:webHidden/>
              </w:rPr>
              <w:fldChar w:fldCharType="separate"/>
            </w:r>
            <w:r w:rsidR="0019391F">
              <w:rPr>
                <w:noProof/>
                <w:webHidden/>
              </w:rPr>
              <w:t>6</w:t>
            </w:r>
            <w:r w:rsidR="0019391F">
              <w:rPr>
                <w:noProof/>
                <w:webHidden/>
              </w:rPr>
              <w:fldChar w:fldCharType="end"/>
            </w:r>
          </w:hyperlink>
        </w:p>
        <w:p w14:paraId="131F1EFB" w14:textId="50B2EE41" w:rsidR="0019391F" w:rsidRDefault="00BE6264">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57" w:history="1">
            <w:r w:rsidR="0019391F" w:rsidRPr="009E3FE0">
              <w:rPr>
                <w:rStyle w:val="Hyperlink"/>
                <w:noProof/>
              </w:rPr>
              <w:t>3.1.1</w:t>
            </w:r>
            <w:r w:rsidR="0019391F">
              <w:rPr>
                <w:rFonts w:asciiTheme="minorHAnsi" w:eastAsiaTheme="minorEastAsia" w:hAnsiTheme="minorHAnsi" w:cstheme="minorBidi"/>
                <w:bCs w:val="0"/>
                <w:noProof/>
                <w:sz w:val="22"/>
                <w:lang w:bidi="ar-SA"/>
              </w:rPr>
              <w:tab/>
            </w:r>
            <w:r w:rsidR="0019391F" w:rsidRPr="009E3FE0">
              <w:rPr>
                <w:rStyle w:val="Hyperlink"/>
                <w:noProof/>
              </w:rPr>
              <w:t>Performance Clinical Statements</w:t>
            </w:r>
            <w:r w:rsidR="0019391F">
              <w:rPr>
                <w:noProof/>
                <w:webHidden/>
              </w:rPr>
              <w:tab/>
            </w:r>
            <w:r w:rsidR="0019391F">
              <w:rPr>
                <w:noProof/>
                <w:webHidden/>
              </w:rPr>
              <w:fldChar w:fldCharType="begin"/>
            </w:r>
            <w:r w:rsidR="0019391F">
              <w:rPr>
                <w:noProof/>
                <w:webHidden/>
              </w:rPr>
              <w:instrText xml:space="preserve"> PAGEREF _Toc5884757 \h </w:instrText>
            </w:r>
            <w:r w:rsidR="0019391F">
              <w:rPr>
                <w:noProof/>
                <w:webHidden/>
              </w:rPr>
            </w:r>
            <w:r w:rsidR="0019391F">
              <w:rPr>
                <w:noProof/>
                <w:webHidden/>
              </w:rPr>
              <w:fldChar w:fldCharType="separate"/>
            </w:r>
            <w:r w:rsidR="0019391F">
              <w:rPr>
                <w:noProof/>
                <w:webHidden/>
              </w:rPr>
              <w:t>7</w:t>
            </w:r>
            <w:r w:rsidR="0019391F">
              <w:rPr>
                <w:noProof/>
                <w:webHidden/>
              </w:rPr>
              <w:fldChar w:fldCharType="end"/>
            </w:r>
          </w:hyperlink>
        </w:p>
        <w:p w14:paraId="2BF43AA2" w14:textId="7696CEF4" w:rsidR="0019391F" w:rsidRDefault="00BE6264">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58" w:history="1">
            <w:r w:rsidR="0019391F" w:rsidRPr="009E3FE0">
              <w:rPr>
                <w:rStyle w:val="Hyperlink"/>
                <w:noProof/>
              </w:rPr>
              <w:t>3.1.2</w:t>
            </w:r>
            <w:r w:rsidR="0019391F">
              <w:rPr>
                <w:rFonts w:asciiTheme="minorHAnsi" w:eastAsiaTheme="minorEastAsia" w:hAnsiTheme="minorHAnsi" w:cstheme="minorBidi"/>
                <w:bCs w:val="0"/>
                <w:noProof/>
                <w:sz w:val="22"/>
                <w:lang w:bidi="ar-SA"/>
              </w:rPr>
              <w:tab/>
            </w:r>
            <w:r w:rsidR="0019391F" w:rsidRPr="009E3FE0">
              <w:rPr>
                <w:rStyle w:val="Hyperlink"/>
                <w:noProof/>
              </w:rPr>
              <w:t>Request Clinical Statements</w:t>
            </w:r>
            <w:r w:rsidR="0019391F">
              <w:rPr>
                <w:noProof/>
                <w:webHidden/>
              </w:rPr>
              <w:tab/>
            </w:r>
            <w:r w:rsidR="0019391F">
              <w:rPr>
                <w:noProof/>
                <w:webHidden/>
              </w:rPr>
              <w:fldChar w:fldCharType="begin"/>
            </w:r>
            <w:r w:rsidR="0019391F">
              <w:rPr>
                <w:noProof/>
                <w:webHidden/>
              </w:rPr>
              <w:instrText xml:space="preserve"> PAGEREF _Toc5884758 \h </w:instrText>
            </w:r>
            <w:r w:rsidR="0019391F">
              <w:rPr>
                <w:noProof/>
                <w:webHidden/>
              </w:rPr>
            </w:r>
            <w:r w:rsidR="0019391F">
              <w:rPr>
                <w:noProof/>
                <w:webHidden/>
              </w:rPr>
              <w:fldChar w:fldCharType="separate"/>
            </w:r>
            <w:r w:rsidR="0019391F">
              <w:rPr>
                <w:noProof/>
                <w:webHidden/>
              </w:rPr>
              <w:t>7</w:t>
            </w:r>
            <w:r w:rsidR="0019391F">
              <w:rPr>
                <w:noProof/>
                <w:webHidden/>
              </w:rPr>
              <w:fldChar w:fldCharType="end"/>
            </w:r>
          </w:hyperlink>
        </w:p>
        <w:p w14:paraId="537A1C36" w14:textId="5BADEAE9" w:rsidR="0019391F" w:rsidRDefault="00BE6264">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59" w:history="1">
            <w:r w:rsidR="0019391F" w:rsidRPr="009E3FE0">
              <w:rPr>
                <w:rStyle w:val="Hyperlink"/>
                <w:noProof/>
              </w:rPr>
              <w:t>3.1.3</w:t>
            </w:r>
            <w:r w:rsidR="0019391F">
              <w:rPr>
                <w:rFonts w:asciiTheme="minorHAnsi" w:eastAsiaTheme="minorEastAsia" w:hAnsiTheme="minorHAnsi" w:cstheme="minorBidi"/>
                <w:bCs w:val="0"/>
                <w:noProof/>
                <w:sz w:val="22"/>
                <w:lang w:bidi="ar-SA"/>
              </w:rPr>
              <w:tab/>
            </w:r>
            <w:r w:rsidR="0019391F" w:rsidRPr="009E3FE0">
              <w:rPr>
                <w:rStyle w:val="Hyperlink"/>
                <w:noProof/>
              </w:rPr>
              <w:t>Precision of Clinical Statements Using ANF</w:t>
            </w:r>
            <w:r w:rsidR="0019391F">
              <w:rPr>
                <w:noProof/>
                <w:webHidden/>
              </w:rPr>
              <w:tab/>
            </w:r>
            <w:r w:rsidR="0019391F">
              <w:rPr>
                <w:noProof/>
                <w:webHidden/>
              </w:rPr>
              <w:fldChar w:fldCharType="begin"/>
            </w:r>
            <w:r w:rsidR="0019391F">
              <w:rPr>
                <w:noProof/>
                <w:webHidden/>
              </w:rPr>
              <w:instrText xml:space="preserve"> PAGEREF _Toc5884759 \h </w:instrText>
            </w:r>
            <w:r w:rsidR="0019391F">
              <w:rPr>
                <w:noProof/>
                <w:webHidden/>
              </w:rPr>
            </w:r>
            <w:r w:rsidR="0019391F">
              <w:rPr>
                <w:noProof/>
                <w:webHidden/>
              </w:rPr>
              <w:fldChar w:fldCharType="separate"/>
            </w:r>
            <w:r w:rsidR="0019391F">
              <w:rPr>
                <w:noProof/>
                <w:webHidden/>
              </w:rPr>
              <w:t>8</w:t>
            </w:r>
            <w:r w:rsidR="0019391F">
              <w:rPr>
                <w:noProof/>
                <w:webHidden/>
              </w:rPr>
              <w:fldChar w:fldCharType="end"/>
            </w:r>
          </w:hyperlink>
        </w:p>
        <w:p w14:paraId="0E9928C6" w14:textId="79689C0C" w:rsidR="0019391F" w:rsidRDefault="00BE6264">
          <w:pPr>
            <w:pStyle w:val="TOC2"/>
            <w:tabs>
              <w:tab w:val="left" w:pos="2160"/>
              <w:tab w:val="right" w:leader="dot" w:pos="9570"/>
            </w:tabs>
            <w:rPr>
              <w:rFonts w:asciiTheme="minorHAnsi" w:eastAsiaTheme="minorEastAsia" w:hAnsiTheme="minorHAnsi" w:cstheme="minorBidi"/>
              <w:noProof/>
              <w:sz w:val="22"/>
              <w:szCs w:val="22"/>
              <w:lang w:bidi="ar-SA"/>
            </w:rPr>
          </w:pPr>
          <w:hyperlink w:anchor="_Toc5884760" w:history="1">
            <w:r w:rsidR="0019391F" w:rsidRPr="009E3FE0">
              <w:rPr>
                <w:rStyle w:val="Hyperlink"/>
                <w:noProof/>
              </w:rPr>
              <w:t>3.2</w:t>
            </w:r>
            <w:r w:rsidR="0019391F">
              <w:rPr>
                <w:rFonts w:asciiTheme="minorHAnsi" w:eastAsiaTheme="minorEastAsia" w:hAnsiTheme="minorHAnsi" w:cstheme="minorBidi"/>
                <w:noProof/>
                <w:sz w:val="22"/>
                <w:szCs w:val="22"/>
                <w:lang w:bidi="ar-SA"/>
              </w:rPr>
              <w:tab/>
            </w:r>
            <w:r w:rsidR="0019391F" w:rsidRPr="009E3FE0">
              <w:rPr>
                <w:rStyle w:val="Hyperlink"/>
                <w:noProof/>
              </w:rPr>
              <w:t>Statement Models</w:t>
            </w:r>
            <w:r w:rsidR="0019391F">
              <w:rPr>
                <w:noProof/>
                <w:webHidden/>
              </w:rPr>
              <w:tab/>
            </w:r>
            <w:r w:rsidR="0019391F">
              <w:rPr>
                <w:noProof/>
                <w:webHidden/>
              </w:rPr>
              <w:fldChar w:fldCharType="begin"/>
            </w:r>
            <w:r w:rsidR="0019391F">
              <w:rPr>
                <w:noProof/>
                <w:webHidden/>
              </w:rPr>
              <w:instrText xml:space="preserve"> PAGEREF _Toc5884760 \h </w:instrText>
            </w:r>
            <w:r w:rsidR="0019391F">
              <w:rPr>
                <w:noProof/>
                <w:webHidden/>
              </w:rPr>
            </w:r>
            <w:r w:rsidR="0019391F">
              <w:rPr>
                <w:noProof/>
                <w:webHidden/>
              </w:rPr>
              <w:fldChar w:fldCharType="separate"/>
            </w:r>
            <w:r w:rsidR="0019391F">
              <w:rPr>
                <w:noProof/>
                <w:webHidden/>
              </w:rPr>
              <w:t>8</w:t>
            </w:r>
            <w:r w:rsidR="0019391F">
              <w:rPr>
                <w:noProof/>
                <w:webHidden/>
              </w:rPr>
              <w:fldChar w:fldCharType="end"/>
            </w:r>
          </w:hyperlink>
        </w:p>
        <w:p w14:paraId="24BDEFA6" w14:textId="27E4DB3F" w:rsidR="0019391F" w:rsidRDefault="00BE6264">
          <w:pPr>
            <w:pStyle w:val="TOC1"/>
            <w:tabs>
              <w:tab w:val="left" w:pos="1906"/>
              <w:tab w:val="right" w:leader="dot" w:pos="9570"/>
            </w:tabs>
            <w:rPr>
              <w:rFonts w:asciiTheme="minorHAnsi" w:eastAsiaTheme="minorEastAsia" w:hAnsiTheme="minorHAnsi" w:cstheme="minorBidi"/>
              <w:noProof/>
              <w:sz w:val="22"/>
              <w:szCs w:val="22"/>
              <w:lang w:bidi="ar-SA"/>
            </w:rPr>
          </w:pPr>
          <w:hyperlink w:anchor="_Toc5884761" w:history="1">
            <w:r w:rsidR="0019391F" w:rsidRPr="009E3FE0">
              <w:rPr>
                <w:rStyle w:val="Hyperlink"/>
                <w:noProof/>
              </w:rPr>
              <w:t>4</w:t>
            </w:r>
            <w:r w:rsidR="0019391F">
              <w:rPr>
                <w:rFonts w:asciiTheme="minorHAnsi" w:eastAsiaTheme="minorEastAsia" w:hAnsiTheme="minorHAnsi" w:cstheme="minorBidi"/>
                <w:noProof/>
                <w:sz w:val="22"/>
                <w:szCs w:val="22"/>
                <w:lang w:bidi="ar-SA"/>
              </w:rPr>
              <w:tab/>
            </w:r>
            <w:r w:rsidR="0019391F" w:rsidRPr="009E3FE0">
              <w:rPr>
                <w:rStyle w:val="Hyperlink"/>
                <w:noProof/>
              </w:rPr>
              <w:t>Clinical Input Form</w:t>
            </w:r>
            <w:r w:rsidR="0019391F">
              <w:rPr>
                <w:noProof/>
                <w:webHidden/>
              </w:rPr>
              <w:tab/>
            </w:r>
            <w:r w:rsidR="0019391F">
              <w:rPr>
                <w:noProof/>
                <w:webHidden/>
              </w:rPr>
              <w:fldChar w:fldCharType="begin"/>
            </w:r>
            <w:r w:rsidR="0019391F">
              <w:rPr>
                <w:noProof/>
                <w:webHidden/>
              </w:rPr>
              <w:instrText xml:space="preserve"> PAGEREF _Toc5884761 \h </w:instrText>
            </w:r>
            <w:r w:rsidR="0019391F">
              <w:rPr>
                <w:noProof/>
                <w:webHidden/>
              </w:rPr>
            </w:r>
            <w:r w:rsidR="0019391F">
              <w:rPr>
                <w:noProof/>
                <w:webHidden/>
              </w:rPr>
              <w:fldChar w:fldCharType="separate"/>
            </w:r>
            <w:r w:rsidR="0019391F">
              <w:rPr>
                <w:noProof/>
                <w:webHidden/>
              </w:rPr>
              <w:t>8</w:t>
            </w:r>
            <w:r w:rsidR="0019391F">
              <w:rPr>
                <w:noProof/>
                <w:webHidden/>
              </w:rPr>
              <w:fldChar w:fldCharType="end"/>
            </w:r>
          </w:hyperlink>
        </w:p>
        <w:p w14:paraId="259F843B" w14:textId="1BD80DCB" w:rsidR="0019391F" w:rsidRDefault="00BE6264">
          <w:pPr>
            <w:pStyle w:val="TOC1"/>
            <w:tabs>
              <w:tab w:val="left" w:pos="1906"/>
              <w:tab w:val="right" w:leader="dot" w:pos="9570"/>
            </w:tabs>
            <w:rPr>
              <w:rFonts w:asciiTheme="minorHAnsi" w:eastAsiaTheme="minorEastAsia" w:hAnsiTheme="minorHAnsi" w:cstheme="minorBidi"/>
              <w:noProof/>
              <w:sz w:val="22"/>
              <w:szCs w:val="22"/>
              <w:lang w:bidi="ar-SA"/>
            </w:rPr>
          </w:pPr>
          <w:hyperlink w:anchor="_Toc5884762" w:history="1">
            <w:r w:rsidR="0019391F" w:rsidRPr="009E3FE0">
              <w:rPr>
                <w:rStyle w:val="Hyperlink"/>
                <w:noProof/>
              </w:rPr>
              <w:t>5</w:t>
            </w:r>
            <w:r w:rsidR="0019391F">
              <w:rPr>
                <w:rFonts w:asciiTheme="minorHAnsi" w:eastAsiaTheme="minorEastAsia" w:hAnsiTheme="minorHAnsi" w:cstheme="minorBidi"/>
                <w:noProof/>
                <w:sz w:val="22"/>
                <w:szCs w:val="22"/>
                <w:lang w:bidi="ar-SA"/>
              </w:rPr>
              <w:tab/>
            </w:r>
            <w:r w:rsidR="0019391F" w:rsidRPr="009E3FE0">
              <w:rPr>
                <w:rStyle w:val="Hyperlink"/>
                <w:noProof/>
              </w:rPr>
              <w:t>Analysis Normal Form</w:t>
            </w:r>
            <w:r w:rsidR="0019391F">
              <w:rPr>
                <w:noProof/>
                <w:webHidden/>
              </w:rPr>
              <w:tab/>
            </w:r>
            <w:r w:rsidR="0019391F">
              <w:rPr>
                <w:noProof/>
                <w:webHidden/>
              </w:rPr>
              <w:fldChar w:fldCharType="begin"/>
            </w:r>
            <w:r w:rsidR="0019391F">
              <w:rPr>
                <w:noProof/>
                <w:webHidden/>
              </w:rPr>
              <w:instrText xml:space="preserve"> PAGEREF _Toc5884762 \h </w:instrText>
            </w:r>
            <w:r w:rsidR="0019391F">
              <w:rPr>
                <w:noProof/>
                <w:webHidden/>
              </w:rPr>
            </w:r>
            <w:r w:rsidR="0019391F">
              <w:rPr>
                <w:noProof/>
                <w:webHidden/>
              </w:rPr>
              <w:fldChar w:fldCharType="separate"/>
            </w:r>
            <w:r w:rsidR="0019391F">
              <w:rPr>
                <w:noProof/>
                <w:webHidden/>
              </w:rPr>
              <w:t>10</w:t>
            </w:r>
            <w:r w:rsidR="0019391F">
              <w:rPr>
                <w:noProof/>
                <w:webHidden/>
              </w:rPr>
              <w:fldChar w:fldCharType="end"/>
            </w:r>
          </w:hyperlink>
        </w:p>
        <w:p w14:paraId="73A08580" w14:textId="72A8509B" w:rsidR="0019391F" w:rsidRDefault="00BE6264">
          <w:pPr>
            <w:pStyle w:val="TOC2"/>
            <w:tabs>
              <w:tab w:val="left" w:pos="2160"/>
              <w:tab w:val="right" w:leader="dot" w:pos="9570"/>
            </w:tabs>
            <w:rPr>
              <w:rFonts w:asciiTheme="minorHAnsi" w:eastAsiaTheme="minorEastAsia" w:hAnsiTheme="minorHAnsi" w:cstheme="minorBidi"/>
              <w:noProof/>
              <w:sz w:val="22"/>
              <w:szCs w:val="22"/>
              <w:lang w:bidi="ar-SA"/>
            </w:rPr>
          </w:pPr>
          <w:hyperlink w:anchor="_Toc5884763" w:history="1">
            <w:r w:rsidR="0019391F" w:rsidRPr="009E3FE0">
              <w:rPr>
                <w:rStyle w:val="Hyperlink"/>
                <w:noProof/>
              </w:rPr>
              <w:t>5.1</w:t>
            </w:r>
            <w:r w:rsidR="0019391F">
              <w:rPr>
                <w:rFonts w:asciiTheme="minorHAnsi" w:eastAsiaTheme="minorEastAsia" w:hAnsiTheme="minorHAnsi" w:cstheme="minorBidi"/>
                <w:noProof/>
                <w:sz w:val="22"/>
                <w:szCs w:val="22"/>
                <w:lang w:bidi="ar-SA"/>
              </w:rPr>
              <w:tab/>
            </w:r>
            <w:r w:rsidR="0019391F" w:rsidRPr="009E3FE0">
              <w:rPr>
                <w:rStyle w:val="Hyperlink"/>
                <w:noProof/>
              </w:rPr>
              <w:t>ANF Modeling Principles</w:t>
            </w:r>
            <w:r w:rsidR="0019391F">
              <w:rPr>
                <w:noProof/>
                <w:webHidden/>
              </w:rPr>
              <w:tab/>
            </w:r>
            <w:r w:rsidR="0019391F">
              <w:rPr>
                <w:noProof/>
                <w:webHidden/>
              </w:rPr>
              <w:fldChar w:fldCharType="begin"/>
            </w:r>
            <w:r w:rsidR="0019391F">
              <w:rPr>
                <w:noProof/>
                <w:webHidden/>
              </w:rPr>
              <w:instrText xml:space="preserve"> PAGEREF _Toc5884763 \h </w:instrText>
            </w:r>
            <w:r w:rsidR="0019391F">
              <w:rPr>
                <w:noProof/>
                <w:webHidden/>
              </w:rPr>
            </w:r>
            <w:r w:rsidR="0019391F">
              <w:rPr>
                <w:noProof/>
                <w:webHidden/>
              </w:rPr>
              <w:fldChar w:fldCharType="separate"/>
            </w:r>
            <w:r w:rsidR="0019391F">
              <w:rPr>
                <w:noProof/>
                <w:webHidden/>
              </w:rPr>
              <w:t>10</w:t>
            </w:r>
            <w:r w:rsidR="0019391F">
              <w:rPr>
                <w:noProof/>
                <w:webHidden/>
              </w:rPr>
              <w:fldChar w:fldCharType="end"/>
            </w:r>
          </w:hyperlink>
        </w:p>
        <w:p w14:paraId="702E76EF" w14:textId="70947E58" w:rsidR="0019391F" w:rsidRDefault="00BE6264">
          <w:pPr>
            <w:pStyle w:val="TOC1"/>
            <w:tabs>
              <w:tab w:val="left" w:pos="1906"/>
              <w:tab w:val="right" w:leader="dot" w:pos="9570"/>
            </w:tabs>
            <w:rPr>
              <w:rFonts w:asciiTheme="minorHAnsi" w:eastAsiaTheme="minorEastAsia" w:hAnsiTheme="minorHAnsi" w:cstheme="minorBidi"/>
              <w:noProof/>
              <w:sz w:val="22"/>
              <w:szCs w:val="22"/>
              <w:lang w:bidi="ar-SA"/>
            </w:rPr>
          </w:pPr>
          <w:hyperlink w:anchor="_Toc5884764" w:history="1">
            <w:r w:rsidR="0019391F" w:rsidRPr="009E3FE0">
              <w:rPr>
                <w:rStyle w:val="Hyperlink"/>
                <w:noProof/>
              </w:rPr>
              <w:t>6</w:t>
            </w:r>
            <w:r w:rsidR="0019391F">
              <w:rPr>
                <w:rFonts w:asciiTheme="minorHAnsi" w:eastAsiaTheme="minorEastAsia" w:hAnsiTheme="minorHAnsi" w:cstheme="minorBidi"/>
                <w:noProof/>
                <w:sz w:val="22"/>
                <w:szCs w:val="22"/>
                <w:lang w:bidi="ar-SA"/>
              </w:rPr>
              <w:tab/>
            </w:r>
            <w:r w:rsidR="0019391F" w:rsidRPr="009E3FE0">
              <w:rPr>
                <w:rStyle w:val="Hyperlink"/>
                <w:noProof/>
              </w:rPr>
              <w:t>ANF Reference Model</w:t>
            </w:r>
            <w:r w:rsidR="0019391F">
              <w:rPr>
                <w:noProof/>
                <w:webHidden/>
              </w:rPr>
              <w:tab/>
            </w:r>
            <w:r w:rsidR="0019391F">
              <w:rPr>
                <w:noProof/>
                <w:webHidden/>
              </w:rPr>
              <w:fldChar w:fldCharType="begin"/>
            </w:r>
            <w:r w:rsidR="0019391F">
              <w:rPr>
                <w:noProof/>
                <w:webHidden/>
              </w:rPr>
              <w:instrText xml:space="preserve"> PAGEREF _Toc5884764 \h </w:instrText>
            </w:r>
            <w:r w:rsidR="0019391F">
              <w:rPr>
                <w:noProof/>
                <w:webHidden/>
              </w:rPr>
            </w:r>
            <w:r w:rsidR="0019391F">
              <w:rPr>
                <w:noProof/>
                <w:webHidden/>
              </w:rPr>
              <w:fldChar w:fldCharType="separate"/>
            </w:r>
            <w:r w:rsidR="0019391F">
              <w:rPr>
                <w:noProof/>
                <w:webHidden/>
              </w:rPr>
              <w:t>14</w:t>
            </w:r>
            <w:r w:rsidR="0019391F">
              <w:rPr>
                <w:noProof/>
                <w:webHidden/>
              </w:rPr>
              <w:fldChar w:fldCharType="end"/>
            </w:r>
          </w:hyperlink>
        </w:p>
        <w:p w14:paraId="41959D58" w14:textId="4B1F409C" w:rsidR="0019391F" w:rsidRDefault="00BE6264">
          <w:pPr>
            <w:pStyle w:val="TOC2"/>
            <w:tabs>
              <w:tab w:val="left" w:pos="2160"/>
              <w:tab w:val="right" w:leader="dot" w:pos="9570"/>
            </w:tabs>
            <w:rPr>
              <w:rFonts w:asciiTheme="minorHAnsi" w:eastAsiaTheme="minorEastAsia" w:hAnsiTheme="minorHAnsi" w:cstheme="minorBidi"/>
              <w:noProof/>
              <w:sz w:val="22"/>
              <w:szCs w:val="22"/>
              <w:lang w:bidi="ar-SA"/>
            </w:rPr>
          </w:pPr>
          <w:hyperlink w:anchor="_Toc5884765" w:history="1">
            <w:r w:rsidR="0019391F" w:rsidRPr="009E3FE0">
              <w:rPr>
                <w:rStyle w:val="Hyperlink"/>
                <w:noProof/>
              </w:rPr>
              <w:t>6.1</w:t>
            </w:r>
            <w:r w:rsidR="0019391F">
              <w:rPr>
                <w:rFonts w:asciiTheme="minorHAnsi" w:eastAsiaTheme="minorEastAsia" w:hAnsiTheme="minorHAnsi" w:cstheme="minorBidi"/>
                <w:noProof/>
                <w:sz w:val="22"/>
                <w:szCs w:val="22"/>
                <w:lang w:bidi="ar-SA"/>
              </w:rPr>
              <w:tab/>
            </w:r>
            <w:r w:rsidR="0019391F" w:rsidRPr="009E3FE0">
              <w:rPr>
                <w:rStyle w:val="Hyperlink"/>
                <w:noProof/>
              </w:rPr>
              <w:t>Clinical Statement</w:t>
            </w:r>
            <w:r w:rsidR="0019391F">
              <w:rPr>
                <w:noProof/>
                <w:webHidden/>
              </w:rPr>
              <w:tab/>
            </w:r>
            <w:r w:rsidR="0019391F">
              <w:rPr>
                <w:noProof/>
                <w:webHidden/>
              </w:rPr>
              <w:fldChar w:fldCharType="begin"/>
            </w:r>
            <w:r w:rsidR="0019391F">
              <w:rPr>
                <w:noProof/>
                <w:webHidden/>
              </w:rPr>
              <w:instrText xml:space="preserve"> PAGEREF _Toc5884765 \h </w:instrText>
            </w:r>
            <w:r w:rsidR="0019391F">
              <w:rPr>
                <w:noProof/>
                <w:webHidden/>
              </w:rPr>
            </w:r>
            <w:r w:rsidR="0019391F">
              <w:rPr>
                <w:noProof/>
                <w:webHidden/>
              </w:rPr>
              <w:fldChar w:fldCharType="separate"/>
            </w:r>
            <w:r w:rsidR="0019391F">
              <w:rPr>
                <w:noProof/>
                <w:webHidden/>
              </w:rPr>
              <w:t>14</w:t>
            </w:r>
            <w:r w:rsidR="0019391F">
              <w:rPr>
                <w:noProof/>
                <w:webHidden/>
              </w:rPr>
              <w:fldChar w:fldCharType="end"/>
            </w:r>
          </w:hyperlink>
        </w:p>
        <w:p w14:paraId="23C20FD0" w14:textId="271DC31B" w:rsidR="0019391F" w:rsidRDefault="00BE6264">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66" w:history="1">
            <w:r w:rsidR="0019391F" w:rsidRPr="009E3FE0">
              <w:rPr>
                <w:rStyle w:val="Hyperlink"/>
                <w:noProof/>
              </w:rPr>
              <w:t>6.1.1</w:t>
            </w:r>
            <w:r w:rsidR="0019391F">
              <w:rPr>
                <w:rFonts w:asciiTheme="minorHAnsi" w:eastAsiaTheme="minorEastAsia" w:hAnsiTheme="minorHAnsi" w:cstheme="minorBidi"/>
                <w:bCs w:val="0"/>
                <w:noProof/>
                <w:sz w:val="22"/>
                <w:lang w:bidi="ar-SA"/>
              </w:rPr>
              <w:tab/>
            </w:r>
            <w:r w:rsidR="0019391F" w:rsidRPr="009E3FE0">
              <w:rPr>
                <w:rStyle w:val="Hyperlink"/>
                <w:noProof/>
              </w:rPr>
              <w:t>statementTime</w:t>
            </w:r>
            <w:r w:rsidR="0019391F">
              <w:rPr>
                <w:noProof/>
                <w:webHidden/>
              </w:rPr>
              <w:tab/>
            </w:r>
            <w:r w:rsidR="0019391F">
              <w:rPr>
                <w:noProof/>
                <w:webHidden/>
              </w:rPr>
              <w:fldChar w:fldCharType="begin"/>
            </w:r>
            <w:r w:rsidR="0019391F">
              <w:rPr>
                <w:noProof/>
                <w:webHidden/>
              </w:rPr>
              <w:instrText xml:space="preserve"> PAGEREF _Toc5884766 \h </w:instrText>
            </w:r>
            <w:r w:rsidR="0019391F">
              <w:rPr>
                <w:noProof/>
                <w:webHidden/>
              </w:rPr>
            </w:r>
            <w:r w:rsidR="0019391F">
              <w:rPr>
                <w:noProof/>
                <w:webHidden/>
              </w:rPr>
              <w:fldChar w:fldCharType="separate"/>
            </w:r>
            <w:r w:rsidR="0019391F">
              <w:rPr>
                <w:noProof/>
                <w:webHidden/>
              </w:rPr>
              <w:t>14</w:t>
            </w:r>
            <w:r w:rsidR="0019391F">
              <w:rPr>
                <w:noProof/>
                <w:webHidden/>
              </w:rPr>
              <w:fldChar w:fldCharType="end"/>
            </w:r>
          </w:hyperlink>
        </w:p>
        <w:p w14:paraId="66E5660B" w14:textId="7B4F85E8" w:rsidR="0019391F" w:rsidRDefault="00BE6264">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67" w:history="1">
            <w:r w:rsidR="0019391F" w:rsidRPr="009E3FE0">
              <w:rPr>
                <w:rStyle w:val="Hyperlink"/>
                <w:noProof/>
              </w:rPr>
              <w:t>6.1.2</w:t>
            </w:r>
            <w:r w:rsidR="0019391F">
              <w:rPr>
                <w:rFonts w:asciiTheme="minorHAnsi" w:eastAsiaTheme="minorEastAsia" w:hAnsiTheme="minorHAnsi" w:cstheme="minorBidi"/>
                <w:bCs w:val="0"/>
                <w:noProof/>
                <w:sz w:val="22"/>
                <w:lang w:bidi="ar-SA"/>
              </w:rPr>
              <w:tab/>
            </w:r>
            <w:r w:rsidR="0019391F" w:rsidRPr="009E3FE0">
              <w:rPr>
                <w:rStyle w:val="Hyperlink"/>
                <w:noProof/>
              </w:rPr>
              <w:t>statementId</w:t>
            </w:r>
            <w:r w:rsidR="0019391F">
              <w:rPr>
                <w:noProof/>
                <w:webHidden/>
              </w:rPr>
              <w:tab/>
            </w:r>
            <w:r w:rsidR="0019391F">
              <w:rPr>
                <w:noProof/>
                <w:webHidden/>
              </w:rPr>
              <w:fldChar w:fldCharType="begin"/>
            </w:r>
            <w:r w:rsidR="0019391F">
              <w:rPr>
                <w:noProof/>
                <w:webHidden/>
              </w:rPr>
              <w:instrText xml:space="preserve"> PAGEREF _Toc5884767 \h </w:instrText>
            </w:r>
            <w:r w:rsidR="0019391F">
              <w:rPr>
                <w:noProof/>
                <w:webHidden/>
              </w:rPr>
            </w:r>
            <w:r w:rsidR="0019391F">
              <w:rPr>
                <w:noProof/>
                <w:webHidden/>
              </w:rPr>
              <w:fldChar w:fldCharType="separate"/>
            </w:r>
            <w:r w:rsidR="0019391F">
              <w:rPr>
                <w:noProof/>
                <w:webHidden/>
              </w:rPr>
              <w:t>14</w:t>
            </w:r>
            <w:r w:rsidR="0019391F">
              <w:rPr>
                <w:noProof/>
                <w:webHidden/>
              </w:rPr>
              <w:fldChar w:fldCharType="end"/>
            </w:r>
          </w:hyperlink>
        </w:p>
        <w:p w14:paraId="098898C7" w14:textId="783EFE7B" w:rsidR="0019391F" w:rsidRDefault="00BE6264">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68" w:history="1">
            <w:r w:rsidR="0019391F" w:rsidRPr="009E3FE0">
              <w:rPr>
                <w:rStyle w:val="Hyperlink"/>
                <w:noProof/>
              </w:rPr>
              <w:t>6.1.3</w:t>
            </w:r>
            <w:r w:rsidR="0019391F">
              <w:rPr>
                <w:rFonts w:asciiTheme="minorHAnsi" w:eastAsiaTheme="minorEastAsia" w:hAnsiTheme="minorHAnsi" w:cstheme="minorBidi"/>
                <w:bCs w:val="0"/>
                <w:noProof/>
                <w:sz w:val="22"/>
                <w:lang w:bidi="ar-SA"/>
              </w:rPr>
              <w:tab/>
            </w:r>
            <w:r w:rsidR="0019391F" w:rsidRPr="009E3FE0">
              <w:rPr>
                <w:rStyle w:val="Hyperlink"/>
                <w:noProof/>
              </w:rPr>
              <w:t>subjectOfRecordId</w:t>
            </w:r>
            <w:r w:rsidR="0019391F">
              <w:rPr>
                <w:noProof/>
                <w:webHidden/>
              </w:rPr>
              <w:tab/>
            </w:r>
            <w:r w:rsidR="0019391F">
              <w:rPr>
                <w:noProof/>
                <w:webHidden/>
              </w:rPr>
              <w:fldChar w:fldCharType="begin"/>
            </w:r>
            <w:r w:rsidR="0019391F">
              <w:rPr>
                <w:noProof/>
                <w:webHidden/>
              </w:rPr>
              <w:instrText xml:space="preserve"> PAGEREF _Toc5884768 \h </w:instrText>
            </w:r>
            <w:r w:rsidR="0019391F">
              <w:rPr>
                <w:noProof/>
                <w:webHidden/>
              </w:rPr>
            </w:r>
            <w:r w:rsidR="0019391F">
              <w:rPr>
                <w:noProof/>
                <w:webHidden/>
              </w:rPr>
              <w:fldChar w:fldCharType="separate"/>
            </w:r>
            <w:r w:rsidR="0019391F">
              <w:rPr>
                <w:noProof/>
                <w:webHidden/>
              </w:rPr>
              <w:t>14</w:t>
            </w:r>
            <w:r w:rsidR="0019391F">
              <w:rPr>
                <w:noProof/>
                <w:webHidden/>
              </w:rPr>
              <w:fldChar w:fldCharType="end"/>
            </w:r>
          </w:hyperlink>
        </w:p>
        <w:p w14:paraId="5859C988" w14:textId="4E793489" w:rsidR="0019391F" w:rsidRDefault="00BE6264">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69" w:history="1">
            <w:r w:rsidR="0019391F" w:rsidRPr="009E3FE0">
              <w:rPr>
                <w:rStyle w:val="Hyperlink"/>
                <w:noProof/>
              </w:rPr>
              <w:t>6.1.4</w:t>
            </w:r>
            <w:r w:rsidR="0019391F">
              <w:rPr>
                <w:rFonts w:asciiTheme="minorHAnsi" w:eastAsiaTheme="minorEastAsia" w:hAnsiTheme="minorHAnsi" w:cstheme="minorBidi"/>
                <w:bCs w:val="0"/>
                <w:noProof/>
                <w:sz w:val="22"/>
                <w:lang w:bidi="ar-SA"/>
              </w:rPr>
              <w:tab/>
            </w:r>
            <w:r w:rsidR="0019391F" w:rsidRPr="009E3FE0">
              <w:rPr>
                <w:rStyle w:val="Hyperlink"/>
                <w:noProof/>
              </w:rPr>
              <w:t>statementAuthor</w:t>
            </w:r>
            <w:r w:rsidR="0019391F">
              <w:rPr>
                <w:noProof/>
                <w:webHidden/>
              </w:rPr>
              <w:tab/>
            </w:r>
            <w:r w:rsidR="0019391F">
              <w:rPr>
                <w:noProof/>
                <w:webHidden/>
              </w:rPr>
              <w:fldChar w:fldCharType="begin"/>
            </w:r>
            <w:r w:rsidR="0019391F">
              <w:rPr>
                <w:noProof/>
                <w:webHidden/>
              </w:rPr>
              <w:instrText xml:space="preserve"> PAGEREF _Toc5884769 \h </w:instrText>
            </w:r>
            <w:r w:rsidR="0019391F">
              <w:rPr>
                <w:noProof/>
                <w:webHidden/>
              </w:rPr>
            </w:r>
            <w:r w:rsidR="0019391F">
              <w:rPr>
                <w:noProof/>
                <w:webHidden/>
              </w:rPr>
              <w:fldChar w:fldCharType="separate"/>
            </w:r>
            <w:r w:rsidR="0019391F">
              <w:rPr>
                <w:noProof/>
                <w:webHidden/>
              </w:rPr>
              <w:t>15</w:t>
            </w:r>
            <w:r w:rsidR="0019391F">
              <w:rPr>
                <w:noProof/>
                <w:webHidden/>
              </w:rPr>
              <w:fldChar w:fldCharType="end"/>
            </w:r>
          </w:hyperlink>
        </w:p>
        <w:p w14:paraId="07954BF0" w14:textId="1B1854BD" w:rsidR="0019391F" w:rsidRDefault="00BE6264">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70" w:history="1">
            <w:r w:rsidR="0019391F" w:rsidRPr="009E3FE0">
              <w:rPr>
                <w:rStyle w:val="Hyperlink"/>
                <w:noProof/>
              </w:rPr>
              <w:t>6.1.5</w:t>
            </w:r>
            <w:r w:rsidR="0019391F">
              <w:rPr>
                <w:rFonts w:asciiTheme="minorHAnsi" w:eastAsiaTheme="minorEastAsia" w:hAnsiTheme="minorHAnsi" w:cstheme="minorBidi"/>
                <w:bCs w:val="0"/>
                <w:noProof/>
                <w:sz w:val="22"/>
                <w:lang w:bidi="ar-SA"/>
              </w:rPr>
              <w:tab/>
            </w:r>
            <w:r w:rsidR="0019391F" w:rsidRPr="009E3FE0">
              <w:rPr>
                <w:rStyle w:val="Hyperlink"/>
                <w:noProof/>
              </w:rPr>
              <w:t>subjectOfInformation</w:t>
            </w:r>
            <w:r w:rsidR="0019391F">
              <w:rPr>
                <w:noProof/>
                <w:webHidden/>
              </w:rPr>
              <w:tab/>
            </w:r>
            <w:r w:rsidR="0019391F">
              <w:rPr>
                <w:noProof/>
                <w:webHidden/>
              </w:rPr>
              <w:fldChar w:fldCharType="begin"/>
            </w:r>
            <w:r w:rsidR="0019391F">
              <w:rPr>
                <w:noProof/>
                <w:webHidden/>
              </w:rPr>
              <w:instrText xml:space="preserve"> PAGEREF _Toc5884770 \h </w:instrText>
            </w:r>
            <w:r w:rsidR="0019391F">
              <w:rPr>
                <w:noProof/>
                <w:webHidden/>
              </w:rPr>
            </w:r>
            <w:r w:rsidR="0019391F">
              <w:rPr>
                <w:noProof/>
                <w:webHidden/>
              </w:rPr>
              <w:fldChar w:fldCharType="separate"/>
            </w:r>
            <w:r w:rsidR="0019391F">
              <w:rPr>
                <w:noProof/>
                <w:webHidden/>
              </w:rPr>
              <w:t>15</w:t>
            </w:r>
            <w:r w:rsidR="0019391F">
              <w:rPr>
                <w:noProof/>
                <w:webHidden/>
              </w:rPr>
              <w:fldChar w:fldCharType="end"/>
            </w:r>
          </w:hyperlink>
        </w:p>
        <w:p w14:paraId="058EEE63" w14:textId="48B0502D" w:rsidR="0019391F" w:rsidRDefault="00BE6264">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71" w:history="1">
            <w:r w:rsidR="0019391F" w:rsidRPr="009E3FE0">
              <w:rPr>
                <w:rStyle w:val="Hyperlink"/>
                <w:noProof/>
              </w:rPr>
              <w:t>6.1.6</w:t>
            </w:r>
            <w:r w:rsidR="0019391F">
              <w:rPr>
                <w:rFonts w:asciiTheme="minorHAnsi" w:eastAsiaTheme="minorEastAsia" w:hAnsiTheme="minorHAnsi" w:cstheme="minorBidi"/>
                <w:bCs w:val="0"/>
                <w:noProof/>
                <w:sz w:val="22"/>
                <w:lang w:bidi="ar-SA"/>
              </w:rPr>
              <w:tab/>
            </w:r>
            <w:r w:rsidR="0019391F" w:rsidRPr="009E3FE0">
              <w:rPr>
                <w:rStyle w:val="Hyperlink"/>
                <w:noProof/>
              </w:rPr>
              <w:t>statementType</w:t>
            </w:r>
            <w:r w:rsidR="0019391F">
              <w:rPr>
                <w:noProof/>
                <w:webHidden/>
              </w:rPr>
              <w:tab/>
            </w:r>
            <w:r w:rsidR="0019391F">
              <w:rPr>
                <w:noProof/>
                <w:webHidden/>
              </w:rPr>
              <w:fldChar w:fldCharType="begin"/>
            </w:r>
            <w:r w:rsidR="0019391F">
              <w:rPr>
                <w:noProof/>
                <w:webHidden/>
              </w:rPr>
              <w:instrText xml:space="preserve"> PAGEREF _Toc5884771 \h </w:instrText>
            </w:r>
            <w:r w:rsidR="0019391F">
              <w:rPr>
                <w:noProof/>
                <w:webHidden/>
              </w:rPr>
            </w:r>
            <w:r w:rsidR="0019391F">
              <w:rPr>
                <w:noProof/>
                <w:webHidden/>
              </w:rPr>
              <w:fldChar w:fldCharType="separate"/>
            </w:r>
            <w:r w:rsidR="0019391F">
              <w:rPr>
                <w:noProof/>
                <w:webHidden/>
              </w:rPr>
              <w:t>15</w:t>
            </w:r>
            <w:r w:rsidR="0019391F">
              <w:rPr>
                <w:noProof/>
                <w:webHidden/>
              </w:rPr>
              <w:fldChar w:fldCharType="end"/>
            </w:r>
          </w:hyperlink>
        </w:p>
        <w:p w14:paraId="575C0848" w14:textId="32D633EC" w:rsidR="0019391F" w:rsidRDefault="00BE6264">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72" w:history="1">
            <w:r w:rsidR="0019391F" w:rsidRPr="009E3FE0">
              <w:rPr>
                <w:rStyle w:val="Hyperlink"/>
                <w:noProof/>
              </w:rPr>
              <w:t>6.1.7</w:t>
            </w:r>
            <w:r w:rsidR="0019391F">
              <w:rPr>
                <w:rFonts w:asciiTheme="minorHAnsi" w:eastAsiaTheme="minorEastAsia" w:hAnsiTheme="minorHAnsi" w:cstheme="minorBidi"/>
                <w:bCs w:val="0"/>
                <w:noProof/>
                <w:sz w:val="22"/>
                <w:lang w:bidi="ar-SA"/>
              </w:rPr>
              <w:tab/>
            </w:r>
            <w:r w:rsidR="0019391F" w:rsidRPr="009E3FE0">
              <w:rPr>
                <w:rStyle w:val="Hyperlink"/>
                <w:noProof/>
              </w:rPr>
              <w:t>Topic</w:t>
            </w:r>
            <w:r w:rsidR="0019391F">
              <w:rPr>
                <w:noProof/>
                <w:webHidden/>
              </w:rPr>
              <w:tab/>
            </w:r>
            <w:r w:rsidR="0019391F">
              <w:rPr>
                <w:noProof/>
                <w:webHidden/>
              </w:rPr>
              <w:fldChar w:fldCharType="begin"/>
            </w:r>
            <w:r w:rsidR="0019391F">
              <w:rPr>
                <w:noProof/>
                <w:webHidden/>
              </w:rPr>
              <w:instrText xml:space="preserve"> PAGEREF _Toc5884772 \h </w:instrText>
            </w:r>
            <w:r w:rsidR="0019391F">
              <w:rPr>
                <w:noProof/>
                <w:webHidden/>
              </w:rPr>
            </w:r>
            <w:r w:rsidR="0019391F">
              <w:rPr>
                <w:noProof/>
                <w:webHidden/>
              </w:rPr>
              <w:fldChar w:fldCharType="separate"/>
            </w:r>
            <w:r w:rsidR="0019391F">
              <w:rPr>
                <w:noProof/>
                <w:webHidden/>
              </w:rPr>
              <w:t>15</w:t>
            </w:r>
            <w:r w:rsidR="0019391F">
              <w:rPr>
                <w:noProof/>
                <w:webHidden/>
              </w:rPr>
              <w:fldChar w:fldCharType="end"/>
            </w:r>
          </w:hyperlink>
        </w:p>
        <w:p w14:paraId="00B69477" w14:textId="40DBD81D" w:rsidR="0019391F" w:rsidRDefault="00BE6264">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73" w:history="1">
            <w:r w:rsidR="0019391F" w:rsidRPr="009E3FE0">
              <w:rPr>
                <w:rStyle w:val="Hyperlink"/>
                <w:noProof/>
              </w:rPr>
              <w:t>6.1.8</w:t>
            </w:r>
            <w:r w:rsidR="0019391F">
              <w:rPr>
                <w:rFonts w:asciiTheme="minorHAnsi" w:eastAsiaTheme="minorEastAsia" w:hAnsiTheme="minorHAnsi" w:cstheme="minorBidi"/>
                <w:bCs w:val="0"/>
                <w:noProof/>
                <w:sz w:val="22"/>
                <w:lang w:bidi="ar-SA"/>
              </w:rPr>
              <w:tab/>
            </w:r>
            <w:r w:rsidR="0019391F" w:rsidRPr="009E3FE0">
              <w:rPr>
                <w:rStyle w:val="Hyperlink"/>
                <w:noProof/>
              </w:rPr>
              <w:t>Circumstance</w:t>
            </w:r>
            <w:r w:rsidR="0019391F">
              <w:rPr>
                <w:noProof/>
                <w:webHidden/>
              </w:rPr>
              <w:tab/>
            </w:r>
            <w:r w:rsidR="0019391F">
              <w:rPr>
                <w:noProof/>
                <w:webHidden/>
              </w:rPr>
              <w:fldChar w:fldCharType="begin"/>
            </w:r>
            <w:r w:rsidR="0019391F">
              <w:rPr>
                <w:noProof/>
                <w:webHidden/>
              </w:rPr>
              <w:instrText xml:space="preserve"> PAGEREF _Toc5884773 \h </w:instrText>
            </w:r>
            <w:r w:rsidR="0019391F">
              <w:rPr>
                <w:noProof/>
                <w:webHidden/>
              </w:rPr>
            </w:r>
            <w:r w:rsidR="0019391F">
              <w:rPr>
                <w:noProof/>
                <w:webHidden/>
              </w:rPr>
              <w:fldChar w:fldCharType="separate"/>
            </w:r>
            <w:r w:rsidR="0019391F">
              <w:rPr>
                <w:noProof/>
                <w:webHidden/>
              </w:rPr>
              <w:t>16</w:t>
            </w:r>
            <w:r w:rsidR="0019391F">
              <w:rPr>
                <w:noProof/>
                <w:webHidden/>
              </w:rPr>
              <w:fldChar w:fldCharType="end"/>
            </w:r>
          </w:hyperlink>
        </w:p>
        <w:p w14:paraId="776A58B1" w14:textId="009C8932" w:rsidR="0019391F" w:rsidRDefault="00BE6264">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74" w:history="1">
            <w:r w:rsidR="0019391F" w:rsidRPr="009E3FE0">
              <w:rPr>
                <w:rStyle w:val="Hyperlink"/>
                <w:noProof/>
              </w:rPr>
              <w:t>6.1.9</w:t>
            </w:r>
            <w:r w:rsidR="0019391F">
              <w:rPr>
                <w:rFonts w:asciiTheme="minorHAnsi" w:eastAsiaTheme="minorEastAsia" w:hAnsiTheme="minorHAnsi" w:cstheme="minorBidi"/>
                <w:bCs w:val="0"/>
                <w:noProof/>
                <w:sz w:val="22"/>
                <w:lang w:bidi="ar-SA"/>
              </w:rPr>
              <w:tab/>
            </w:r>
            <w:r w:rsidR="0019391F" w:rsidRPr="009E3FE0">
              <w:rPr>
                <w:rStyle w:val="Hyperlink"/>
                <w:noProof/>
              </w:rPr>
              <w:t>PerformanceCircumstance</w:t>
            </w:r>
            <w:r w:rsidR="0019391F">
              <w:rPr>
                <w:noProof/>
                <w:webHidden/>
              </w:rPr>
              <w:tab/>
            </w:r>
            <w:r w:rsidR="0019391F">
              <w:rPr>
                <w:noProof/>
                <w:webHidden/>
              </w:rPr>
              <w:fldChar w:fldCharType="begin"/>
            </w:r>
            <w:r w:rsidR="0019391F">
              <w:rPr>
                <w:noProof/>
                <w:webHidden/>
              </w:rPr>
              <w:instrText xml:space="preserve"> PAGEREF _Toc5884774 \h </w:instrText>
            </w:r>
            <w:r w:rsidR="0019391F">
              <w:rPr>
                <w:noProof/>
                <w:webHidden/>
              </w:rPr>
            </w:r>
            <w:r w:rsidR="0019391F">
              <w:rPr>
                <w:noProof/>
                <w:webHidden/>
              </w:rPr>
              <w:fldChar w:fldCharType="separate"/>
            </w:r>
            <w:r w:rsidR="0019391F">
              <w:rPr>
                <w:noProof/>
                <w:webHidden/>
              </w:rPr>
              <w:t>19</w:t>
            </w:r>
            <w:r w:rsidR="0019391F">
              <w:rPr>
                <w:noProof/>
                <w:webHidden/>
              </w:rPr>
              <w:fldChar w:fldCharType="end"/>
            </w:r>
          </w:hyperlink>
        </w:p>
        <w:p w14:paraId="45D978BC" w14:textId="7EA0219D" w:rsidR="0019391F" w:rsidRDefault="00BE6264">
          <w:pPr>
            <w:pStyle w:val="TOC2"/>
            <w:tabs>
              <w:tab w:val="left" w:pos="2160"/>
              <w:tab w:val="right" w:leader="dot" w:pos="9570"/>
            </w:tabs>
            <w:rPr>
              <w:rFonts w:asciiTheme="minorHAnsi" w:eastAsiaTheme="minorEastAsia" w:hAnsiTheme="minorHAnsi" w:cstheme="minorBidi"/>
              <w:noProof/>
              <w:sz w:val="22"/>
              <w:szCs w:val="22"/>
              <w:lang w:bidi="ar-SA"/>
            </w:rPr>
          </w:pPr>
          <w:hyperlink w:anchor="_Toc5884775" w:history="1">
            <w:r w:rsidR="0019391F" w:rsidRPr="009E3FE0">
              <w:rPr>
                <w:rStyle w:val="Hyperlink"/>
                <w:noProof/>
              </w:rPr>
              <w:t>6.2</w:t>
            </w:r>
            <w:r w:rsidR="0019391F">
              <w:rPr>
                <w:rFonts w:asciiTheme="minorHAnsi" w:eastAsiaTheme="minorEastAsia" w:hAnsiTheme="minorHAnsi" w:cstheme="minorBidi"/>
                <w:noProof/>
                <w:sz w:val="22"/>
                <w:szCs w:val="22"/>
                <w:lang w:bidi="ar-SA"/>
              </w:rPr>
              <w:tab/>
            </w:r>
            <w:r w:rsidR="0019391F" w:rsidRPr="009E3FE0">
              <w:rPr>
                <w:rStyle w:val="Hyperlink"/>
                <w:noProof/>
              </w:rPr>
              <w:t>Measure and Result</w:t>
            </w:r>
            <w:r w:rsidR="0019391F">
              <w:rPr>
                <w:noProof/>
                <w:webHidden/>
              </w:rPr>
              <w:tab/>
            </w:r>
            <w:r w:rsidR="0019391F">
              <w:rPr>
                <w:noProof/>
                <w:webHidden/>
              </w:rPr>
              <w:fldChar w:fldCharType="begin"/>
            </w:r>
            <w:r w:rsidR="0019391F">
              <w:rPr>
                <w:noProof/>
                <w:webHidden/>
              </w:rPr>
              <w:instrText xml:space="preserve"> PAGEREF _Toc5884775 \h </w:instrText>
            </w:r>
            <w:r w:rsidR="0019391F">
              <w:rPr>
                <w:noProof/>
                <w:webHidden/>
              </w:rPr>
            </w:r>
            <w:r w:rsidR="0019391F">
              <w:rPr>
                <w:noProof/>
                <w:webHidden/>
              </w:rPr>
              <w:fldChar w:fldCharType="separate"/>
            </w:r>
            <w:r w:rsidR="0019391F">
              <w:rPr>
                <w:noProof/>
                <w:webHidden/>
              </w:rPr>
              <w:t>22</w:t>
            </w:r>
            <w:r w:rsidR="0019391F">
              <w:rPr>
                <w:noProof/>
                <w:webHidden/>
              </w:rPr>
              <w:fldChar w:fldCharType="end"/>
            </w:r>
          </w:hyperlink>
        </w:p>
        <w:p w14:paraId="42F9A208" w14:textId="340F344A" w:rsidR="0019391F" w:rsidRDefault="00BE6264">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76" w:history="1">
            <w:r w:rsidR="0019391F" w:rsidRPr="009E3FE0">
              <w:rPr>
                <w:rStyle w:val="Hyperlink"/>
                <w:noProof/>
              </w:rPr>
              <w:t>6.2.1</w:t>
            </w:r>
            <w:r w:rsidR="0019391F">
              <w:rPr>
                <w:rFonts w:asciiTheme="minorHAnsi" w:eastAsiaTheme="minorEastAsia" w:hAnsiTheme="minorHAnsi" w:cstheme="minorBidi"/>
                <w:bCs w:val="0"/>
                <w:noProof/>
                <w:sz w:val="22"/>
                <w:lang w:bidi="ar-SA"/>
              </w:rPr>
              <w:tab/>
            </w:r>
            <w:r w:rsidR="0019391F" w:rsidRPr="009E3FE0">
              <w:rPr>
                <w:rStyle w:val="Hyperlink"/>
                <w:noProof/>
              </w:rPr>
              <w:t>Measure</w:t>
            </w:r>
            <w:r w:rsidR="0019391F">
              <w:rPr>
                <w:noProof/>
                <w:webHidden/>
              </w:rPr>
              <w:tab/>
            </w:r>
            <w:r w:rsidR="0019391F">
              <w:rPr>
                <w:noProof/>
                <w:webHidden/>
              </w:rPr>
              <w:fldChar w:fldCharType="begin"/>
            </w:r>
            <w:r w:rsidR="0019391F">
              <w:rPr>
                <w:noProof/>
                <w:webHidden/>
              </w:rPr>
              <w:instrText xml:space="preserve"> PAGEREF _Toc5884776 \h </w:instrText>
            </w:r>
            <w:r w:rsidR="0019391F">
              <w:rPr>
                <w:noProof/>
                <w:webHidden/>
              </w:rPr>
            </w:r>
            <w:r w:rsidR="0019391F">
              <w:rPr>
                <w:noProof/>
                <w:webHidden/>
              </w:rPr>
              <w:fldChar w:fldCharType="separate"/>
            </w:r>
            <w:r w:rsidR="0019391F">
              <w:rPr>
                <w:noProof/>
                <w:webHidden/>
              </w:rPr>
              <w:t>22</w:t>
            </w:r>
            <w:r w:rsidR="0019391F">
              <w:rPr>
                <w:noProof/>
                <w:webHidden/>
              </w:rPr>
              <w:fldChar w:fldCharType="end"/>
            </w:r>
          </w:hyperlink>
        </w:p>
        <w:p w14:paraId="7DC9EFA9" w14:textId="048F435B" w:rsidR="0019391F" w:rsidRDefault="00BE6264">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77" w:history="1">
            <w:r w:rsidR="0019391F" w:rsidRPr="009E3FE0">
              <w:rPr>
                <w:rStyle w:val="Hyperlink"/>
                <w:noProof/>
              </w:rPr>
              <w:t>6.2.2</w:t>
            </w:r>
            <w:r w:rsidR="0019391F">
              <w:rPr>
                <w:rFonts w:asciiTheme="minorHAnsi" w:eastAsiaTheme="minorEastAsia" w:hAnsiTheme="minorHAnsi" w:cstheme="minorBidi"/>
                <w:bCs w:val="0"/>
                <w:noProof/>
                <w:sz w:val="22"/>
                <w:lang w:bidi="ar-SA"/>
              </w:rPr>
              <w:tab/>
            </w:r>
            <w:r w:rsidR="0019391F" w:rsidRPr="009E3FE0">
              <w:rPr>
                <w:rStyle w:val="Hyperlink"/>
                <w:noProof/>
              </w:rPr>
              <w:t>lowerBound</w:t>
            </w:r>
            <w:r w:rsidR="0019391F">
              <w:rPr>
                <w:noProof/>
                <w:webHidden/>
              </w:rPr>
              <w:tab/>
            </w:r>
            <w:r w:rsidR="0019391F">
              <w:rPr>
                <w:noProof/>
                <w:webHidden/>
              </w:rPr>
              <w:fldChar w:fldCharType="begin"/>
            </w:r>
            <w:r w:rsidR="0019391F">
              <w:rPr>
                <w:noProof/>
                <w:webHidden/>
              </w:rPr>
              <w:instrText xml:space="preserve"> PAGEREF _Toc5884777 \h </w:instrText>
            </w:r>
            <w:r w:rsidR="0019391F">
              <w:rPr>
                <w:noProof/>
                <w:webHidden/>
              </w:rPr>
            </w:r>
            <w:r w:rsidR="0019391F">
              <w:rPr>
                <w:noProof/>
                <w:webHidden/>
              </w:rPr>
              <w:fldChar w:fldCharType="separate"/>
            </w:r>
            <w:r w:rsidR="0019391F">
              <w:rPr>
                <w:noProof/>
                <w:webHidden/>
              </w:rPr>
              <w:t>22</w:t>
            </w:r>
            <w:r w:rsidR="0019391F">
              <w:rPr>
                <w:noProof/>
                <w:webHidden/>
              </w:rPr>
              <w:fldChar w:fldCharType="end"/>
            </w:r>
          </w:hyperlink>
        </w:p>
        <w:p w14:paraId="46FC0FAB" w14:textId="5D4DB499" w:rsidR="0019391F" w:rsidRDefault="00BE6264">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78" w:history="1">
            <w:r w:rsidR="0019391F" w:rsidRPr="009E3FE0">
              <w:rPr>
                <w:rStyle w:val="Hyperlink"/>
                <w:noProof/>
              </w:rPr>
              <w:t>6.2.3</w:t>
            </w:r>
            <w:r w:rsidR="0019391F">
              <w:rPr>
                <w:rFonts w:asciiTheme="minorHAnsi" w:eastAsiaTheme="minorEastAsia" w:hAnsiTheme="minorHAnsi" w:cstheme="minorBidi"/>
                <w:bCs w:val="0"/>
                <w:noProof/>
                <w:sz w:val="22"/>
                <w:lang w:bidi="ar-SA"/>
              </w:rPr>
              <w:tab/>
            </w:r>
            <w:r w:rsidR="0019391F" w:rsidRPr="009E3FE0">
              <w:rPr>
                <w:rStyle w:val="Hyperlink"/>
                <w:noProof/>
              </w:rPr>
              <w:t>upperBound</w:t>
            </w:r>
            <w:r w:rsidR="0019391F">
              <w:rPr>
                <w:noProof/>
                <w:webHidden/>
              </w:rPr>
              <w:tab/>
            </w:r>
            <w:r w:rsidR="0019391F">
              <w:rPr>
                <w:noProof/>
                <w:webHidden/>
              </w:rPr>
              <w:fldChar w:fldCharType="begin"/>
            </w:r>
            <w:r w:rsidR="0019391F">
              <w:rPr>
                <w:noProof/>
                <w:webHidden/>
              </w:rPr>
              <w:instrText xml:space="preserve"> PAGEREF _Toc5884778 \h </w:instrText>
            </w:r>
            <w:r w:rsidR="0019391F">
              <w:rPr>
                <w:noProof/>
                <w:webHidden/>
              </w:rPr>
            </w:r>
            <w:r w:rsidR="0019391F">
              <w:rPr>
                <w:noProof/>
                <w:webHidden/>
              </w:rPr>
              <w:fldChar w:fldCharType="separate"/>
            </w:r>
            <w:r w:rsidR="0019391F">
              <w:rPr>
                <w:noProof/>
                <w:webHidden/>
              </w:rPr>
              <w:t>23</w:t>
            </w:r>
            <w:r w:rsidR="0019391F">
              <w:rPr>
                <w:noProof/>
                <w:webHidden/>
              </w:rPr>
              <w:fldChar w:fldCharType="end"/>
            </w:r>
          </w:hyperlink>
        </w:p>
        <w:p w14:paraId="4EF1F4E7" w14:textId="6D5CECE8" w:rsidR="0019391F" w:rsidRDefault="00BE6264">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79" w:history="1">
            <w:r w:rsidR="0019391F" w:rsidRPr="009E3FE0">
              <w:rPr>
                <w:rStyle w:val="Hyperlink"/>
                <w:noProof/>
              </w:rPr>
              <w:t>6.2.4</w:t>
            </w:r>
            <w:r w:rsidR="0019391F">
              <w:rPr>
                <w:rFonts w:asciiTheme="minorHAnsi" w:eastAsiaTheme="minorEastAsia" w:hAnsiTheme="minorHAnsi" w:cstheme="minorBidi"/>
                <w:bCs w:val="0"/>
                <w:noProof/>
                <w:sz w:val="22"/>
                <w:lang w:bidi="ar-SA"/>
              </w:rPr>
              <w:tab/>
            </w:r>
            <w:r w:rsidR="0019391F" w:rsidRPr="009E3FE0">
              <w:rPr>
                <w:rStyle w:val="Hyperlink"/>
                <w:noProof/>
              </w:rPr>
              <w:t>includeLowerBound</w:t>
            </w:r>
            <w:r w:rsidR="0019391F">
              <w:rPr>
                <w:noProof/>
                <w:webHidden/>
              </w:rPr>
              <w:tab/>
            </w:r>
            <w:r w:rsidR="0019391F">
              <w:rPr>
                <w:noProof/>
                <w:webHidden/>
              </w:rPr>
              <w:fldChar w:fldCharType="begin"/>
            </w:r>
            <w:r w:rsidR="0019391F">
              <w:rPr>
                <w:noProof/>
                <w:webHidden/>
              </w:rPr>
              <w:instrText xml:space="preserve"> PAGEREF _Toc5884779 \h </w:instrText>
            </w:r>
            <w:r w:rsidR="0019391F">
              <w:rPr>
                <w:noProof/>
                <w:webHidden/>
              </w:rPr>
            </w:r>
            <w:r w:rsidR="0019391F">
              <w:rPr>
                <w:noProof/>
                <w:webHidden/>
              </w:rPr>
              <w:fldChar w:fldCharType="separate"/>
            </w:r>
            <w:r w:rsidR="0019391F">
              <w:rPr>
                <w:noProof/>
                <w:webHidden/>
              </w:rPr>
              <w:t>23</w:t>
            </w:r>
            <w:r w:rsidR="0019391F">
              <w:rPr>
                <w:noProof/>
                <w:webHidden/>
              </w:rPr>
              <w:fldChar w:fldCharType="end"/>
            </w:r>
          </w:hyperlink>
        </w:p>
        <w:p w14:paraId="334D1D55" w14:textId="598B1C8F" w:rsidR="0019391F" w:rsidRDefault="00BE6264">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80" w:history="1">
            <w:r w:rsidR="0019391F" w:rsidRPr="009E3FE0">
              <w:rPr>
                <w:rStyle w:val="Hyperlink"/>
                <w:noProof/>
              </w:rPr>
              <w:t>6.2.5</w:t>
            </w:r>
            <w:r w:rsidR="0019391F">
              <w:rPr>
                <w:rFonts w:asciiTheme="minorHAnsi" w:eastAsiaTheme="minorEastAsia" w:hAnsiTheme="minorHAnsi" w:cstheme="minorBidi"/>
                <w:bCs w:val="0"/>
                <w:noProof/>
                <w:sz w:val="22"/>
                <w:lang w:bidi="ar-SA"/>
              </w:rPr>
              <w:tab/>
            </w:r>
            <w:r w:rsidR="0019391F" w:rsidRPr="009E3FE0">
              <w:rPr>
                <w:rStyle w:val="Hyperlink"/>
                <w:noProof/>
              </w:rPr>
              <w:t>includeUpperBound</w:t>
            </w:r>
            <w:r w:rsidR="0019391F">
              <w:rPr>
                <w:noProof/>
                <w:webHidden/>
              </w:rPr>
              <w:tab/>
            </w:r>
            <w:r w:rsidR="0019391F">
              <w:rPr>
                <w:noProof/>
                <w:webHidden/>
              </w:rPr>
              <w:fldChar w:fldCharType="begin"/>
            </w:r>
            <w:r w:rsidR="0019391F">
              <w:rPr>
                <w:noProof/>
                <w:webHidden/>
              </w:rPr>
              <w:instrText xml:space="preserve"> PAGEREF _Toc5884780 \h </w:instrText>
            </w:r>
            <w:r w:rsidR="0019391F">
              <w:rPr>
                <w:noProof/>
                <w:webHidden/>
              </w:rPr>
            </w:r>
            <w:r w:rsidR="0019391F">
              <w:rPr>
                <w:noProof/>
                <w:webHidden/>
              </w:rPr>
              <w:fldChar w:fldCharType="separate"/>
            </w:r>
            <w:r w:rsidR="0019391F">
              <w:rPr>
                <w:noProof/>
                <w:webHidden/>
              </w:rPr>
              <w:t>23</w:t>
            </w:r>
            <w:r w:rsidR="0019391F">
              <w:rPr>
                <w:noProof/>
                <w:webHidden/>
              </w:rPr>
              <w:fldChar w:fldCharType="end"/>
            </w:r>
          </w:hyperlink>
        </w:p>
        <w:p w14:paraId="306B106F" w14:textId="38A69AC6" w:rsidR="0019391F" w:rsidRDefault="00BE6264">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81" w:history="1">
            <w:r w:rsidR="0019391F" w:rsidRPr="009E3FE0">
              <w:rPr>
                <w:rStyle w:val="Hyperlink"/>
                <w:noProof/>
              </w:rPr>
              <w:t>6.2.6</w:t>
            </w:r>
            <w:r w:rsidR="0019391F">
              <w:rPr>
                <w:rFonts w:asciiTheme="minorHAnsi" w:eastAsiaTheme="minorEastAsia" w:hAnsiTheme="minorHAnsi" w:cstheme="minorBidi"/>
                <w:bCs w:val="0"/>
                <w:noProof/>
                <w:sz w:val="22"/>
                <w:lang w:bidi="ar-SA"/>
              </w:rPr>
              <w:tab/>
            </w:r>
            <w:r w:rsidR="0019391F" w:rsidRPr="009E3FE0">
              <w:rPr>
                <w:rStyle w:val="Hyperlink"/>
                <w:noProof/>
              </w:rPr>
              <w:t>Resolution</w:t>
            </w:r>
            <w:r w:rsidR="0019391F">
              <w:rPr>
                <w:noProof/>
                <w:webHidden/>
              </w:rPr>
              <w:tab/>
            </w:r>
            <w:r w:rsidR="0019391F">
              <w:rPr>
                <w:noProof/>
                <w:webHidden/>
              </w:rPr>
              <w:fldChar w:fldCharType="begin"/>
            </w:r>
            <w:r w:rsidR="0019391F">
              <w:rPr>
                <w:noProof/>
                <w:webHidden/>
              </w:rPr>
              <w:instrText xml:space="preserve"> PAGEREF _Toc5884781 \h </w:instrText>
            </w:r>
            <w:r w:rsidR="0019391F">
              <w:rPr>
                <w:noProof/>
                <w:webHidden/>
              </w:rPr>
            </w:r>
            <w:r w:rsidR="0019391F">
              <w:rPr>
                <w:noProof/>
                <w:webHidden/>
              </w:rPr>
              <w:fldChar w:fldCharType="separate"/>
            </w:r>
            <w:r w:rsidR="0019391F">
              <w:rPr>
                <w:noProof/>
                <w:webHidden/>
              </w:rPr>
              <w:t>23</w:t>
            </w:r>
            <w:r w:rsidR="0019391F">
              <w:rPr>
                <w:noProof/>
                <w:webHidden/>
              </w:rPr>
              <w:fldChar w:fldCharType="end"/>
            </w:r>
          </w:hyperlink>
        </w:p>
        <w:p w14:paraId="166241E7" w14:textId="572A37A4" w:rsidR="0019391F" w:rsidRDefault="00BE6264">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82" w:history="1">
            <w:r w:rsidR="0019391F" w:rsidRPr="009E3FE0">
              <w:rPr>
                <w:rStyle w:val="Hyperlink"/>
                <w:noProof/>
              </w:rPr>
              <w:t>6.2.7</w:t>
            </w:r>
            <w:r w:rsidR="0019391F">
              <w:rPr>
                <w:rFonts w:asciiTheme="minorHAnsi" w:eastAsiaTheme="minorEastAsia" w:hAnsiTheme="minorHAnsi" w:cstheme="minorBidi"/>
                <w:bCs w:val="0"/>
                <w:noProof/>
                <w:sz w:val="22"/>
                <w:lang w:bidi="ar-SA"/>
              </w:rPr>
              <w:tab/>
            </w:r>
            <w:r w:rsidR="0019391F" w:rsidRPr="009E3FE0">
              <w:rPr>
                <w:rStyle w:val="Hyperlink"/>
                <w:noProof/>
              </w:rPr>
              <w:t>measureSemantic</w:t>
            </w:r>
            <w:r w:rsidR="0019391F">
              <w:rPr>
                <w:noProof/>
                <w:webHidden/>
              </w:rPr>
              <w:tab/>
            </w:r>
            <w:r w:rsidR="0019391F">
              <w:rPr>
                <w:noProof/>
                <w:webHidden/>
              </w:rPr>
              <w:fldChar w:fldCharType="begin"/>
            </w:r>
            <w:r w:rsidR="0019391F">
              <w:rPr>
                <w:noProof/>
                <w:webHidden/>
              </w:rPr>
              <w:instrText xml:space="preserve"> PAGEREF _Toc5884782 \h </w:instrText>
            </w:r>
            <w:r w:rsidR="0019391F">
              <w:rPr>
                <w:noProof/>
                <w:webHidden/>
              </w:rPr>
            </w:r>
            <w:r w:rsidR="0019391F">
              <w:rPr>
                <w:noProof/>
                <w:webHidden/>
              </w:rPr>
              <w:fldChar w:fldCharType="separate"/>
            </w:r>
            <w:r w:rsidR="0019391F">
              <w:rPr>
                <w:noProof/>
                <w:webHidden/>
              </w:rPr>
              <w:t>23</w:t>
            </w:r>
            <w:r w:rsidR="0019391F">
              <w:rPr>
                <w:noProof/>
                <w:webHidden/>
              </w:rPr>
              <w:fldChar w:fldCharType="end"/>
            </w:r>
          </w:hyperlink>
        </w:p>
        <w:p w14:paraId="5286EAA6" w14:textId="23CFA086" w:rsidR="0019391F" w:rsidRDefault="00BE6264">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83" w:history="1">
            <w:r w:rsidR="0019391F" w:rsidRPr="009E3FE0">
              <w:rPr>
                <w:rStyle w:val="Hyperlink"/>
                <w:noProof/>
              </w:rPr>
              <w:t>6.2.8</w:t>
            </w:r>
            <w:r w:rsidR="0019391F">
              <w:rPr>
                <w:rFonts w:asciiTheme="minorHAnsi" w:eastAsiaTheme="minorEastAsia" w:hAnsiTheme="minorHAnsi" w:cstheme="minorBidi"/>
                <w:bCs w:val="0"/>
                <w:noProof/>
                <w:sz w:val="22"/>
                <w:lang w:bidi="ar-SA"/>
              </w:rPr>
              <w:tab/>
            </w:r>
            <w:r w:rsidR="0019391F" w:rsidRPr="009E3FE0">
              <w:rPr>
                <w:rStyle w:val="Hyperlink"/>
                <w:noProof/>
              </w:rPr>
              <w:t>InterventionResult</w:t>
            </w:r>
            <w:r w:rsidR="0019391F">
              <w:rPr>
                <w:noProof/>
                <w:webHidden/>
              </w:rPr>
              <w:tab/>
            </w:r>
            <w:r w:rsidR="0019391F">
              <w:rPr>
                <w:noProof/>
                <w:webHidden/>
              </w:rPr>
              <w:fldChar w:fldCharType="begin"/>
            </w:r>
            <w:r w:rsidR="0019391F">
              <w:rPr>
                <w:noProof/>
                <w:webHidden/>
              </w:rPr>
              <w:instrText xml:space="preserve"> PAGEREF _Toc5884783 \h </w:instrText>
            </w:r>
            <w:r w:rsidR="0019391F">
              <w:rPr>
                <w:noProof/>
                <w:webHidden/>
              </w:rPr>
            </w:r>
            <w:r w:rsidR="0019391F">
              <w:rPr>
                <w:noProof/>
                <w:webHidden/>
              </w:rPr>
              <w:fldChar w:fldCharType="separate"/>
            </w:r>
            <w:r w:rsidR="0019391F">
              <w:rPr>
                <w:noProof/>
                <w:webHidden/>
              </w:rPr>
              <w:t>23</w:t>
            </w:r>
            <w:r w:rsidR="0019391F">
              <w:rPr>
                <w:noProof/>
                <w:webHidden/>
              </w:rPr>
              <w:fldChar w:fldCharType="end"/>
            </w:r>
          </w:hyperlink>
        </w:p>
        <w:p w14:paraId="1CE4B0D5" w14:textId="6CC51A1C" w:rsidR="0019391F" w:rsidRDefault="00BE6264">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84" w:history="1">
            <w:r w:rsidR="0019391F" w:rsidRPr="009E3FE0">
              <w:rPr>
                <w:rStyle w:val="Hyperlink"/>
                <w:noProof/>
              </w:rPr>
              <w:t>6.2.9</w:t>
            </w:r>
            <w:r w:rsidR="0019391F">
              <w:rPr>
                <w:rFonts w:asciiTheme="minorHAnsi" w:eastAsiaTheme="minorEastAsia" w:hAnsiTheme="minorHAnsi" w:cstheme="minorBidi"/>
                <w:bCs w:val="0"/>
                <w:noProof/>
                <w:sz w:val="22"/>
                <w:lang w:bidi="ar-SA"/>
              </w:rPr>
              <w:tab/>
            </w:r>
            <w:r w:rsidR="0019391F" w:rsidRPr="009E3FE0">
              <w:rPr>
                <w:rStyle w:val="Hyperlink"/>
                <w:noProof/>
              </w:rPr>
              <w:t>ObservationResult</w:t>
            </w:r>
            <w:r w:rsidR="0019391F">
              <w:rPr>
                <w:noProof/>
                <w:webHidden/>
              </w:rPr>
              <w:tab/>
            </w:r>
            <w:r w:rsidR="0019391F">
              <w:rPr>
                <w:noProof/>
                <w:webHidden/>
              </w:rPr>
              <w:fldChar w:fldCharType="begin"/>
            </w:r>
            <w:r w:rsidR="0019391F">
              <w:rPr>
                <w:noProof/>
                <w:webHidden/>
              </w:rPr>
              <w:instrText xml:space="preserve"> PAGEREF _Toc5884784 \h </w:instrText>
            </w:r>
            <w:r w:rsidR="0019391F">
              <w:rPr>
                <w:noProof/>
                <w:webHidden/>
              </w:rPr>
            </w:r>
            <w:r w:rsidR="0019391F">
              <w:rPr>
                <w:noProof/>
                <w:webHidden/>
              </w:rPr>
              <w:fldChar w:fldCharType="separate"/>
            </w:r>
            <w:r w:rsidR="0019391F">
              <w:rPr>
                <w:noProof/>
                <w:webHidden/>
              </w:rPr>
              <w:t>24</w:t>
            </w:r>
            <w:r w:rsidR="0019391F">
              <w:rPr>
                <w:noProof/>
                <w:webHidden/>
              </w:rPr>
              <w:fldChar w:fldCharType="end"/>
            </w:r>
          </w:hyperlink>
        </w:p>
        <w:p w14:paraId="0C609CA5" w14:textId="2B43C02E" w:rsidR="0019391F" w:rsidRDefault="00BE6264">
          <w:pPr>
            <w:pStyle w:val="TOC2"/>
            <w:tabs>
              <w:tab w:val="left" w:pos="2160"/>
              <w:tab w:val="right" w:leader="dot" w:pos="9570"/>
            </w:tabs>
            <w:rPr>
              <w:rFonts w:asciiTheme="minorHAnsi" w:eastAsiaTheme="minorEastAsia" w:hAnsiTheme="minorHAnsi" w:cstheme="minorBidi"/>
              <w:noProof/>
              <w:sz w:val="22"/>
              <w:szCs w:val="22"/>
              <w:lang w:bidi="ar-SA"/>
            </w:rPr>
          </w:pPr>
          <w:hyperlink w:anchor="_Toc5884785" w:history="1">
            <w:r w:rsidR="0019391F" w:rsidRPr="009E3FE0">
              <w:rPr>
                <w:rStyle w:val="Hyperlink"/>
                <w:noProof/>
              </w:rPr>
              <w:t>6.3</w:t>
            </w:r>
            <w:r w:rsidR="0019391F">
              <w:rPr>
                <w:rFonts w:asciiTheme="minorHAnsi" w:eastAsiaTheme="minorEastAsia" w:hAnsiTheme="minorHAnsi" w:cstheme="minorBidi"/>
                <w:noProof/>
                <w:sz w:val="22"/>
                <w:szCs w:val="22"/>
                <w:lang w:bidi="ar-SA"/>
              </w:rPr>
              <w:tab/>
            </w:r>
            <w:r w:rsidR="0019391F" w:rsidRPr="009E3FE0">
              <w:rPr>
                <w:rStyle w:val="Hyperlink"/>
                <w:noProof/>
              </w:rPr>
              <w:t>Examples of Performance Clinical Statements</w:t>
            </w:r>
            <w:r w:rsidR="0019391F">
              <w:rPr>
                <w:noProof/>
                <w:webHidden/>
              </w:rPr>
              <w:tab/>
            </w:r>
            <w:r w:rsidR="0019391F">
              <w:rPr>
                <w:noProof/>
                <w:webHidden/>
              </w:rPr>
              <w:fldChar w:fldCharType="begin"/>
            </w:r>
            <w:r w:rsidR="0019391F">
              <w:rPr>
                <w:noProof/>
                <w:webHidden/>
              </w:rPr>
              <w:instrText xml:space="preserve"> PAGEREF _Toc5884785 \h </w:instrText>
            </w:r>
            <w:r w:rsidR="0019391F">
              <w:rPr>
                <w:noProof/>
                <w:webHidden/>
              </w:rPr>
            </w:r>
            <w:r w:rsidR="0019391F">
              <w:rPr>
                <w:noProof/>
                <w:webHidden/>
              </w:rPr>
              <w:fldChar w:fldCharType="separate"/>
            </w:r>
            <w:r w:rsidR="0019391F">
              <w:rPr>
                <w:noProof/>
                <w:webHidden/>
              </w:rPr>
              <w:t>25</w:t>
            </w:r>
            <w:r w:rsidR="0019391F">
              <w:rPr>
                <w:noProof/>
                <w:webHidden/>
              </w:rPr>
              <w:fldChar w:fldCharType="end"/>
            </w:r>
          </w:hyperlink>
        </w:p>
        <w:p w14:paraId="7166216F" w14:textId="109B9EE0" w:rsidR="0019391F" w:rsidRDefault="00BE6264">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86" w:history="1">
            <w:r w:rsidR="0019391F" w:rsidRPr="009E3FE0">
              <w:rPr>
                <w:rStyle w:val="Hyperlink"/>
                <w:noProof/>
              </w:rPr>
              <w:t>6.3.1</w:t>
            </w:r>
            <w:r w:rsidR="0019391F">
              <w:rPr>
                <w:rFonts w:asciiTheme="minorHAnsi" w:eastAsiaTheme="minorEastAsia" w:hAnsiTheme="minorHAnsi" w:cstheme="minorBidi"/>
                <w:bCs w:val="0"/>
                <w:noProof/>
                <w:sz w:val="22"/>
                <w:lang w:bidi="ar-SA"/>
              </w:rPr>
              <w:tab/>
            </w:r>
            <w:r w:rsidR="0019391F" w:rsidRPr="009E3FE0">
              <w:rPr>
                <w:rStyle w:val="Hyperlink"/>
                <w:noProof/>
              </w:rPr>
              <w:t>Blood Pressure Measurement</w:t>
            </w:r>
            <w:r w:rsidR="0019391F">
              <w:rPr>
                <w:noProof/>
                <w:webHidden/>
              </w:rPr>
              <w:tab/>
            </w:r>
            <w:r w:rsidR="0019391F">
              <w:rPr>
                <w:noProof/>
                <w:webHidden/>
              </w:rPr>
              <w:fldChar w:fldCharType="begin"/>
            </w:r>
            <w:r w:rsidR="0019391F">
              <w:rPr>
                <w:noProof/>
                <w:webHidden/>
              </w:rPr>
              <w:instrText xml:space="preserve"> PAGEREF _Toc5884786 \h </w:instrText>
            </w:r>
            <w:r w:rsidR="0019391F">
              <w:rPr>
                <w:noProof/>
                <w:webHidden/>
              </w:rPr>
            </w:r>
            <w:r w:rsidR="0019391F">
              <w:rPr>
                <w:noProof/>
                <w:webHidden/>
              </w:rPr>
              <w:fldChar w:fldCharType="separate"/>
            </w:r>
            <w:r w:rsidR="0019391F">
              <w:rPr>
                <w:noProof/>
                <w:webHidden/>
              </w:rPr>
              <w:t>25</w:t>
            </w:r>
            <w:r w:rsidR="0019391F">
              <w:rPr>
                <w:noProof/>
                <w:webHidden/>
              </w:rPr>
              <w:fldChar w:fldCharType="end"/>
            </w:r>
          </w:hyperlink>
        </w:p>
        <w:p w14:paraId="761D81B4" w14:textId="41832BEB" w:rsidR="0019391F" w:rsidRDefault="00BE6264">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87" w:history="1">
            <w:r w:rsidR="0019391F" w:rsidRPr="009E3FE0">
              <w:rPr>
                <w:rStyle w:val="Hyperlink"/>
                <w:noProof/>
              </w:rPr>
              <w:t>6.3.2</w:t>
            </w:r>
            <w:r w:rsidR="0019391F">
              <w:rPr>
                <w:rFonts w:asciiTheme="minorHAnsi" w:eastAsiaTheme="minorEastAsia" w:hAnsiTheme="minorHAnsi" w:cstheme="minorBidi"/>
                <w:bCs w:val="0"/>
                <w:noProof/>
                <w:sz w:val="22"/>
                <w:lang w:bidi="ar-SA"/>
              </w:rPr>
              <w:tab/>
            </w:r>
            <w:r w:rsidR="0019391F" w:rsidRPr="009E3FE0">
              <w:rPr>
                <w:rStyle w:val="Hyperlink"/>
                <w:noProof/>
              </w:rPr>
              <w:t>Pulse Rate Measurement</w:t>
            </w:r>
            <w:r w:rsidR="0019391F">
              <w:rPr>
                <w:noProof/>
                <w:webHidden/>
              </w:rPr>
              <w:tab/>
            </w:r>
            <w:r w:rsidR="0019391F">
              <w:rPr>
                <w:noProof/>
                <w:webHidden/>
              </w:rPr>
              <w:fldChar w:fldCharType="begin"/>
            </w:r>
            <w:r w:rsidR="0019391F">
              <w:rPr>
                <w:noProof/>
                <w:webHidden/>
              </w:rPr>
              <w:instrText xml:space="preserve"> PAGEREF _Toc5884787 \h </w:instrText>
            </w:r>
            <w:r w:rsidR="0019391F">
              <w:rPr>
                <w:noProof/>
                <w:webHidden/>
              </w:rPr>
            </w:r>
            <w:r w:rsidR="0019391F">
              <w:rPr>
                <w:noProof/>
                <w:webHidden/>
              </w:rPr>
              <w:fldChar w:fldCharType="separate"/>
            </w:r>
            <w:r w:rsidR="0019391F">
              <w:rPr>
                <w:noProof/>
                <w:webHidden/>
              </w:rPr>
              <w:t>27</w:t>
            </w:r>
            <w:r w:rsidR="0019391F">
              <w:rPr>
                <w:noProof/>
                <w:webHidden/>
              </w:rPr>
              <w:fldChar w:fldCharType="end"/>
            </w:r>
          </w:hyperlink>
        </w:p>
        <w:p w14:paraId="6505C342" w14:textId="7D7C7AF3" w:rsidR="0019391F" w:rsidRDefault="00BE6264">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88" w:history="1">
            <w:r w:rsidR="0019391F" w:rsidRPr="009E3FE0">
              <w:rPr>
                <w:rStyle w:val="Hyperlink"/>
                <w:noProof/>
              </w:rPr>
              <w:t>6.3.3</w:t>
            </w:r>
            <w:r w:rsidR="0019391F">
              <w:rPr>
                <w:rFonts w:asciiTheme="minorHAnsi" w:eastAsiaTheme="minorEastAsia" w:hAnsiTheme="minorHAnsi" w:cstheme="minorBidi"/>
                <w:bCs w:val="0"/>
                <w:noProof/>
                <w:sz w:val="22"/>
                <w:lang w:bidi="ar-SA"/>
              </w:rPr>
              <w:tab/>
            </w:r>
            <w:r w:rsidR="0019391F" w:rsidRPr="009E3FE0">
              <w:rPr>
                <w:rStyle w:val="Hyperlink"/>
                <w:noProof/>
              </w:rPr>
              <w:t>Performance Statement Example</w:t>
            </w:r>
            <w:r w:rsidR="0019391F" w:rsidRPr="009E3FE0">
              <w:rPr>
                <w:rStyle w:val="Hyperlink"/>
                <w:noProof/>
                <w:spacing w:val="-12"/>
              </w:rPr>
              <w:t xml:space="preserve"> </w:t>
            </w:r>
            <w:r w:rsidR="0019391F" w:rsidRPr="009E3FE0">
              <w:rPr>
                <w:rStyle w:val="Hyperlink"/>
                <w:noProof/>
              </w:rPr>
              <w:t>4</w:t>
            </w:r>
            <w:r w:rsidR="0019391F">
              <w:rPr>
                <w:noProof/>
                <w:webHidden/>
              </w:rPr>
              <w:tab/>
            </w:r>
            <w:r w:rsidR="0019391F">
              <w:rPr>
                <w:noProof/>
                <w:webHidden/>
              </w:rPr>
              <w:fldChar w:fldCharType="begin"/>
            </w:r>
            <w:r w:rsidR="0019391F">
              <w:rPr>
                <w:noProof/>
                <w:webHidden/>
              </w:rPr>
              <w:instrText xml:space="preserve"> PAGEREF _Toc5884788 \h </w:instrText>
            </w:r>
            <w:r w:rsidR="0019391F">
              <w:rPr>
                <w:noProof/>
                <w:webHidden/>
              </w:rPr>
            </w:r>
            <w:r w:rsidR="0019391F">
              <w:rPr>
                <w:noProof/>
                <w:webHidden/>
              </w:rPr>
              <w:fldChar w:fldCharType="separate"/>
            </w:r>
            <w:r w:rsidR="0019391F">
              <w:rPr>
                <w:noProof/>
                <w:webHidden/>
              </w:rPr>
              <w:t>27</w:t>
            </w:r>
            <w:r w:rsidR="0019391F">
              <w:rPr>
                <w:noProof/>
                <w:webHidden/>
              </w:rPr>
              <w:fldChar w:fldCharType="end"/>
            </w:r>
          </w:hyperlink>
        </w:p>
        <w:p w14:paraId="2920B855" w14:textId="2C3AAD7F" w:rsidR="0019391F" w:rsidRDefault="00BE6264">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89" w:history="1">
            <w:r w:rsidR="0019391F" w:rsidRPr="009E3FE0">
              <w:rPr>
                <w:rStyle w:val="Hyperlink"/>
                <w:noProof/>
              </w:rPr>
              <w:t>6.3.4</w:t>
            </w:r>
            <w:r w:rsidR="0019391F">
              <w:rPr>
                <w:rFonts w:asciiTheme="minorHAnsi" w:eastAsiaTheme="minorEastAsia" w:hAnsiTheme="minorHAnsi" w:cstheme="minorBidi"/>
                <w:bCs w:val="0"/>
                <w:noProof/>
                <w:sz w:val="22"/>
                <w:lang w:bidi="ar-SA"/>
              </w:rPr>
              <w:tab/>
            </w:r>
            <w:r w:rsidR="0019391F" w:rsidRPr="009E3FE0">
              <w:rPr>
                <w:rStyle w:val="Hyperlink"/>
                <w:noProof/>
              </w:rPr>
              <w:t>Performance Statement Example</w:t>
            </w:r>
            <w:r w:rsidR="0019391F" w:rsidRPr="009E3FE0">
              <w:rPr>
                <w:rStyle w:val="Hyperlink"/>
                <w:noProof/>
                <w:spacing w:val="-12"/>
              </w:rPr>
              <w:t xml:space="preserve"> </w:t>
            </w:r>
            <w:r w:rsidR="0019391F" w:rsidRPr="009E3FE0">
              <w:rPr>
                <w:rStyle w:val="Hyperlink"/>
                <w:noProof/>
              </w:rPr>
              <w:t>5</w:t>
            </w:r>
            <w:r w:rsidR="0019391F">
              <w:rPr>
                <w:noProof/>
                <w:webHidden/>
              </w:rPr>
              <w:tab/>
            </w:r>
            <w:r w:rsidR="0019391F">
              <w:rPr>
                <w:noProof/>
                <w:webHidden/>
              </w:rPr>
              <w:fldChar w:fldCharType="begin"/>
            </w:r>
            <w:r w:rsidR="0019391F">
              <w:rPr>
                <w:noProof/>
                <w:webHidden/>
              </w:rPr>
              <w:instrText xml:space="preserve"> PAGEREF _Toc5884789 \h </w:instrText>
            </w:r>
            <w:r w:rsidR="0019391F">
              <w:rPr>
                <w:noProof/>
                <w:webHidden/>
              </w:rPr>
            </w:r>
            <w:r w:rsidR="0019391F">
              <w:rPr>
                <w:noProof/>
                <w:webHidden/>
              </w:rPr>
              <w:fldChar w:fldCharType="separate"/>
            </w:r>
            <w:r w:rsidR="0019391F">
              <w:rPr>
                <w:noProof/>
                <w:webHidden/>
              </w:rPr>
              <w:t>28</w:t>
            </w:r>
            <w:r w:rsidR="0019391F">
              <w:rPr>
                <w:noProof/>
                <w:webHidden/>
              </w:rPr>
              <w:fldChar w:fldCharType="end"/>
            </w:r>
          </w:hyperlink>
        </w:p>
        <w:p w14:paraId="674C6A4C" w14:textId="1F87914D" w:rsidR="0019391F" w:rsidRDefault="00BE6264">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90" w:history="1">
            <w:r w:rsidR="0019391F" w:rsidRPr="009E3FE0">
              <w:rPr>
                <w:rStyle w:val="Hyperlink"/>
                <w:noProof/>
              </w:rPr>
              <w:t>6.3.5</w:t>
            </w:r>
            <w:r w:rsidR="0019391F">
              <w:rPr>
                <w:rFonts w:asciiTheme="minorHAnsi" w:eastAsiaTheme="minorEastAsia" w:hAnsiTheme="minorHAnsi" w:cstheme="minorBidi"/>
                <w:bCs w:val="0"/>
                <w:noProof/>
                <w:sz w:val="22"/>
                <w:lang w:bidi="ar-SA"/>
              </w:rPr>
              <w:tab/>
            </w:r>
            <w:r w:rsidR="0019391F" w:rsidRPr="009E3FE0">
              <w:rPr>
                <w:rStyle w:val="Hyperlink"/>
                <w:noProof/>
              </w:rPr>
              <w:t>Performance Statement Example</w:t>
            </w:r>
            <w:r w:rsidR="0019391F" w:rsidRPr="009E3FE0">
              <w:rPr>
                <w:rStyle w:val="Hyperlink"/>
                <w:noProof/>
                <w:spacing w:val="-12"/>
              </w:rPr>
              <w:t xml:space="preserve"> </w:t>
            </w:r>
            <w:r w:rsidR="0019391F" w:rsidRPr="009E3FE0">
              <w:rPr>
                <w:rStyle w:val="Hyperlink"/>
                <w:noProof/>
              </w:rPr>
              <w:t>6</w:t>
            </w:r>
            <w:r w:rsidR="0019391F">
              <w:rPr>
                <w:noProof/>
                <w:webHidden/>
              </w:rPr>
              <w:tab/>
            </w:r>
            <w:r w:rsidR="0019391F">
              <w:rPr>
                <w:noProof/>
                <w:webHidden/>
              </w:rPr>
              <w:fldChar w:fldCharType="begin"/>
            </w:r>
            <w:r w:rsidR="0019391F">
              <w:rPr>
                <w:noProof/>
                <w:webHidden/>
              </w:rPr>
              <w:instrText xml:space="preserve"> PAGEREF _Toc5884790 \h </w:instrText>
            </w:r>
            <w:r w:rsidR="0019391F">
              <w:rPr>
                <w:noProof/>
                <w:webHidden/>
              </w:rPr>
            </w:r>
            <w:r w:rsidR="0019391F">
              <w:rPr>
                <w:noProof/>
                <w:webHidden/>
              </w:rPr>
              <w:fldChar w:fldCharType="separate"/>
            </w:r>
            <w:r w:rsidR="0019391F">
              <w:rPr>
                <w:noProof/>
                <w:webHidden/>
              </w:rPr>
              <w:t>28</w:t>
            </w:r>
            <w:r w:rsidR="0019391F">
              <w:rPr>
                <w:noProof/>
                <w:webHidden/>
              </w:rPr>
              <w:fldChar w:fldCharType="end"/>
            </w:r>
          </w:hyperlink>
        </w:p>
        <w:p w14:paraId="7996C225" w14:textId="7F35CB0C" w:rsidR="0019391F" w:rsidRDefault="00BE6264">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91" w:history="1">
            <w:r w:rsidR="0019391F" w:rsidRPr="009E3FE0">
              <w:rPr>
                <w:rStyle w:val="Hyperlink"/>
                <w:noProof/>
              </w:rPr>
              <w:t>6.3.6</w:t>
            </w:r>
            <w:r w:rsidR="0019391F">
              <w:rPr>
                <w:rFonts w:asciiTheme="minorHAnsi" w:eastAsiaTheme="minorEastAsia" w:hAnsiTheme="minorHAnsi" w:cstheme="minorBidi"/>
                <w:bCs w:val="0"/>
                <w:noProof/>
                <w:sz w:val="22"/>
                <w:lang w:bidi="ar-SA"/>
              </w:rPr>
              <w:tab/>
            </w:r>
            <w:r w:rsidR="0019391F" w:rsidRPr="009E3FE0">
              <w:rPr>
                <w:rStyle w:val="Hyperlink"/>
                <w:noProof/>
              </w:rPr>
              <w:t>Performance Statement Example</w:t>
            </w:r>
            <w:r w:rsidR="0019391F" w:rsidRPr="009E3FE0">
              <w:rPr>
                <w:rStyle w:val="Hyperlink"/>
                <w:noProof/>
                <w:spacing w:val="-12"/>
              </w:rPr>
              <w:t xml:space="preserve"> </w:t>
            </w:r>
            <w:r w:rsidR="0019391F" w:rsidRPr="009E3FE0">
              <w:rPr>
                <w:rStyle w:val="Hyperlink"/>
                <w:noProof/>
              </w:rPr>
              <w:t>7</w:t>
            </w:r>
            <w:r w:rsidR="0019391F">
              <w:rPr>
                <w:noProof/>
                <w:webHidden/>
              </w:rPr>
              <w:tab/>
            </w:r>
            <w:r w:rsidR="0019391F">
              <w:rPr>
                <w:noProof/>
                <w:webHidden/>
              </w:rPr>
              <w:fldChar w:fldCharType="begin"/>
            </w:r>
            <w:r w:rsidR="0019391F">
              <w:rPr>
                <w:noProof/>
                <w:webHidden/>
              </w:rPr>
              <w:instrText xml:space="preserve"> PAGEREF _Toc5884791 \h </w:instrText>
            </w:r>
            <w:r w:rsidR="0019391F">
              <w:rPr>
                <w:noProof/>
                <w:webHidden/>
              </w:rPr>
            </w:r>
            <w:r w:rsidR="0019391F">
              <w:rPr>
                <w:noProof/>
                <w:webHidden/>
              </w:rPr>
              <w:fldChar w:fldCharType="separate"/>
            </w:r>
            <w:r w:rsidR="0019391F">
              <w:rPr>
                <w:noProof/>
                <w:webHidden/>
              </w:rPr>
              <w:t>28</w:t>
            </w:r>
            <w:r w:rsidR="0019391F">
              <w:rPr>
                <w:noProof/>
                <w:webHidden/>
              </w:rPr>
              <w:fldChar w:fldCharType="end"/>
            </w:r>
          </w:hyperlink>
        </w:p>
        <w:p w14:paraId="27A2EBCC" w14:textId="1D5A20AF" w:rsidR="0019391F" w:rsidRDefault="00BE6264">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92" w:history="1">
            <w:r w:rsidR="0019391F" w:rsidRPr="009E3FE0">
              <w:rPr>
                <w:rStyle w:val="Hyperlink"/>
                <w:noProof/>
              </w:rPr>
              <w:t>6.3.7</w:t>
            </w:r>
            <w:r w:rsidR="0019391F">
              <w:rPr>
                <w:rFonts w:asciiTheme="minorHAnsi" w:eastAsiaTheme="minorEastAsia" w:hAnsiTheme="minorHAnsi" w:cstheme="minorBidi"/>
                <w:bCs w:val="0"/>
                <w:noProof/>
                <w:sz w:val="22"/>
                <w:lang w:bidi="ar-SA"/>
              </w:rPr>
              <w:tab/>
            </w:r>
            <w:r w:rsidR="0019391F" w:rsidRPr="009E3FE0">
              <w:rPr>
                <w:rStyle w:val="Hyperlink"/>
                <w:noProof/>
              </w:rPr>
              <w:t>Performance Statement Example</w:t>
            </w:r>
            <w:r w:rsidR="0019391F" w:rsidRPr="009E3FE0">
              <w:rPr>
                <w:rStyle w:val="Hyperlink"/>
                <w:noProof/>
                <w:spacing w:val="-12"/>
              </w:rPr>
              <w:t xml:space="preserve"> </w:t>
            </w:r>
            <w:r w:rsidR="0019391F" w:rsidRPr="009E3FE0">
              <w:rPr>
                <w:rStyle w:val="Hyperlink"/>
                <w:noProof/>
              </w:rPr>
              <w:t>8</w:t>
            </w:r>
            <w:r w:rsidR="0019391F">
              <w:rPr>
                <w:noProof/>
                <w:webHidden/>
              </w:rPr>
              <w:tab/>
            </w:r>
            <w:r w:rsidR="0019391F">
              <w:rPr>
                <w:noProof/>
                <w:webHidden/>
              </w:rPr>
              <w:fldChar w:fldCharType="begin"/>
            </w:r>
            <w:r w:rsidR="0019391F">
              <w:rPr>
                <w:noProof/>
                <w:webHidden/>
              </w:rPr>
              <w:instrText xml:space="preserve"> PAGEREF _Toc5884792 \h </w:instrText>
            </w:r>
            <w:r w:rsidR="0019391F">
              <w:rPr>
                <w:noProof/>
                <w:webHidden/>
              </w:rPr>
            </w:r>
            <w:r w:rsidR="0019391F">
              <w:rPr>
                <w:noProof/>
                <w:webHidden/>
              </w:rPr>
              <w:fldChar w:fldCharType="separate"/>
            </w:r>
            <w:r w:rsidR="0019391F">
              <w:rPr>
                <w:noProof/>
                <w:webHidden/>
              </w:rPr>
              <w:t>28</w:t>
            </w:r>
            <w:r w:rsidR="0019391F">
              <w:rPr>
                <w:noProof/>
                <w:webHidden/>
              </w:rPr>
              <w:fldChar w:fldCharType="end"/>
            </w:r>
          </w:hyperlink>
        </w:p>
        <w:p w14:paraId="303CA962" w14:textId="4EA9DAAF" w:rsidR="0019391F" w:rsidRDefault="00BE6264">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93" w:history="1">
            <w:r w:rsidR="0019391F" w:rsidRPr="009E3FE0">
              <w:rPr>
                <w:rStyle w:val="Hyperlink"/>
                <w:noProof/>
              </w:rPr>
              <w:t>6.3.8</w:t>
            </w:r>
            <w:r w:rsidR="0019391F">
              <w:rPr>
                <w:rFonts w:asciiTheme="minorHAnsi" w:eastAsiaTheme="minorEastAsia" w:hAnsiTheme="minorHAnsi" w:cstheme="minorBidi"/>
                <w:bCs w:val="0"/>
                <w:noProof/>
                <w:sz w:val="22"/>
                <w:lang w:bidi="ar-SA"/>
              </w:rPr>
              <w:tab/>
            </w:r>
            <w:r w:rsidR="0019391F" w:rsidRPr="009E3FE0">
              <w:rPr>
                <w:rStyle w:val="Hyperlink"/>
                <w:noProof/>
              </w:rPr>
              <w:t>Performance Statement Example</w:t>
            </w:r>
            <w:r w:rsidR="0019391F" w:rsidRPr="009E3FE0">
              <w:rPr>
                <w:rStyle w:val="Hyperlink"/>
                <w:noProof/>
                <w:spacing w:val="-12"/>
              </w:rPr>
              <w:t xml:space="preserve"> </w:t>
            </w:r>
            <w:r w:rsidR="0019391F" w:rsidRPr="009E3FE0">
              <w:rPr>
                <w:rStyle w:val="Hyperlink"/>
                <w:noProof/>
              </w:rPr>
              <w:t>9</w:t>
            </w:r>
            <w:r w:rsidR="0019391F">
              <w:rPr>
                <w:noProof/>
                <w:webHidden/>
              </w:rPr>
              <w:tab/>
            </w:r>
            <w:r w:rsidR="0019391F">
              <w:rPr>
                <w:noProof/>
                <w:webHidden/>
              </w:rPr>
              <w:fldChar w:fldCharType="begin"/>
            </w:r>
            <w:r w:rsidR="0019391F">
              <w:rPr>
                <w:noProof/>
                <w:webHidden/>
              </w:rPr>
              <w:instrText xml:space="preserve"> PAGEREF _Toc5884793 \h </w:instrText>
            </w:r>
            <w:r w:rsidR="0019391F">
              <w:rPr>
                <w:noProof/>
                <w:webHidden/>
              </w:rPr>
            </w:r>
            <w:r w:rsidR="0019391F">
              <w:rPr>
                <w:noProof/>
                <w:webHidden/>
              </w:rPr>
              <w:fldChar w:fldCharType="separate"/>
            </w:r>
            <w:r w:rsidR="0019391F">
              <w:rPr>
                <w:noProof/>
                <w:webHidden/>
              </w:rPr>
              <w:t>28</w:t>
            </w:r>
            <w:r w:rsidR="0019391F">
              <w:rPr>
                <w:noProof/>
                <w:webHidden/>
              </w:rPr>
              <w:fldChar w:fldCharType="end"/>
            </w:r>
          </w:hyperlink>
        </w:p>
        <w:p w14:paraId="223AD7E4" w14:textId="56F01579" w:rsidR="0019391F" w:rsidRDefault="00BE6264">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94" w:history="1">
            <w:r w:rsidR="0019391F" w:rsidRPr="009E3FE0">
              <w:rPr>
                <w:rStyle w:val="Hyperlink"/>
                <w:noProof/>
              </w:rPr>
              <w:t>6.3.9</w:t>
            </w:r>
            <w:r w:rsidR="0019391F">
              <w:rPr>
                <w:rFonts w:asciiTheme="minorHAnsi" w:eastAsiaTheme="minorEastAsia" w:hAnsiTheme="minorHAnsi" w:cstheme="minorBidi"/>
                <w:bCs w:val="0"/>
                <w:noProof/>
                <w:sz w:val="22"/>
                <w:lang w:bidi="ar-SA"/>
              </w:rPr>
              <w:tab/>
            </w:r>
            <w:r w:rsidR="0019391F" w:rsidRPr="009E3FE0">
              <w:rPr>
                <w:rStyle w:val="Hyperlink"/>
                <w:noProof/>
              </w:rPr>
              <w:t>Performance Statement Example</w:t>
            </w:r>
            <w:r w:rsidR="0019391F" w:rsidRPr="009E3FE0">
              <w:rPr>
                <w:rStyle w:val="Hyperlink"/>
                <w:noProof/>
                <w:spacing w:val="-12"/>
              </w:rPr>
              <w:t xml:space="preserve"> </w:t>
            </w:r>
            <w:r w:rsidR="0019391F" w:rsidRPr="009E3FE0">
              <w:rPr>
                <w:rStyle w:val="Hyperlink"/>
                <w:noProof/>
              </w:rPr>
              <w:t>10</w:t>
            </w:r>
            <w:r w:rsidR="0019391F">
              <w:rPr>
                <w:noProof/>
                <w:webHidden/>
              </w:rPr>
              <w:tab/>
            </w:r>
            <w:r w:rsidR="0019391F">
              <w:rPr>
                <w:noProof/>
                <w:webHidden/>
              </w:rPr>
              <w:fldChar w:fldCharType="begin"/>
            </w:r>
            <w:r w:rsidR="0019391F">
              <w:rPr>
                <w:noProof/>
                <w:webHidden/>
              </w:rPr>
              <w:instrText xml:space="preserve"> PAGEREF _Toc5884794 \h </w:instrText>
            </w:r>
            <w:r w:rsidR="0019391F">
              <w:rPr>
                <w:noProof/>
                <w:webHidden/>
              </w:rPr>
            </w:r>
            <w:r w:rsidR="0019391F">
              <w:rPr>
                <w:noProof/>
                <w:webHidden/>
              </w:rPr>
              <w:fldChar w:fldCharType="separate"/>
            </w:r>
            <w:r w:rsidR="0019391F">
              <w:rPr>
                <w:noProof/>
                <w:webHidden/>
              </w:rPr>
              <w:t>29</w:t>
            </w:r>
            <w:r w:rsidR="0019391F">
              <w:rPr>
                <w:noProof/>
                <w:webHidden/>
              </w:rPr>
              <w:fldChar w:fldCharType="end"/>
            </w:r>
          </w:hyperlink>
        </w:p>
        <w:p w14:paraId="4678FDA6" w14:textId="23DE1577" w:rsidR="0019391F" w:rsidRDefault="00BE6264">
          <w:pPr>
            <w:pStyle w:val="TOC2"/>
            <w:tabs>
              <w:tab w:val="left" w:pos="2160"/>
              <w:tab w:val="right" w:leader="dot" w:pos="9570"/>
            </w:tabs>
            <w:rPr>
              <w:rFonts w:asciiTheme="minorHAnsi" w:eastAsiaTheme="minorEastAsia" w:hAnsiTheme="minorHAnsi" w:cstheme="minorBidi"/>
              <w:noProof/>
              <w:sz w:val="22"/>
              <w:szCs w:val="22"/>
              <w:lang w:bidi="ar-SA"/>
            </w:rPr>
          </w:pPr>
          <w:hyperlink w:anchor="_Toc5884795" w:history="1">
            <w:r w:rsidR="0019391F" w:rsidRPr="009E3FE0">
              <w:rPr>
                <w:rStyle w:val="Hyperlink"/>
                <w:noProof/>
              </w:rPr>
              <w:t>6.4</w:t>
            </w:r>
            <w:r w:rsidR="0019391F">
              <w:rPr>
                <w:rFonts w:asciiTheme="minorHAnsi" w:eastAsiaTheme="minorEastAsia" w:hAnsiTheme="minorHAnsi" w:cstheme="minorBidi"/>
                <w:noProof/>
                <w:sz w:val="22"/>
                <w:szCs w:val="22"/>
                <w:lang w:bidi="ar-SA"/>
              </w:rPr>
              <w:tab/>
            </w:r>
            <w:r w:rsidR="0019391F" w:rsidRPr="009E3FE0">
              <w:rPr>
                <w:rStyle w:val="Hyperlink"/>
                <w:noProof/>
              </w:rPr>
              <w:t>Examples of Modeling Request Clinical</w:t>
            </w:r>
            <w:r w:rsidR="0019391F" w:rsidRPr="009E3FE0">
              <w:rPr>
                <w:rStyle w:val="Hyperlink"/>
                <w:noProof/>
                <w:spacing w:val="73"/>
              </w:rPr>
              <w:t xml:space="preserve"> </w:t>
            </w:r>
            <w:r w:rsidR="0019391F" w:rsidRPr="009E3FE0">
              <w:rPr>
                <w:rStyle w:val="Hyperlink"/>
                <w:noProof/>
              </w:rPr>
              <w:t>Statements</w:t>
            </w:r>
            <w:r w:rsidR="0019391F">
              <w:rPr>
                <w:noProof/>
                <w:webHidden/>
              </w:rPr>
              <w:tab/>
            </w:r>
            <w:r w:rsidR="0019391F">
              <w:rPr>
                <w:noProof/>
                <w:webHidden/>
              </w:rPr>
              <w:fldChar w:fldCharType="begin"/>
            </w:r>
            <w:r w:rsidR="0019391F">
              <w:rPr>
                <w:noProof/>
                <w:webHidden/>
              </w:rPr>
              <w:instrText xml:space="preserve"> PAGEREF _Toc5884795 \h </w:instrText>
            </w:r>
            <w:r w:rsidR="0019391F">
              <w:rPr>
                <w:noProof/>
                <w:webHidden/>
              </w:rPr>
            </w:r>
            <w:r w:rsidR="0019391F">
              <w:rPr>
                <w:noProof/>
                <w:webHidden/>
              </w:rPr>
              <w:fldChar w:fldCharType="separate"/>
            </w:r>
            <w:r w:rsidR="0019391F">
              <w:rPr>
                <w:noProof/>
                <w:webHidden/>
              </w:rPr>
              <w:t>30</w:t>
            </w:r>
            <w:r w:rsidR="0019391F">
              <w:rPr>
                <w:noProof/>
                <w:webHidden/>
              </w:rPr>
              <w:fldChar w:fldCharType="end"/>
            </w:r>
          </w:hyperlink>
        </w:p>
        <w:p w14:paraId="2AA7AF82" w14:textId="272F88F1" w:rsidR="0019391F" w:rsidRDefault="00BE6264">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96" w:history="1">
            <w:r w:rsidR="0019391F" w:rsidRPr="009E3FE0">
              <w:rPr>
                <w:rStyle w:val="Hyperlink"/>
                <w:noProof/>
              </w:rPr>
              <w:t>6.4.1</w:t>
            </w:r>
            <w:r w:rsidR="0019391F">
              <w:rPr>
                <w:rFonts w:asciiTheme="minorHAnsi" w:eastAsiaTheme="minorEastAsia" w:hAnsiTheme="minorHAnsi" w:cstheme="minorBidi"/>
                <w:bCs w:val="0"/>
                <w:noProof/>
                <w:sz w:val="22"/>
                <w:lang w:bidi="ar-SA"/>
              </w:rPr>
              <w:tab/>
            </w:r>
            <w:r w:rsidR="0019391F" w:rsidRPr="009E3FE0">
              <w:rPr>
                <w:rStyle w:val="Hyperlink"/>
                <w:noProof/>
              </w:rPr>
              <w:t>Request Statement Example</w:t>
            </w:r>
            <w:r w:rsidR="0019391F" w:rsidRPr="009E3FE0">
              <w:rPr>
                <w:rStyle w:val="Hyperlink"/>
                <w:noProof/>
                <w:spacing w:val="-10"/>
              </w:rPr>
              <w:t xml:space="preserve"> </w:t>
            </w:r>
            <w:r w:rsidR="0019391F" w:rsidRPr="009E3FE0">
              <w:rPr>
                <w:rStyle w:val="Hyperlink"/>
                <w:noProof/>
              </w:rPr>
              <w:t>2</w:t>
            </w:r>
            <w:r w:rsidR="0019391F">
              <w:rPr>
                <w:noProof/>
                <w:webHidden/>
              </w:rPr>
              <w:tab/>
            </w:r>
            <w:r w:rsidR="0019391F">
              <w:rPr>
                <w:noProof/>
                <w:webHidden/>
              </w:rPr>
              <w:fldChar w:fldCharType="begin"/>
            </w:r>
            <w:r w:rsidR="0019391F">
              <w:rPr>
                <w:noProof/>
                <w:webHidden/>
              </w:rPr>
              <w:instrText xml:space="preserve"> PAGEREF _Toc5884796 \h </w:instrText>
            </w:r>
            <w:r w:rsidR="0019391F">
              <w:rPr>
                <w:noProof/>
                <w:webHidden/>
              </w:rPr>
            </w:r>
            <w:r w:rsidR="0019391F">
              <w:rPr>
                <w:noProof/>
                <w:webHidden/>
              </w:rPr>
              <w:fldChar w:fldCharType="separate"/>
            </w:r>
            <w:r w:rsidR="0019391F">
              <w:rPr>
                <w:noProof/>
                <w:webHidden/>
              </w:rPr>
              <w:t>31</w:t>
            </w:r>
            <w:r w:rsidR="0019391F">
              <w:rPr>
                <w:noProof/>
                <w:webHidden/>
              </w:rPr>
              <w:fldChar w:fldCharType="end"/>
            </w:r>
          </w:hyperlink>
        </w:p>
        <w:p w14:paraId="7E04DEC5" w14:textId="42DBD0CB" w:rsidR="0019391F" w:rsidRDefault="00BE6264">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97" w:history="1">
            <w:r w:rsidR="0019391F" w:rsidRPr="009E3FE0">
              <w:rPr>
                <w:rStyle w:val="Hyperlink"/>
                <w:noProof/>
              </w:rPr>
              <w:t>6.4.2</w:t>
            </w:r>
            <w:r w:rsidR="0019391F">
              <w:rPr>
                <w:rFonts w:asciiTheme="minorHAnsi" w:eastAsiaTheme="minorEastAsia" w:hAnsiTheme="minorHAnsi" w:cstheme="minorBidi"/>
                <w:bCs w:val="0"/>
                <w:noProof/>
                <w:sz w:val="22"/>
                <w:lang w:bidi="ar-SA"/>
              </w:rPr>
              <w:tab/>
            </w:r>
            <w:r w:rsidR="0019391F" w:rsidRPr="009E3FE0">
              <w:rPr>
                <w:rStyle w:val="Hyperlink"/>
                <w:noProof/>
              </w:rPr>
              <w:t>Request Statement Example</w:t>
            </w:r>
            <w:r w:rsidR="0019391F" w:rsidRPr="009E3FE0">
              <w:rPr>
                <w:rStyle w:val="Hyperlink"/>
                <w:noProof/>
                <w:spacing w:val="-10"/>
              </w:rPr>
              <w:t xml:space="preserve"> </w:t>
            </w:r>
            <w:r w:rsidR="0019391F" w:rsidRPr="009E3FE0">
              <w:rPr>
                <w:rStyle w:val="Hyperlink"/>
                <w:noProof/>
              </w:rPr>
              <w:t>3</w:t>
            </w:r>
            <w:r w:rsidR="0019391F">
              <w:rPr>
                <w:noProof/>
                <w:webHidden/>
              </w:rPr>
              <w:tab/>
            </w:r>
            <w:r w:rsidR="0019391F">
              <w:rPr>
                <w:noProof/>
                <w:webHidden/>
              </w:rPr>
              <w:fldChar w:fldCharType="begin"/>
            </w:r>
            <w:r w:rsidR="0019391F">
              <w:rPr>
                <w:noProof/>
                <w:webHidden/>
              </w:rPr>
              <w:instrText xml:space="preserve"> PAGEREF _Toc5884797 \h </w:instrText>
            </w:r>
            <w:r w:rsidR="0019391F">
              <w:rPr>
                <w:noProof/>
                <w:webHidden/>
              </w:rPr>
            </w:r>
            <w:r w:rsidR="0019391F">
              <w:rPr>
                <w:noProof/>
                <w:webHidden/>
              </w:rPr>
              <w:fldChar w:fldCharType="separate"/>
            </w:r>
            <w:r w:rsidR="0019391F">
              <w:rPr>
                <w:noProof/>
                <w:webHidden/>
              </w:rPr>
              <w:t>31</w:t>
            </w:r>
            <w:r w:rsidR="0019391F">
              <w:rPr>
                <w:noProof/>
                <w:webHidden/>
              </w:rPr>
              <w:fldChar w:fldCharType="end"/>
            </w:r>
          </w:hyperlink>
        </w:p>
        <w:p w14:paraId="1BE335E3" w14:textId="259C206B" w:rsidR="0019391F" w:rsidRDefault="00BE6264">
          <w:pPr>
            <w:pStyle w:val="TOC2"/>
            <w:tabs>
              <w:tab w:val="left" w:pos="2160"/>
              <w:tab w:val="right" w:leader="dot" w:pos="9570"/>
            </w:tabs>
            <w:rPr>
              <w:rFonts w:asciiTheme="minorHAnsi" w:eastAsiaTheme="minorEastAsia" w:hAnsiTheme="minorHAnsi" w:cstheme="minorBidi"/>
              <w:noProof/>
              <w:sz w:val="22"/>
              <w:szCs w:val="22"/>
              <w:lang w:bidi="ar-SA"/>
            </w:rPr>
          </w:pPr>
          <w:hyperlink w:anchor="_Toc5884798" w:history="1">
            <w:r w:rsidR="0019391F" w:rsidRPr="009E3FE0">
              <w:rPr>
                <w:rStyle w:val="Hyperlink"/>
                <w:noProof/>
              </w:rPr>
              <w:t>6.5</w:t>
            </w:r>
            <w:r w:rsidR="0019391F">
              <w:rPr>
                <w:rFonts w:asciiTheme="minorHAnsi" w:eastAsiaTheme="minorEastAsia" w:hAnsiTheme="minorHAnsi" w:cstheme="minorBidi"/>
                <w:noProof/>
                <w:sz w:val="22"/>
                <w:szCs w:val="22"/>
                <w:lang w:bidi="ar-SA"/>
              </w:rPr>
              <w:tab/>
            </w:r>
            <w:r w:rsidR="0019391F" w:rsidRPr="009E3FE0">
              <w:rPr>
                <w:rStyle w:val="Hyperlink"/>
                <w:noProof/>
              </w:rPr>
              <w:t>Examples of Modeling C-CDA Entries Based on ANF</w:t>
            </w:r>
            <w:r w:rsidR="0019391F">
              <w:rPr>
                <w:noProof/>
                <w:webHidden/>
              </w:rPr>
              <w:tab/>
            </w:r>
            <w:r w:rsidR="0019391F">
              <w:rPr>
                <w:noProof/>
                <w:webHidden/>
              </w:rPr>
              <w:fldChar w:fldCharType="begin"/>
            </w:r>
            <w:r w:rsidR="0019391F">
              <w:rPr>
                <w:noProof/>
                <w:webHidden/>
              </w:rPr>
              <w:instrText xml:space="preserve"> PAGEREF _Toc5884798 \h </w:instrText>
            </w:r>
            <w:r w:rsidR="0019391F">
              <w:rPr>
                <w:noProof/>
                <w:webHidden/>
              </w:rPr>
            </w:r>
            <w:r w:rsidR="0019391F">
              <w:rPr>
                <w:noProof/>
                <w:webHidden/>
              </w:rPr>
              <w:fldChar w:fldCharType="separate"/>
            </w:r>
            <w:r w:rsidR="0019391F">
              <w:rPr>
                <w:noProof/>
                <w:webHidden/>
              </w:rPr>
              <w:t>32</w:t>
            </w:r>
            <w:r w:rsidR="0019391F">
              <w:rPr>
                <w:noProof/>
                <w:webHidden/>
              </w:rPr>
              <w:fldChar w:fldCharType="end"/>
            </w:r>
          </w:hyperlink>
        </w:p>
        <w:p w14:paraId="769704ED" w14:textId="74580CF2" w:rsidR="0019391F" w:rsidRDefault="00BE6264">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99" w:history="1">
            <w:r w:rsidR="0019391F" w:rsidRPr="009E3FE0">
              <w:rPr>
                <w:rStyle w:val="Hyperlink"/>
                <w:noProof/>
              </w:rPr>
              <w:t>6.5.1</w:t>
            </w:r>
            <w:r w:rsidR="0019391F">
              <w:rPr>
                <w:rFonts w:asciiTheme="minorHAnsi" w:eastAsiaTheme="minorEastAsia" w:hAnsiTheme="minorHAnsi" w:cstheme="minorBidi"/>
                <w:bCs w:val="0"/>
                <w:noProof/>
                <w:sz w:val="22"/>
                <w:lang w:bidi="ar-SA"/>
              </w:rPr>
              <w:tab/>
            </w:r>
            <w:r w:rsidR="0019391F" w:rsidRPr="009E3FE0">
              <w:rPr>
                <w:rStyle w:val="Hyperlink"/>
                <w:noProof/>
              </w:rPr>
              <w:t>Summary of Care</w:t>
            </w:r>
            <w:r w:rsidR="0019391F">
              <w:rPr>
                <w:noProof/>
                <w:webHidden/>
              </w:rPr>
              <w:tab/>
            </w:r>
            <w:r w:rsidR="0019391F">
              <w:rPr>
                <w:noProof/>
                <w:webHidden/>
              </w:rPr>
              <w:fldChar w:fldCharType="begin"/>
            </w:r>
            <w:r w:rsidR="0019391F">
              <w:rPr>
                <w:noProof/>
                <w:webHidden/>
              </w:rPr>
              <w:instrText xml:space="preserve"> PAGEREF _Toc5884799 \h </w:instrText>
            </w:r>
            <w:r w:rsidR="0019391F">
              <w:rPr>
                <w:noProof/>
                <w:webHidden/>
              </w:rPr>
            </w:r>
            <w:r w:rsidR="0019391F">
              <w:rPr>
                <w:noProof/>
                <w:webHidden/>
              </w:rPr>
              <w:fldChar w:fldCharType="separate"/>
            </w:r>
            <w:r w:rsidR="0019391F">
              <w:rPr>
                <w:noProof/>
                <w:webHidden/>
              </w:rPr>
              <w:t>32</w:t>
            </w:r>
            <w:r w:rsidR="0019391F">
              <w:rPr>
                <w:noProof/>
                <w:webHidden/>
              </w:rPr>
              <w:fldChar w:fldCharType="end"/>
            </w:r>
          </w:hyperlink>
        </w:p>
        <w:p w14:paraId="1AA4F288" w14:textId="1CAF8A52" w:rsidR="0019391F" w:rsidRDefault="00BE6264">
          <w:pPr>
            <w:pStyle w:val="TOC3"/>
            <w:tabs>
              <w:tab w:val="left" w:pos="2348"/>
              <w:tab w:val="right" w:leader="dot" w:pos="9570"/>
            </w:tabs>
            <w:rPr>
              <w:rFonts w:asciiTheme="minorHAnsi" w:eastAsiaTheme="minorEastAsia" w:hAnsiTheme="minorHAnsi" w:cstheme="minorBidi"/>
              <w:bCs w:val="0"/>
              <w:noProof/>
              <w:sz w:val="22"/>
              <w:lang w:bidi="ar-SA"/>
            </w:rPr>
          </w:pPr>
          <w:hyperlink w:anchor="_Toc5884800" w:history="1">
            <w:r w:rsidR="0019391F" w:rsidRPr="009E3FE0">
              <w:rPr>
                <w:rStyle w:val="Hyperlink"/>
                <w:noProof/>
              </w:rPr>
              <w:t>6.5.2</w:t>
            </w:r>
            <w:r w:rsidR="0019391F">
              <w:rPr>
                <w:rFonts w:asciiTheme="minorHAnsi" w:eastAsiaTheme="minorEastAsia" w:hAnsiTheme="minorHAnsi" w:cstheme="minorBidi"/>
                <w:bCs w:val="0"/>
                <w:noProof/>
                <w:sz w:val="22"/>
                <w:lang w:bidi="ar-SA"/>
              </w:rPr>
              <w:tab/>
            </w:r>
            <w:r w:rsidR="0019391F" w:rsidRPr="009E3FE0">
              <w:rPr>
                <w:rStyle w:val="Hyperlink"/>
                <w:noProof/>
              </w:rPr>
              <w:t>Patient Chart Summary (Excerpt)</w:t>
            </w:r>
            <w:r w:rsidR="0019391F">
              <w:rPr>
                <w:noProof/>
                <w:webHidden/>
              </w:rPr>
              <w:tab/>
            </w:r>
            <w:r w:rsidR="0019391F">
              <w:rPr>
                <w:noProof/>
                <w:webHidden/>
              </w:rPr>
              <w:fldChar w:fldCharType="begin"/>
            </w:r>
            <w:r w:rsidR="0019391F">
              <w:rPr>
                <w:noProof/>
                <w:webHidden/>
              </w:rPr>
              <w:instrText xml:space="preserve"> PAGEREF _Toc5884800 \h </w:instrText>
            </w:r>
            <w:r w:rsidR="0019391F">
              <w:rPr>
                <w:noProof/>
                <w:webHidden/>
              </w:rPr>
            </w:r>
            <w:r w:rsidR="0019391F">
              <w:rPr>
                <w:noProof/>
                <w:webHidden/>
              </w:rPr>
              <w:fldChar w:fldCharType="separate"/>
            </w:r>
            <w:r w:rsidR="0019391F">
              <w:rPr>
                <w:noProof/>
                <w:webHidden/>
              </w:rPr>
              <w:t>35</w:t>
            </w:r>
            <w:r w:rsidR="0019391F">
              <w:rPr>
                <w:noProof/>
                <w:webHidden/>
              </w:rPr>
              <w:fldChar w:fldCharType="end"/>
            </w:r>
          </w:hyperlink>
        </w:p>
        <w:p w14:paraId="44F91DC1" w14:textId="5212B054" w:rsidR="0019391F" w:rsidRDefault="00BE6264">
          <w:pPr>
            <w:pStyle w:val="TOC2"/>
            <w:tabs>
              <w:tab w:val="left" w:pos="2160"/>
              <w:tab w:val="right" w:leader="dot" w:pos="9570"/>
            </w:tabs>
            <w:rPr>
              <w:rFonts w:asciiTheme="minorHAnsi" w:eastAsiaTheme="minorEastAsia" w:hAnsiTheme="minorHAnsi" w:cstheme="minorBidi"/>
              <w:noProof/>
              <w:sz w:val="22"/>
              <w:szCs w:val="22"/>
              <w:lang w:bidi="ar-SA"/>
            </w:rPr>
          </w:pPr>
          <w:hyperlink w:anchor="_Toc5884801" w:history="1">
            <w:r w:rsidR="0019391F" w:rsidRPr="009E3FE0">
              <w:rPr>
                <w:rStyle w:val="Hyperlink"/>
                <w:noProof/>
              </w:rPr>
              <w:t>6.6</w:t>
            </w:r>
            <w:r w:rsidR="0019391F">
              <w:rPr>
                <w:rFonts w:asciiTheme="minorHAnsi" w:eastAsiaTheme="minorEastAsia" w:hAnsiTheme="minorHAnsi" w:cstheme="minorBidi"/>
                <w:noProof/>
                <w:sz w:val="22"/>
                <w:szCs w:val="22"/>
                <w:lang w:bidi="ar-SA"/>
              </w:rPr>
              <w:tab/>
            </w:r>
            <w:r w:rsidR="0019391F" w:rsidRPr="009E3FE0">
              <w:rPr>
                <w:rStyle w:val="Hyperlink"/>
                <w:noProof/>
              </w:rPr>
              <w:t>Examples of Modeling KNARTs Based on ANF</w:t>
            </w:r>
            <w:r w:rsidR="0019391F">
              <w:rPr>
                <w:noProof/>
                <w:webHidden/>
              </w:rPr>
              <w:tab/>
            </w:r>
            <w:r w:rsidR="0019391F">
              <w:rPr>
                <w:noProof/>
                <w:webHidden/>
              </w:rPr>
              <w:fldChar w:fldCharType="begin"/>
            </w:r>
            <w:r w:rsidR="0019391F">
              <w:rPr>
                <w:noProof/>
                <w:webHidden/>
              </w:rPr>
              <w:instrText xml:space="preserve"> PAGEREF _Toc5884801 \h </w:instrText>
            </w:r>
            <w:r w:rsidR="0019391F">
              <w:rPr>
                <w:noProof/>
                <w:webHidden/>
              </w:rPr>
            </w:r>
            <w:r w:rsidR="0019391F">
              <w:rPr>
                <w:noProof/>
                <w:webHidden/>
              </w:rPr>
              <w:fldChar w:fldCharType="separate"/>
            </w:r>
            <w:r w:rsidR="0019391F">
              <w:rPr>
                <w:noProof/>
                <w:webHidden/>
              </w:rPr>
              <w:t>36</w:t>
            </w:r>
            <w:r w:rsidR="0019391F">
              <w:rPr>
                <w:noProof/>
                <w:webHidden/>
              </w:rPr>
              <w:fldChar w:fldCharType="end"/>
            </w:r>
          </w:hyperlink>
        </w:p>
        <w:p w14:paraId="23F7407E" w14:textId="0D4DB7A2" w:rsidR="0019391F" w:rsidRDefault="00BE6264">
          <w:pPr>
            <w:pStyle w:val="TOC3"/>
            <w:tabs>
              <w:tab w:val="left" w:pos="2348"/>
              <w:tab w:val="right" w:leader="dot" w:pos="9570"/>
            </w:tabs>
            <w:rPr>
              <w:rFonts w:asciiTheme="minorHAnsi" w:eastAsiaTheme="minorEastAsia" w:hAnsiTheme="minorHAnsi" w:cstheme="minorBidi"/>
              <w:bCs w:val="0"/>
              <w:noProof/>
              <w:sz w:val="22"/>
              <w:lang w:bidi="ar-SA"/>
            </w:rPr>
          </w:pPr>
          <w:hyperlink w:anchor="_Toc5884802" w:history="1">
            <w:r w:rsidR="0019391F" w:rsidRPr="009E3FE0">
              <w:rPr>
                <w:rStyle w:val="Hyperlink"/>
                <w:noProof/>
              </w:rPr>
              <w:t>6.6.1</w:t>
            </w:r>
            <w:r w:rsidR="0019391F">
              <w:rPr>
                <w:rFonts w:asciiTheme="minorHAnsi" w:eastAsiaTheme="minorEastAsia" w:hAnsiTheme="minorHAnsi" w:cstheme="minorBidi"/>
                <w:bCs w:val="0"/>
                <w:noProof/>
                <w:sz w:val="22"/>
                <w:lang w:bidi="ar-SA"/>
              </w:rPr>
              <w:tab/>
            </w:r>
            <w:r w:rsidR="0019391F" w:rsidRPr="009E3FE0">
              <w:rPr>
                <w:rStyle w:val="Hyperlink"/>
                <w:noProof/>
              </w:rPr>
              <w:t>Atrial Fibrillation / Atrial Flutter Order Set (Excerpt)</w:t>
            </w:r>
            <w:r w:rsidR="0019391F">
              <w:rPr>
                <w:noProof/>
                <w:webHidden/>
              </w:rPr>
              <w:tab/>
            </w:r>
            <w:r w:rsidR="0019391F">
              <w:rPr>
                <w:noProof/>
                <w:webHidden/>
              </w:rPr>
              <w:fldChar w:fldCharType="begin"/>
            </w:r>
            <w:r w:rsidR="0019391F">
              <w:rPr>
                <w:noProof/>
                <w:webHidden/>
              </w:rPr>
              <w:instrText xml:space="preserve"> PAGEREF _Toc5884802 \h </w:instrText>
            </w:r>
            <w:r w:rsidR="0019391F">
              <w:rPr>
                <w:noProof/>
                <w:webHidden/>
              </w:rPr>
            </w:r>
            <w:r w:rsidR="0019391F">
              <w:rPr>
                <w:noProof/>
                <w:webHidden/>
              </w:rPr>
              <w:fldChar w:fldCharType="separate"/>
            </w:r>
            <w:r w:rsidR="0019391F">
              <w:rPr>
                <w:noProof/>
                <w:webHidden/>
              </w:rPr>
              <w:t>36</w:t>
            </w:r>
            <w:r w:rsidR="0019391F">
              <w:rPr>
                <w:noProof/>
                <w:webHidden/>
              </w:rPr>
              <w:fldChar w:fldCharType="end"/>
            </w:r>
          </w:hyperlink>
        </w:p>
        <w:p w14:paraId="5F71F145" w14:textId="1DD21270" w:rsidR="0019391F" w:rsidRDefault="00BE6264">
          <w:pPr>
            <w:pStyle w:val="TOC3"/>
            <w:tabs>
              <w:tab w:val="left" w:pos="2348"/>
              <w:tab w:val="right" w:leader="dot" w:pos="9570"/>
            </w:tabs>
            <w:rPr>
              <w:rFonts w:asciiTheme="minorHAnsi" w:eastAsiaTheme="minorEastAsia" w:hAnsiTheme="minorHAnsi" w:cstheme="minorBidi"/>
              <w:bCs w:val="0"/>
              <w:noProof/>
              <w:sz w:val="22"/>
              <w:lang w:bidi="ar-SA"/>
            </w:rPr>
          </w:pPr>
          <w:hyperlink w:anchor="_Toc5884803" w:history="1">
            <w:r w:rsidR="0019391F" w:rsidRPr="009E3FE0">
              <w:rPr>
                <w:rStyle w:val="Hyperlink"/>
                <w:noProof/>
              </w:rPr>
              <w:t>6.6.2</w:t>
            </w:r>
            <w:r w:rsidR="0019391F">
              <w:rPr>
                <w:rFonts w:asciiTheme="minorHAnsi" w:eastAsiaTheme="minorEastAsia" w:hAnsiTheme="minorHAnsi" w:cstheme="minorBidi"/>
                <w:bCs w:val="0"/>
                <w:noProof/>
                <w:sz w:val="22"/>
                <w:lang w:bidi="ar-SA"/>
              </w:rPr>
              <w:tab/>
            </w:r>
            <w:r w:rsidR="0019391F" w:rsidRPr="009E3FE0">
              <w:rPr>
                <w:rStyle w:val="Hyperlink"/>
                <w:noProof/>
              </w:rPr>
              <w:t>Diagnostic Breast Imaging Documentation Template (Excerpt)</w:t>
            </w:r>
            <w:r w:rsidR="0019391F">
              <w:rPr>
                <w:noProof/>
                <w:webHidden/>
              </w:rPr>
              <w:tab/>
            </w:r>
            <w:r w:rsidR="0019391F">
              <w:rPr>
                <w:noProof/>
                <w:webHidden/>
              </w:rPr>
              <w:fldChar w:fldCharType="begin"/>
            </w:r>
            <w:r w:rsidR="0019391F">
              <w:rPr>
                <w:noProof/>
                <w:webHidden/>
              </w:rPr>
              <w:instrText xml:space="preserve"> PAGEREF _Toc5884803 \h </w:instrText>
            </w:r>
            <w:r w:rsidR="0019391F">
              <w:rPr>
                <w:noProof/>
                <w:webHidden/>
              </w:rPr>
            </w:r>
            <w:r w:rsidR="0019391F">
              <w:rPr>
                <w:noProof/>
                <w:webHidden/>
              </w:rPr>
              <w:fldChar w:fldCharType="separate"/>
            </w:r>
            <w:r w:rsidR="0019391F">
              <w:rPr>
                <w:noProof/>
                <w:webHidden/>
              </w:rPr>
              <w:t>37</w:t>
            </w:r>
            <w:r w:rsidR="0019391F">
              <w:rPr>
                <w:noProof/>
                <w:webHidden/>
              </w:rPr>
              <w:fldChar w:fldCharType="end"/>
            </w:r>
          </w:hyperlink>
        </w:p>
        <w:p w14:paraId="3141D98E" w14:textId="52F0B336" w:rsidR="0019391F" w:rsidRDefault="00BE6264">
          <w:pPr>
            <w:pStyle w:val="TOC1"/>
            <w:tabs>
              <w:tab w:val="left" w:pos="1906"/>
              <w:tab w:val="right" w:leader="dot" w:pos="9570"/>
            </w:tabs>
            <w:rPr>
              <w:rFonts w:asciiTheme="minorHAnsi" w:eastAsiaTheme="minorEastAsia" w:hAnsiTheme="minorHAnsi" w:cstheme="minorBidi"/>
              <w:noProof/>
              <w:sz w:val="22"/>
              <w:szCs w:val="22"/>
              <w:lang w:bidi="ar-SA"/>
            </w:rPr>
          </w:pPr>
          <w:hyperlink w:anchor="_Toc5884804" w:history="1">
            <w:r w:rsidR="0019391F" w:rsidRPr="009E3FE0">
              <w:rPr>
                <w:rStyle w:val="Hyperlink"/>
                <w:noProof/>
              </w:rPr>
              <w:t>7</w:t>
            </w:r>
            <w:r w:rsidR="0019391F">
              <w:rPr>
                <w:rFonts w:asciiTheme="minorHAnsi" w:eastAsiaTheme="minorEastAsia" w:hAnsiTheme="minorHAnsi" w:cstheme="minorBidi"/>
                <w:noProof/>
                <w:sz w:val="22"/>
                <w:szCs w:val="22"/>
                <w:lang w:bidi="ar-SA"/>
              </w:rPr>
              <w:tab/>
            </w:r>
            <w:r w:rsidR="0019391F" w:rsidRPr="009E3FE0">
              <w:rPr>
                <w:rStyle w:val="Hyperlink"/>
                <w:noProof/>
              </w:rPr>
              <w:t>Transformation</w:t>
            </w:r>
            <w:r w:rsidR="0019391F">
              <w:rPr>
                <w:noProof/>
                <w:webHidden/>
              </w:rPr>
              <w:tab/>
            </w:r>
            <w:r w:rsidR="0019391F">
              <w:rPr>
                <w:noProof/>
                <w:webHidden/>
              </w:rPr>
              <w:fldChar w:fldCharType="begin"/>
            </w:r>
            <w:r w:rsidR="0019391F">
              <w:rPr>
                <w:noProof/>
                <w:webHidden/>
              </w:rPr>
              <w:instrText xml:space="preserve"> PAGEREF _Toc5884804 \h </w:instrText>
            </w:r>
            <w:r w:rsidR="0019391F">
              <w:rPr>
                <w:noProof/>
                <w:webHidden/>
              </w:rPr>
            </w:r>
            <w:r w:rsidR="0019391F">
              <w:rPr>
                <w:noProof/>
                <w:webHidden/>
              </w:rPr>
              <w:fldChar w:fldCharType="separate"/>
            </w:r>
            <w:r w:rsidR="0019391F">
              <w:rPr>
                <w:noProof/>
                <w:webHidden/>
              </w:rPr>
              <w:t>38</w:t>
            </w:r>
            <w:r w:rsidR="0019391F">
              <w:rPr>
                <w:noProof/>
                <w:webHidden/>
              </w:rPr>
              <w:fldChar w:fldCharType="end"/>
            </w:r>
          </w:hyperlink>
        </w:p>
        <w:p w14:paraId="4643EF3B" w14:textId="564DED7C" w:rsidR="0019391F" w:rsidRDefault="00BE6264">
          <w:pPr>
            <w:pStyle w:val="TOC1"/>
            <w:tabs>
              <w:tab w:val="left" w:pos="1906"/>
              <w:tab w:val="right" w:leader="dot" w:pos="9570"/>
            </w:tabs>
            <w:rPr>
              <w:rFonts w:asciiTheme="minorHAnsi" w:eastAsiaTheme="minorEastAsia" w:hAnsiTheme="minorHAnsi" w:cstheme="minorBidi"/>
              <w:noProof/>
              <w:sz w:val="22"/>
              <w:szCs w:val="22"/>
              <w:lang w:bidi="ar-SA"/>
            </w:rPr>
          </w:pPr>
          <w:hyperlink w:anchor="_Toc5884805" w:history="1">
            <w:r w:rsidR="0019391F" w:rsidRPr="009E3FE0">
              <w:rPr>
                <w:rStyle w:val="Hyperlink"/>
                <w:noProof/>
              </w:rPr>
              <w:t>8</w:t>
            </w:r>
            <w:r w:rsidR="0019391F">
              <w:rPr>
                <w:rFonts w:asciiTheme="minorHAnsi" w:eastAsiaTheme="minorEastAsia" w:hAnsiTheme="minorHAnsi" w:cstheme="minorBidi"/>
                <w:noProof/>
                <w:sz w:val="22"/>
                <w:szCs w:val="22"/>
                <w:lang w:bidi="ar-SA"/>
              </w:rPr>
              <w:tab/>
            </w:r>
            <w:r w:rsidR="0019391F" w:rsidRPr="009E3FE0">
              <w:rPr>
                <w:rStyle w:val="Hyperlink"/>
                <w:noProof/>
              </w:rPr>
              <w:t>Differences between ANF and</w:t>
            </w:r>
            <w:r w:rsidR="0019391F" w:rsidRPr="009E3FE0">
              <w:rPr>
                <w:rStyle w:val="Hyperlink"/>
                <w:noProof/>
                <w:spacing w:val="15"/>
              </w:rPr>
              <w:t xml:space="preserve"> </w:t>
            </w:r>
            <w:r w:rsidR="0019391F" w:rsidRPr="009E3FE0">
              <w:rPr>
                <w:rStyle w:val="Hyperlink"/>
                <w:noProof/>
              </w:rPr>
              <w:t>CIF</w:t>
            </w:r>
            <w:r w:rsidR="0019391F">
              <w:rPr>
                <w:noProof/>
                <w:webHidden/>
              </w:rPr>
              <w:tab/>
            </w:r>
            <w:r w:rsidR="0019391F">
              <w:rPr>
                <w:noProof/>
                <w:webHidden/>
              </w:rPr>
              <w:fldChar w:fldCharType="begin"/>
            </w:r>
            <w:r w:rsidR="0019391F">
              <w:rPr>
                <w:noProof/>
                <w:webHidden/>
              </w:rPr>
              <w:instrText xml:space="preserve"> PAGEREF _Toc5884805 \h </w:instrText>
            </w:r>
            <w:r w:rsidR="0019391F">
              <w:rPr>
                <w:noProof/>
                <w:webHidden/>
              </w:rPr>
            </w:r>
            <w:r w:rsidR="0019391F">
              <w:rPr>
                <w:noProof/>
                <w:webHidden/>
              </w:rPr>
              <w:fldChar w:fldCharType="separate"/>
            </w:r>
            <w:r w:rsidR="0019391F">
              <w:rPr>
                <w:noProof/>
                <w:webHidden/>
              </w:rPr>
              <w:t>38</w:t>
            </w:r>
            <w:r w:rsidR="0019391F">
              <w:rPr>
                <w:noProof/>
                <w:webHidden/>
              </w:rPr>
              <w:fldChar w:fldCharType="end"/>
            </w:r>
          </w:hyperlink>
        </w:p>
        <w:p w14:paraId="373D91B0" w14:textId="1085C066" w:rsidR="0019391F" w:rsidRDefault="00BE6264">
          <w:pPr>
            <w:pStyle w:val="TOC2"/>
            <w:tabs>
              <w:tab w:val="left" w:pos="2160"/>
              <w:tab w:val="right" w:leader="dot" w:pos="9570"/>
            </w:tabs>
            <w:rPr>
              <w:rFonts w:asciiTheme="minorHAnsi" w:eastAsiaTheme="minorEastAsia" w:hAnsiTheme="minorHAnsi" w:cstheme="minorBidi"/>
              <w:noProof/>
              <w:sz w:val="22"/>
              <w:szCs w:val="22"/>
              <w:lang w:bidi="ar-SA"/>
            </w:rPr>
          </w:pPr>
          <w:hyperlink w:anchor="_Toc5884806" w:history="1">
            <w:r w:rsidR="0019391F" w:rsidRPr="009E3FE0">
              <w:rPr>
                <w:rStyle w:val="Hyperlink"/>
                <w:noProof/>
              </w:rPr>
              <w:t>8.1</w:t>
            </w:r>
            <w:r w:rsidR="0019391F">
              <w:rPr>
                <w:rFonts w:asciiTheme="minorHAnsi" w:eastAsiaTheme="minorEastAsia" w:hAnsiTheme="minorHAnsi" w:cstheme="minorBidi"/>
                <w:noProof/>
                <w:sz w:val="22"/>
                <w:szCs w:val="22"/>
                <w:lang w:bidi="ar-SA"/>
              </w:rPr>
              <w:tab/>
            </w:r>
            <w:r w:rsidR="0019391F" w:rsidRPr="009E3FE0">
              <w:rPr>
                <w:rStyle w:val="Hyperlink"/>
                <w:noProof/>
              </w:rPr>
              <w:t>The Representation of</w:t>
            </w:r>
            <w:r w:rsidR="0019391F" w:rsidRPr="009E3FE0">
              <w:rPr>
                <w:rStyle w:val="Hyperlink"/>
                <w:noProof/>
                <w:spacing w:val="7"/>
              </w:rPr>
              <w:t xml:space="preserve"> </w:t>
            </w:r>
            <w:r w:rsidR="0019391F" w:rsidRPr="009E3FE0">
              <w:rPr>
                <w:rStyle w:val="Hyperlink"/>
                <w:noProof/>
              </w:rPr>
              <w:t>Topic</w:t>
            </w:r>
            <w:r w:rsidR="0019391F">
              <w:rPr>
                <w:noProof/>
                <w:webHidden/>
              </w:rPr>
              <w:tab/>
            </w:r>
            <w:r w:rsidR="0019391F">
              <w:rPr>
                <w:noProof/>
                <w:webHidden/>
              </w:rPr>
              <w:fldChar w:fldCharType="begin"/>
            </w:r>
            <w:r w:rsidR="0019391F">
              <w:rPr>
                <w:noProof/>
                <w:webHidden/>
              </w:rPr>
              <w:instrText xml:space="preserve"> PAGEREF _Toc5884806 \h </w:instrText>
            </w:r>
            <w:r w:rsidR="0019391F">
              <w:rPr>
                <w:noProof/>
                <w:webHidden/>
              </w:rPr>
            </w:r>
            <w:r w:rsidR="0019391F">
              <w:rPr>
                <w:noProof/>
                <w:webHidden/>
              </w:rPr>
              <w:fldChar w:fldCharType="separate"/>
            </w:r>
            <w:r w:rsidR="0019391F">
              <w:rPr>
                <w:noProof/>
                <w:webHidden/>
              </w:rPr>
              <w:t>38</w:t>
            </w:r>
            <w:r w:rsidR="0019391F">
              <w:rPr>
                <w:noProof/>
                <w:webHidden/>
              </w:rPr>
              <w:fldChar w:fldCharType="end"/>
            </w:r>
          </w:hyperlink>
        </w:p>
        <w:p w14:paraId="500ACBF4" w14:textId="6185FED6" w:rsidR="0019391F" w:rsidRDefault="00BE6264">
          <w:pPr>
            <w:pStyle w:val="TOC2"/>
            <w:tabs>
              <w:tab w:val="left" w:pos="2160"/>
              <w:tab w:val="right" w:leader="dot" w:pos="9570"/>
            </w:tabs>
            <w:rPr>
              <w:rFonts w:asciiTheme="minorHAnsi" w:eastAsiaTheme="minorEastAsia" w:hAnsiTheme="minorHAnsi" w:cstheme="minorBidi"/>
              <w:noProof/>
              <w:sz w:val="22"/>
              <w:szCs w:val="22"/>
              <w:lang w:bidi="ar-SA"/>
            </w:rPr>
          </w:pPr>
          <w:hyperlink w:anchor="_Toc5884807" w:history="1">
            <w:r w:rsidR="0019391F" w:rsidRPr="009E3FE0">
              <w:rPr>
                <w:rStyle w:val="Hyperlink"/>
                <w:noProof/>
              </w:rPr>
              <w:t>8.2</w:t>
            </w:r>
            <w:r w:rsidR="0019391F">
              <w:rPr>
                <w:rFonts w:asciiTheme="minorHAnsi" w:eastAsiaTheme="minorEastAsia" w:hAnsiTheme="minorHAnsi" w:cstheme="minorBidi"/>
                <w:noProof/>
                <w:sz w:val="22"/>
                <w:szCs w:val="22"/>
                <w:lang w:bidi="ar-SA"/>
              </w:rPr>
              <w:tab/>
            </w:r>
            <w:r w:rsidR="0019391F" w:rsidRPr="009E3FE0">
              <w:rPr>
                <w:rStyle w:val="Hyperlink"/>
                <w:noProof/>
              </w:rPr>
              <w:t>The Representation of</w:t>
            </w:r>
            <w:r w:rsidR="0019391F" w:rsidRPr="009E3FE0">
              <w:rPr>
                <w:rStyle w:val="Hyperlink"/>
                <w:noProof/>
                <w:spacing w:val="8"/>
              </w:rPr>
              <w:t xml:space="preserve"> </w:t>
            </w:r>
            <w:r w:rsidR="0019391F" w:rsidRPr="009E3FE0">
              <w:rPr>
                <w:rStyle w:val="Hyperlink"/>
                <w:noProof/>
              </w:rPr>
              <w:t>Results</w:t>
            </w:r>
            <w:r w:rsidR="0019391F">
              <w:rPr>
                <w:noProof/>
                <w:webHidden/>
              </w:rPr>
              <w:tab/>
            </w:r>
            <w:r w:rsidR="0019391F">
              <w:rPr>
                <w:noProof/>
                <w:webHidden/>
              </w:rPr>
              <w:fldChar w:fldCharType="begin"/>
            </w:r>
            <w:r w:rsidR="0019391F">
              <w:rPr>
                <w:noProof/>
                <w:webHidden/>
              </w:rPr>
              <w:instrText xml:space="preserve"> PAGEREF _Toc5884807 \h </w:instrText>
            </w:r>
            <w:r w:rsidR="0019391F">
              <w:rPr>
                <w:noProof/>
                <w:webHidden/>
              </w:rPr>
            </w:r>
            <w:r w:rsidR="0019391F">
              <w:rPr>
                <w:noProof/>
                <w:webHidden/>
              </w:rPr>
              <w:fldChar w:fldCharType="separate"/>
            </w:r>
            <w:r w:rsidR="0019391F">
              <w:rPr>
                <w:noProof/>
                <w:webHidden/>
              </w:rPr>
              <w:t>39</w:t>
            </w:r>
            <w:r w:rsidR="0019391F">
              <w:rPr>
                <w:noProof/>
                <w:webHidden/>
              </w:rPr>
              <w:fldChar w:fldCharType="end"/>
            </w:r>
          </w:hyperlink>
        </w:p>
        <w:p w14:paraId="653CE423" w14:textId="24B95B7D" w:rsidR="008E6107" w:rsidRDefault="008E6107">
          <w:r>
            <w:rPr>
              <w:b/>
              <w:bCs/>
              <w:noProof/>
            </w:rPr>
            <w:fldChar w:fldCharType="end"/>
          </w:r>
        </w:p>
      </w:sdtContent>
    </w:sdt>
    <w:p w14:paraId="7040C72A" w14:textId="00258B86" w:rsidR="008E6107" w:rsidRDefault="008E6107">
      <w:pPr>
        <w:pStyle w:val="BodyText"/>
      </w:pPr>
    </w:p>
    <w:p w14:paraId="3B66517F" w14:textId="108F3596" w:rsidR="008E6107" w:rsidRDefault="008E6107">
      <w:pPr>
        <w:pStyle w:val="BodyText"/>
      </w:pPr>
    </w:p>
    <w:p w14:paraId="61077BC7" w14:textId="70EB1E6D" w:rsidR="00E830D1" w:rsidRPr="00AC39E3" w:rsidRDefault="007C3914" w:rsidP="00F27F84">
      <w:pPr>
        <w:pStyle w:val="BodyText"/>
        <w:rPr>
          <w:b/>
        </w:rPr>
      </w:pPr>
      <w:r w:rsidRPr="00AC39E3">
        <w:rPr>
          <w:b/>
        </w:rPr>
        <w:t>List of Figures</w:t>
      </w:r>
    </w:p>
    <w:p w14:paraId="5D7B8B43" w14:textId="679A8199" w:rsidR="00E830D1" w:rsidRDefault="00E830D1">
      <w:pPr>
        <w:pStyle w:val="BodyText"/>
      </w:pPr>
    </w:p>
    <w:p w14:paraId="2D6AB8E1" w14:textId="77777777" w:rsidR="00E830D1" w:rsidRDefault="00E830D1">
      <w:pPr>
        <w:pStyle w:val="BodyText"/>
      </w:pPr>
    </w:p>
    <w:p w14:paraId="446B5A19" w14:textId="3DB02C9E" w:rsidR="00AC39E3" w:rsidRDefault="007A43F3">
      <w:pPr>
        <w:pStyle w:val="TableofFigures"/>
        <w:tabs>
          <w:tab w:val="right" w:leader="dot" w:pos="9570"/>
        </w:tabs>
        <w:rPr>
          <w:rFonts w:asciiTheme="minorHAnsi" w:eastAsiaTheme="minorEastAsia" w:hAnsiTheme="minorHAnsi" w:cstheme="minorBidi"/>
          <w:noProof/>
          <w:lang w:bidi="ar-SA"/>
        </w:rPr>
      </w:pPr>
      <w:r>
        <w:fldChar w:fldCharType="begin"/>
      </w:r>
      <w:r>
        <w:instrText xml:space="preserve"> TOC \h \z \c "Figure" </w:instrText>
      </w:r>
      <w:r>
        <w:fldChar w:fldCharType="separate"/>
      </w:r>
      <w:hyperlink w:anchor="_Toc5178965" w:history="1">
        <w:r w:rsidR="00AC39E3" w:rsidRPr="00ED10A9">
          <w:rPr>
            <w:rStyle w:val="Hyperlink"/>
            <w:noProof/>
          </w:rPr>
          <w:t>Figure 1: Architectural Separation of Concerns</w:t>
        </w:r>
        <w:r w:rsidR="00AC39E3">
          <w:rPr>
            <w:noProof/>
            <w:webHidden/>
          </w:rPr>
          <w:tab/>
        </w:r>
        <w:r w:rsidR="00AC39E3">
          <w:rPr>
            <w:noProof/>
            <w:webHidden/>
          </w:rPr>
          <w:fldChar w:fldCharType="begin"/>
        </w:r>
        <w:r w:rsidR="00AC39E3">
          <w:rPr>
            <w:noProof/>
            <w:webHidden/>
          </w:rPr>
          <w:instrText xml:space="preserve"> PAGEREF _Toc5178965 \h </w:instrText>
        </w:r>
        <w:r w:rsidR="00AC39E3">
          <w:rPr>
            <w:noProof/>
            <w:webHidden/>
          </w:rPr>
        </w:r>
        <w:r w:rsidR="00AC39E3">
          <w:rPr>
            <w:noProof/>
            <w:webHidden/>
          </w:rPr>
          <w:fldChar w:fldCharType="separate"/>
        </w:r>
        <w:r w:rsidR="00AC39E3">
          <w:rPr>
            <w:noProof/>
            <w:webHidden/>
          </w:rPr>
          <w:t>11</w:t>
        </w:r>
        <w:r w:rsidR="00AC39E3">
          <w:rPr>
            <w:noProof/>
            <w:webHidden/>
          </w:rPr>
          <w:fldChar w:fldCharType="end"/>
        </w:r>
      </w:hyperlink>
    </w:p>
    <w:p w14:paraId="656C4680" w14:textId="6E60B8B5" w:rsidR="00AC39E3" w:rsidRDefault="00BE6264">
      <w:pPr>
        <w:pStyle w:val="TableofFigures"/>
        <w:tabs>
          <w:tab w:val="right" w:leader="dot" w:pos="9570"/>
        </w:tabs>
        <w:rPr>
          <w:rFonts w:asciiTheme="minorHAnsi" w:eastAsiaTheme="minorEastAsia" w:hAnsiTheme="minorHAnsi" w:cstheme="minorBidi"/>
          <w:noProof/>
          <w:lang w:bidi="ar-SA"/>
        </w:rPr>
      </w:pPr>
      <w:hyperlink w:anchor="_Toc5178966" w:history="1">
        <w:r w:rsidR="00AC39E3" w:rsidRPr="00ED10A9">
          <w:rPr>
            <w:rStyle w:val="Hyperlink"/>
            <w:noProof/>
          </w:rPr>
          <w:t>Figure 2: Clinical Statement</w:t>
        </w:r>
        <w:r w:rsidR="00AC39E3">
          <w:rPr>
            <w:noProof/>
            <w:webHidden/>
          </w:rPr>
          <w:tab/>
        </w:r>
        <w:r w:rsidR="00AC39E3">
          <w:rPr>
            <w:noProof/>
            <w:webHidden/>
          </w:rPr>
          <w:fldChar w:fldCharType="begin"/>
        </w:r>
        <w:r w:rsidR="00AC39E3">
          <w:rPr>
            <w:noProof/>
            <w:webHidden/>
          </w:rPr>
          <w:instrText xml:space="preserve"> PAGEREF _Toc5178966 \h </w:instrText>
        </w:r>
        <w:r w:rsidR="00AC39E3">
          <w:rPr>
            <w:noProof/>
            <w:webHidden/>
          </w:rPr>
        </w:r>
        <w:r w:rsidR="00AC39E3">
          <w:rPr>
            <w:noProof/>
            <w:webHidden/>
          </w:rPr>
          <w:fldChar w:fldCharType="separate"/>
        </w:r>
        <w:r w:rsidR="00AC39E3">
          <w:rPr>
            <w:noProof/>
            <w:webHidden/>
          </w:rPr>
          <w:t>14</w:t>
        </w:r>
        <w:r w:rsidR="00AC39E3">
          <w:rPr>
            <w:noProof/>
            <w:webHidden/>
          </w:rPr>
          <w:fldChar w:fldCharType="end"/>
        </w:r>
      </w:hyperlink>
    </w:p>
    <w:p w14:paraId="05D9790A" w14:textId="418A5F9D" w:rsidR="00AC39E3" w:rsidRDefault="00BE6264">
      <w:pPr>
        <w:pStyle w:val="TableofFigures"/>
        <w:tabs>
          <w:tab w:val="right" w:leader="dot" w:pos="9570"/>
        </w:tabs>
        <w:rPr>
          <w:rFonts w:asciiTheme="minorHAnsi" w:eastAsiaTheme="minorEastAsia" w:hAnsiTheme="minorHAnsi" w:cstheme="minorBidi"/>
          <w:noProof/>
          <w:lang w:bidi="ar-SA"/>
        </w:rPr>
      </w:pPr>
      <w:hyperlink w:anchor="_Toc5178967" w:history="1">
        <w:r w:rsidR="00AC39E3" w:rsidRPr="00ED10A9">
          <w:rPr>
            <w:rStyle w:val="Hyperlink"/>
            <w:noProof/>
          </w:rPr>
          <w:t>Figure 3: Participant</w:t>
        </w:r>
        <w:r w:rsidR="00AC39E3">
          <w:rPr>
            <w:noProof/>
            <w:webHidden/>
          </w:rPr>
          <w:tab/>
        </w:r>
        <w:r w:rsidR="00AC39E3">
          <w:rPr>
            <w:noProof/>
            <w:webHidden/>
          </w:rPr>
          <w:fldChar w:fldCharType="begin"/>
        </w:r>
        <w:r w:rsidR="00AC39E3">
          <w:rPr>
            <w:noProof/>
            <w:webHidden/>
          </w:rPr>
          <w:instrText xml:space="preserve"> PAGEREF _Toc5178967 \h </w:instrText>
        </w:r>
        <w:r w:rsidR="00AC39E3">
          <w:rPr>
            <w:noProof/>
            <w:webHidden/>
          </w:rPr>
        </w:r>
        <w:r w:rsidR="00AC39E3">
          <w:rPr>
            <w:noProof/>
            <w:webHidden/>
          </w:rPr>
          <w:fldChar w:fldCharType="separate"/>
        </w:r>
        <w:r w:rsidR="00AC39E3">
          <w:rPr>
            <w:noProof/>
            <w:webHidden/>
          </w:rPr>
          <w:t>15</w:t>
        </w:r>
        <w:r w:rsidR="00AC39E3">
          <w:rPr>
            <w:noProof/>
            <w:webHidden/>
          </w:rPr>
          <w:fldChar w:fldCharType="end"/>
        </w:r>
      </w:hyperlink>
    </w:p>
    <w:p w14:paraId="030534A0" w14:textId="371DAA13" w:rsidR="00AC39E3" w:rsidRDefault="00BE6264">
      <w:pPr>
        <w:pStyle w:val="TableofFigures"/>
        <w:tabs>
          <w:tab w:val="right" w:leader="dot" w:pos="9570"/>
        </w:tabs>
        <w:rPr>
          <w:rFonts w:asciiTheme="minorHAnsi" w:eastAsiaTheme="minorEastAsia" w:hAnsiTheme="minorHAnsi" w:cstheme="minorBidi"/>
          <w:noProof/>
          <w:lang w:bidi="ar-SA"/>
        </w:rPr>
      </w:pPr>
      <w:hyperlink w:anchor="_Toc5178968" w:history="1">
        <w:r w:rsidR="00AC39E3" w:rsidRPr="00ED10A9">
          <w:rPr>
            <w:rStyle w:val="Hyperlink"/>
            <w:noProof/>
          </w:rPr>
          <w:t>Figure 4: Circumstance and Subtypes</w:t>
        </w:r>
        <w:r w:rsidR="00AC39E3">
          <w:rPr>
            <w:noProof/>
            <w:webHidden/>
          </w:rPr>
          <w:tab/>
        </w:r>
        <w:r w:rsidR="00AC39E3">
          <w:rPr>
            <w:noProof/>
            <w:webHidden/>
          </w:rPr>
          <w:fldChar w:fldCharType="begin"/>
        </w:r>
        <w:r w:rsidR="00AC39E3">
          <w:rPr>
            <w:noProof/>
            <w:webHidden/>
          </w:rPr>
          <w:instrText xml:space="preserve"> PAGEREF _Toc5178968 \h </w:instrText>
        </w:r>
        <w:r w:rsidR="00AC39E3">
          <w:rPr>
            <w:noProof/>
            <w:webHidden/>
          </w:rPr>
        </w:r>
        <w:r w:rsidR="00AC39E3">
          <w:rPr>
            <w:noProof/>
            <w:webHidden/>
          </w:rPr>
          <w:fldChar w:fldCharType="separate"/>
        </w:r>
        <w:r w:rsidR="00AC39E3">
          <w:rPr>
            <w:noProof/>
            <w:webHidden/>
          </w:rPr>
          <w:t>16</w:t>
        </w:r>
        <w:r w:rsidR="00AC39E3">
          <w:rPr>
            <w:noProof/>
            <w:webHidden/>
          </w:rPr>
          <w:fldChar w:fldCharType="end"/>
        </w:r>
      </w:hyperlink>
    </w:p>
    <w:p w14:paraId="79C0963E" w14:textId="6F8AEE2C" w:rsidR="00AC39E3" w:rsidRDefault="00BE6264">
      <w:pPr>
        <w:pStyle w:val="TableofFigures"/>
        <w:tabs>
          <w:tab w:val="right" w:leader="dot" w:pos="9570"/>
        </w:tabs>
        <w:rPr>
          <w:rFonts w:asciiTheme="minorHAnsi" w:eastAsiaTheme="minorEastAsia" w:hAnsiTheme="minorHAnsi" w:cstheme="minorBidi"/>
          <w:noProof/>
          <w:lang w:bidi="ar-SA"/>
        </w:rPr>
      </w:pPr>
      <w:hyperlink w:anchor="_Toc5178969" w:history="1">
        <w:r w:rsidR="00AC39E3" w:rsidRPr="00ED10A9">
          <w:rPr>
            <w:rStyle w:val="Hyperlink"/>
            <w:noProof/>
          </w:rPr>
          <w:t>Figure 5: RequestCircumstance</w:t>
        </w:r>
        <w:r w:rsidR="00AC39E3">
          <w:rPr>
            <w:noProof/>
            <w:webHidden/>
          </w:rPr>
          <w:tab/>
        </w:r>
        <w:r w:rsidR="00AC39E3">
          <w:rPr>
            <w:noProof/>
            <w:webHidden/>
          </w:rPr>
          <w:fldChar w:fldCharType="begin"/>
        </w:r>
        <w:r w:rsidR="00AC39E3">
          <w:rPr>
            <w:noProof/>
            <w:webHidden/>
          </w:rPr>
          <w:instrText xml:space="preserve"> PAGEREF _Toc5178969 \h </w:instrText>
        </w:r>
        <w:r w:rsidR="00AC39E3">
          <w:rPr>
            <w:noProof/>
            <w:webHidden/>
          </w:rPr>
        </w:r>
        <w:r w:rsidR="00AC39E3">
          <w:rPr>
            <w:noProof/>
            <w:webHidden/>
          </w:rPr>
          <w:fldChar w:fldCharType="separate"/>
        </w:r>
        <w:r w:rsidR="00AC39E3">
          <w:rPr>
            <w:noProof/>
            <w:webHidden/>
          </w:rPr>
          <w:t>18</w:t>
        </w:r>
        <w:r w:rsidR="00AC39E3">
          <w:rPr>
            <w:noProof/>
            <w:webHidden/>
          </w:rPr>
          <w:fldChar w:fldCharType="end"/>
        </w:r>
      </w:hyperlink>
    </w:p>
    <w:p w14:paraId="6C50CA99" w14:textId="7D46A041" w:rsidR="00AC39E3" w:rsidRDefault="00BE6264">
      <w:pPr>
        <w:pStyle w:val="TableofFigures"/>
        <w:tabs>
          <w:tab w:val="right" w:leader="dot" w:pos="9570"/>
        </w:tabs>
        <w:rPr>
          <w:rFonts w:asciiTheme="minorHAnsi" w:eastAsiaTheme="minorEastAsia" w:hAnsiTheme="minorHAnsi" w:cstheme="minorBidi"/>
          <w:noProof/>
          <w:lang w:bidi="ar-SA"/>
        </w:rPr>
      </w:pPr>
      <w:hyperlink w:anchor="_Toc5178970" w:history="1">
        <w:r w:rsidR="00AC39E3" w:rsidRPr="00ED10A9">
          <w:rPr>
            <w:rStyle w:val="Hyperlink"/>
            <w:noProof/>
          </w:rPr>
          <w:t>Figure 6: Repetition</w:t>
        </w:r>
        <w:r w:rsidR="00AC39E3">
          <w:rPr>
            <w:noProof/>
            <w:webHidden/>
          </w:rPr>
          <w:tab/>
        </w:r>
        <w:r w:rsidR="00AC39E3">
          <w:rPr>
            <w:noProof/>
            <w:webHidden/>
          </w:rPr>
          <w:fldChar w:fldCharType="begin"/>
        </w:r>
        <w:r w:rsidR="00AC39E3">
          <w:rPr>
            <w:noProof/>
            <w:webHidden/>
          </w:rPr>
          <w:instrText xml:space="preserve"> PAGEREF _Toc5178970 \h </w:instrText>
        </w:r>
        <w:r w:rsidR="00AC39E3">
          <w:rPr>
            <w:noProof/>
            <w:webHidden/>
          </w:rPr>
        </w:r>
        <w:r w:rsidR="00AC39E3">
          <w:rPr>
            <w:noProof/>
            <w:webHidden/>
          </w:rPr>
          <w:fldChar w:fldCharType="separate"/>
        </w:r>
        <w:r w:rsidR="00AC39E3">
          <w:rPr>
            <w:noProof/>
            <w:webHidden/>
          </w:rPr>
          <w:t>19</w:t>
        </w:r>
        <w:r w:rsidR="00AC39E3">
          <w:rPr>
            <w:noProof/>
            <w:webHidden/>
          </w:rPr>
          <w:fldChar w:fldCharType="end"/>
        </w:r>
      </w:hyperlink>
    </w:p>
    <w:p w14:paraId="72794D16" w14:textId="24910EE9" w:rsidR="00AC39E3" w:rsidRDefault="00BE6264">
      <w:pPr>
        <w:pStyle w:val="TableofFigures"/>
        <w:tabs>
          <w:tab w:val="right" w:leader="dot" w:pos="9570"/>
        </w:tabs>
        <w:rPr>
          <w:rFonts w:asciiTheme="minorHAnsi" w:eastAsiaTheme="minorEastAsia" w:hAnsiTheme="minorHAnsi" w:cstheme="minorBidi"/>
          <w:noProof/>
          <w:lang w:bidi="ar-SA"/>
        </w:rPr>
      </w:pPr>
      <w:hyperlink w:anchor="_Toc5178971" w:history="1">
        <w:r w:rsidR="00AC39E3" w:rsidRPr="00ED10A9">
          <w:rPr>
            <w:rStyle w:val="Hyperlink"/>
            <w:noProof/>
          </w:rPr>
          <w:t>Figure 7: PerformanceCircumstance</w:t>
        </w:r>
        <w:r w:rsidR="00AC39E3">
          <w:rPr>
            <w:noProof/>
            <w:webHidden/>
          </w:rPr>
          <w:tab/>
        </w:r>
        <w:r w:rsidR="00AC39E3">
          <w:rPr>
            <w:noProof/>
            <w:webHidden/>
          </w:rPr>
          <w:fldChar w:fldCharType="begin"/>
        </w:r>
        <w:r w:rsidR="00AC39E3">
          <w:rPr>
            <w:noProof/>
            <w:webHidden/>
          </w:rPr>
          <w:instrText xml:space="preserve"> PAGEREF _Toc5178971 \h </w:instrText>
        </w:r>
        <w:r w:rsidR="00AC39E3">
          <w:rPr>
            <w:noProof/>
            <w:webHidden/>
          </w:rPr>
        </w:r>
        <w:r w:rsidR="00AC39E3">
          <w:rPr>
            <w:noProof/>
            <w:webHidden/>
          </w:rPr>
          <w:fldChar w:fldCharType="separate"/>
        </w:r>
        <w:r w:rsidR="00AC39E3">
          <w:rPr>
            <w:noProof/>
            <w:webHidden/>
          </w:rPr>
          <w:t>19</w:t>
        </w:r>
        <w:r w:rsidR="00AC39E3">
          <w:rPr>
            <w:noProof/>
            <w:webHidden/>
          </w:rPr>
          <w:fldChar w:fldCharType="end"/>
        </w:r>
      </w:hyperlink>
    </w:p>
    <w:p w14:paraId="328F286C" w14:textId="03F9AAC4" w:rsidR="00AC39E3" w:rsidRDefault="00BE6264">
      <w:pPr>
        <w:pStyle w:val="TableofFigures"/>
        <w:tabs>
          <w:tab w:val="right" w:leader="dot" w:pos="9570"/>
        </w:tabs>
        <w:rPr>
          <w:rFonts w:asciiTheme="minorHAnsi" w:eastAsiaTheme="minorEastAsia" w:hAnsiTheme="minorHAnsi" w:cstheme="minorBidi"/>
          <w:noProof/>
          <w:lang w:bidi="ar-SA"/>
        </w:rPr>
      </w:pPr>
      <w:hyperlink w:anchor="_Toc5178972" w:history="1">
        <w:r w:rsidR="00AC39E3" w:rsidRPr="00ED10A9">
          <w:rPr>
            <w:rStyle w:val="Hyperlink"/>
            <w:noProof/>
          </w:rPr>
          <w:t>Figure 8: UnstructuredCircumstance</w:t>
        </w:r>
        <w:r w:rsidR="00AC39E3">
          <w:rPr>
            <w:noProof/>
            <w:webHidden/>
          </w:rPr>
          <w:tab/>
        </w:r>
        <w:r w:rsidR="00AC39E3">
          <w:rPr>
            <w:noProof/>
            <w:webHidden/>
          </w:rPr>
          <w:fldChar w:fldCharType="begin"/>
        </w:r>
        <w:r w:rsidR="00AC39E3">
          <w:rPr>
            <w:noProof/>
            <w:webHidden/>
          </w:rPr>
          <w:instrText xml:space="preserve"> PAGEREF _Toc5178972 \h </w:instrText>
        </w:r>
        <w:r w:rsidR="00AC39E3">
          <w:rPr>
            <w:noProof/>
            <w:webHidden/>
          </w:rPr>
        </w:r>
        <w:r w:rsidR="00AC39E3">
          <w:rPr>
            <w:noProof/>
            <w:webHidden/>
          </w:rPr>
          <w:fldChar w:fldCharType="separate"/>
        </w:r>
        <w:r w:rsidR="00AC39E3">
          <w:rPr>
            <w:noProof/>
            <w:webHidden/>
          </w:rPr>
          <w:t>20</w:t>
        </w:r>
        <w:r w:rsidR="00AC39E3">
          <w:rPr>
            <w:noProof/>
            <w:webHidden/>
          </w:rPr>
          <w:fldChar w:fldCharType="end"/>
        </w:r>
      </w:hyperlink>
    </w:p>
    <w:p w14:paraId="390E9293" w14:textId="327E5902" w:rsidR="00AC39E3" w:rsidRDefault="00BE6264">
      <w:pPr>
        <w:pStyle w:val="TableofFigures"/>
        <w:tabs>
          <w:tab w:val="right" w:leader="dot" w:pos="9570"/>
        </w:tabs>
        <w:rPr>
          <w:rFonts w:asciiTheme="minorHAnsi" w:eastAsiaTheme="minorEastAsia" w:hAnsiTheme="minorHAnsi" w:cstheme="minorBidi"/>
          <w:noProof/>
          <w:lang w:bidi="ar-SA"/>
        </w:rPr>
      </w:pPr>
      <w:hyperlink w:anchor="_Toc5178973" w:history="1">
        <w:r w:rsidR="00AC39E3" w:rsidRPr="00ED10A9">
          <w:rPr>
            <w:rStyle w:val="Hyperlink"/>
            <w:noProof/>
          </w:rPr>
          <w:t>Figure 9: StatementAssociation</w:t>
        </w:r>
        <w:r w:rsidR="00AC39E3">
          <w:rPr>
            <w:noProof/>
            <w:webHidden/>
          </w:rPr>
          <w:tab/>
        </w:r>
        <w:r w:rsidR="00AC39E3">
          <w:rPr>
            <w:noProof/>
            <w:webHidden/>
          </w:rPr>
          <w:fldChar w:fldCharType="begin"/>
        </w:r>
        <w:r w:rsidR="00AC39E3">
          <w:rPr>
            <w:noProof/>
            <w:webHidden/>
          </w:rPr>
          <w:instrText xml:space="preserve"> PAGEREF _Toc5178973 \h </w:instrText>
        </w:r>
        <w:r w:rsidR="00AC39E3">
          <w:rPr>
            <w:noProof/>
            <w:webHidden/>
          </w:rPr>
        </w:r>
        <w:r w:rsidR="00AC39E3">
          <w:rPr>
            <w:noProof/>
            <w:webHidden/>
          </w:rPr>
          <w:fldChar w:fldCharType="separate"/>
        </w:r>
        <w:r w:rsidR="00AC39E3">
          <w:rPr>
            <w:noProof/>
            <w:webHidden/>
          </w:rPr>
          <w:t>21</w:t>
        </w:r>
        <w:r w:rsidR="00AC39E3">
          <w:rPr>
            <w:noProof/>
            <w:webHidden/>
          </w:rPr>
          <w:fldChar w:fldCharType="end"/>
        </w:r>
      </w:hyperlink>
    </w:p>
    <w:p w14:paraId="7F19D4FC" w14:textId="532B4DC0" w:rsidR="00AC39E3" w:rsidRDefault="00BE6264">
      <w:pPr>
        <w:pStyle w:val="TableofFigures"/>
        <w:tabs>
          <w:tab w:val="right" w:leader="dot" w:pos="9570"/>
        </w:tabs>
        <w:rPr>
          <w:rFonts w:asciiTheme="minorHAnsi" w:eastAsiaTheme="minorEastAsia" w:hAnsiTheme="minorHAnsi" w:cstheme="minorBidi"/>
          <w:noProof/>
          <w:lang w:bidi="ar-SA"/>
        </w:rPr>
      </w:pPr>
      <w:hyperlink w:anchor="_Toc5178974" w:history="1">
        <w:r w:rsidR="00AC39E3" w:rsidRPr="00ED10A9">
          <w:rPr>
            <w:rStyle w:val="Hyperlink"/>
            <w:noProof/>
          </w:rPr>
          <w:t>Figure 10: Result Hierarchy</w:t>
        </w:r>
        <w:r w:rsidR="00AC39E3">
          <w:rPr>
            <w:noProof/>
            <w:webHidden/>
          </w:rPr>
          <w:tab/>
        </w:r>
        <w:r w:rsidR="00AC39E3">
          <w:rPr>
            <w:noProof/>
            <w:webHidden/>
          </w:rPr>
          <w:fldChar w:fldCharType="begin"/>
        </w:r>
        <w:r w:rsidR="00AC39E3">
          <w:rPr>
            <w:noProof/>
            <w:webHidden/>
          </w:rPr>
          <w:instrText xml:space="preserve"> PAGEREF _Toc5178974 \h </w:instrText>
        </w:r>
        <w:r w:rsidR="00AC39E3">
          <w:rPr>
            <w:noProof/>
            <w:webHidden/>
          </w:rPr>
        </w:r>
        <w:r w:rsidR="00AC39E3">
          <w:rPr>
            <w:noProof/>
            <w:webHidden/>
          </w:rPr>
          <w:fldChar w:fldCharType="separate"/>
        </w:r>
        <w:r w:rsidR="00AC39E3">
          <w:rPr>
            <w:noProof/>
            <w:webHidden/>
          </w:rPr>
          <w:t>22</w:t>
        </w:r>
        <w:r w:rsidR="00AC39E3">
          <w:rPr>
            <w:noProof/>
            <w:webHidden/>
          </w:rPr>
          <w:fldChar w:fldCharType="end"/>
        </w:r>
      </w:hyperlink>
    </w:p>
    <w:p w14:paraId="1D0CC19C" w14:textId="63302499" w:rsidR="00AC39E3" w:rsidRDefault="00BE6264">
      <w:pPr>
        <w:pStyle w:val="TableofFigures"/>
        <w:tabs>
          <w:tab w:val="right" w:leader="dot" w:pos="9570"/>
        </w:tabs>
        <w:rPr>
          <w:rFonts w:asciiTheme="minorHAnsi" w:eastAsiaTheme="minorEastAsia" w:hAnsiTheme="minorHAnsi" w:cstheme="minorBidi"/>
          <w:noProof/>
          <w:lang w:bidi="ar-SA"/>
        </w:rPr>
      </w:pPr>
      <w:hyperlink w:anchor="_Toc5178975" w:history="1">
        <w:r w:rsidR="00AC39E3" w:rsidRPr="00ED10A9">
          <w:rPr>
            <w:rStyle w:val="Hyperlink"/>
            <w:noProof/>
          </w:rPr>
          <w:t>Figure 11: InterventionResult</w:t>
        </w:r>
        <w:r w:rsidR="00AC39E3">
          <w:rPr>
            <w:noProof/>
            <w:webHidden/>
          </w:rPr>
          <w:tab/>
        </w:r>
        <w:r w:rsidR="00AC39E3">
          <w:rPr>
            <w:noProof/>
            <w:webHidden/>
          </w:rPr>
          <w:fldChar w:fldCharType="begin"/>
        </w:r>
        <w:r w:rsidR="00AC39E3">
          <w:rPr>
            <w:noProof/>
            <w:webHidden/>
          </w:rPr>
          <w:instrText xml:space="preserve"> PAGEREF _Toc5178975 \h </w:instrText>
        </w:r>
        <w:r w:rsidR="00AC39E3">
          <w:rPr>
            <w:noProof/>
            <w:webHidden/>
          </w:rPr>
        </w:r>
        <w:r w:rsidR="00AC39E3">
          <w:rPr>
            <w:noProof/>
            <w:webHidden/>
          </w:rPr>
          <w:fldChar w:fldCharType="separate"/>
        </w:r>
        <w:r w:rsidR="00AC39E3">
          <w:rPr>
            <w:noProof/>
            <w:webHidden/>
          </w:rPr>
          <w:t>24</w:t>
        </w:r>
        <w:r w:rsidR="00AC39E3">
          <w:rPr>
            <w:noProof/>
            <w:webHidden/>
          </w:rPr>
          <w:fldChar w:fldCharType="end"/>
        </w:r>
      </w:hyperlink>
    </w:p>
    <w:p w14:paraId="0D6C2D1B" w14:textId="317E6CF7" w:rsidR="00AC39E3" w:rsidRDefault="00BE6264">
      <w:pPr>
        <w:pStyle w:val="TableofFigures"/>
        <w:tabs>
          <w:tab w:val="right" w:leader="dot" w:pos="9570"/>
        </w:tabs>
        <w:rPr>
          <w:rFonts w:asciiTheme="minorHAnsi" w:eastAsiaTheme="minorEastAsia" w:hAnsiTheme="minorHAnsi" w:cstheme="minorBidi"/>
          <w:noProof/>
          <w:lang w:bidi="ar-SA"/>
        </w:rPr>
      </w:pPr>
      <w:hyperlink w:anchor="_Toc5178976" w:history="1">
        <w:r w:rsidR="00AC39E3" w:rsidRPr="00ED10A9">
          <w:rPr>
            <w:rStyle w:val="Hyperlink"/>
            <w:noProof/>
          </w:rPr>
          <w:t>Figure 12: ObservationResult</w:t>
        </w:r>
        <w:r w:rsidR="00AC39E3">
          <w:rPr>
            <w:noProof/>
            <w:webHidden/>
          </w:rPr>
          <w:tab/>
        </w:r>
        <w:r w:rsidR="00AC39E3">
          <w:rPr>
            <w:noProof/>
            <w:webHidden/>
          </w:rPr>
          <w:fldChar w:fldCharType="begin"/>
        </w:r>
        <w:r w:rsidR="00AC39E3">
          <w:rPr>
            <w:noProof/>
            <w:webHidden/>
          </w:rPr>
          <w:instrText xml:space="preserve"> PAGEREF _Toc5178976 \h </w:instrText>
        </w:r>
        <w:r w:rsidR="00AC39E3">
          <w:rPr>
            <w:noProof/>
            <w:webHidden/>
          </w:rPr>
        </w:r>
        <w:r w:rsidR="00AC39E3">
          <w:rPr>
            <w:noProof/>
            <w:webHidden/>
          </w:rPr>
          <w:fldChar w:fldCharType="separate"/>
        </w:r>
        <w:r w:rsidR="00AC39E3">
          <w:rPr>
            <w:noProof/>
            <w:webHidden/>
          </w:rPr>
          <w:t>24</w:t>
        </w:r>
        <w:r w:rsidR="00AC39E3">
          <w:rPr>
            <w:noProof/>
            <w:webHidden/>
          </w:rPr>
          <w:fldChar w:fldCharType="end"/>
        </w:r>
      </w:hyperlink>
    </w:p>
    <w:p w14:paraId="0A0B1777" w14:textId="547E45A4" w:rsidR="00AC39E3" w:rsidRDefault="00BE6264">
      <w:pPr>
        <w:pStyle w:val="TableofFigures"/>
        <w:tabs>
          <w:tab w:val="right" w:leader="dot" w:pos="9570"/>
        </w:tabs>
        <w:rPr>
          <w:rFonts w:asciiTheme="minorHAnsi" w:eastAsiaTheme="minorEastAsia" w:hAnsiTheme="minorHAnsi" w:cstheme="minorBidi"/>
          <w:noProof/>
          <w:lang w:bidi="ar-SA"/>
        </w:rPr>
      </w:pPr>
      <w:hyperlink w:anchor="_Toc5178977" w:history="1">
        <w:r w:rsidR="00AC39E3" w:rsidRPr="00ED10A9">
          <w:rPr>
            <w:rStyle w:val="Hyperlink"/>
            <w:noProof/>
          </w:rPr>
          <w:t>Figure 13: Topic Comparison for a Complex Topic</w:t>
        </w:r>
        <w:r w:rsidR="00AC39E3">
          <w:rPr>
            <w:noProof/>
            <w:webHidden/>
          </w:rPr>
          <w:tab/>
        </w:r>
        <w:r w:rsidR="00AC39E3">
          <w:rPr>
            <w:noProof/>
            <w:webHidden/>
          </w:rPr>
          <w:fldChar w:fldCharType="begin"/>
        </w:r>
        <w:r w:rsidR="00AC39E3">
          <w:rPr>
            <w:noProof/>
            <w:webHidden/>
          </w:rPr>
          <w:instrText xml:space="preserve"> PAGEREF _Toc5178977 \h </w:instrText>
        </w:r>
        <w:r w:rsidR="00AC39E3">
          <w:rPr>
            <w:noProof/>
            <w:webHidden/>
          </w:rPr>
        </w:r>
        <w:r w:rsidR="00AC39E3">
          <w:rPr>
            <w:noProof/>
            <w:webHidden/>
          </w:rPr>
          <w:fldChar w:fldCharType="separate"/>
        </w:r>
        <w:r w:rsidR="00AC39E3">
          <w:rPr>
            <w:noProof/>
            <w:webHidden/>
          </w:rPr>
          <w:t>32</w:t>
        </w:r>
        <w:r w:rsidR="00AC39E3">
          <w:rPr>
            <w:noProof/>
            <w:webHidden/>
          </w:rPr>
          <w:fldChar w:fldCharType="end"/>
        </w:r>
      </w:hyperlink>
    </w:p>
    <w:p w14:paraId="647B93C3" w14:textId="2A5CC7D7" w:rsidR="007A43F3" w:rsidRDefault="007A43F3">
      <w:pPr>
        <w:pStyle w:val="BodyText"/>
      </w:pPr>
      <w:r>
        <w:fldChar w:fldCharType="end"/>
      </w:r>
    </w:p>
    <w:p w14:paraId="095D6F35" w14:textId="60800C68" w:rsidR="007A43F3" w:rsidRDefault="007A43F3">
      <w:pPr>
        <w:pStyle w:val="BodyText"/>
      </w:pPr>
    </w:p>
    <w:p w14:paraId="2B68EEEA" w14:textId="73A24785" w:rsidR="007A43F3" w:rsidRDefault="007A43F3">
      <w:pPr>
        <w:pStyle w:val="BodyText"/>
      </w:pPr>
    </w:p>
    <w:p w14:paraId="339EA238" w14:textId="67C1FD35" w:rsidR="007A43F3" w:rsidRDefault="007A43F3">
      <w:pPr>
        <w:pStyle w:val="BodyText"/>
      </w:pPr>
    </w:p>
    <w:p w14:paraId="181BC34E" w14:textId="7C205422" w:rsidR="007A43F3" w:rsidRDefault="007A43F3">
      <w:pPr>
        <w:pStyle w:val="BodyText"/>
      </w:pPr>
    </w:p>
    <w:p w14:paraId="7F48A385" w14:textId="77777777" w:rsidR="007A43F3" w:rsidRDefault="007A43F3">
      <w:pPr>
        <w:pStyle w:val="BodyText"/>
      </w:pPr>
    </w:p>
    <w:p w14:paraId="4C781694" w14:textId="36070289" w:rsidR="008E6107" w:rsidRDefault="008E6107">
      <w:pPr>
        <w:pStyle w:val="BodyText"/>
      </w:pPr>
    </w:p>
    <w:p w14:paraId="45F90248" w14:textId="7CD96D0D" w:rsidR="008E6107" w:rsidRDefault="008E6107">
      <w:pPr>
        <w:pStyle w:val="BodyText"/>
      </w:pPr>
    </w:p>
    <w:p w14:paraId="3C399751" w14:textId="77777777" w:rsidR="008E6107" w:rsidRDefault="008E6107">
      <w:pPr>
        <w:pStyle w:val="BodyText"/>
      </w:pPr>
    </w:p>
    <w:p w14:paraId="277B5743" w14:textId="2451A560" w:rsidR="007A43F3" w:rsidRDefault="007A43F3">
      <w:bookmarkStart w:id="0" w:name="_bookmark0"/>
      <w:bookmarkStart w:id="1" w:name="Table_of_Contents"/>
      <w:bookmarkEnd w:id="0"/>
      <w:bookmarkEnd w:id="1"/>
      <w:r>
        <w:br w:type="page"/>
      </w:r>
    </w:p>
    <w:p w14:paraId="6B422120" w14:textId="77777777" w:rsidR="008E6107" w:rsidRDefault="008E6107"/>
    <w:p w14:paraId="7796678E" w14:textId="6CFBEE97" w:rsidR="007B288A" w:rsidRPr="00275D52" w:rsidRDefault="00C93035" w:rsidP="006B2504">
      <w:pPr>
        <w:pStyle w:val="Heading1"/>
        <w:rPr>
          <w:sz w:val="36"/>
          <w:szCs w:val="36"/>
        </w:rPr>
      </w:pPr>
      <w:bookmarkStart w:id="2" w:name="_Toc1824806"/>
      <w:bookmarkStart w:id="3" w:name="_Toc5884748"/>
      <w:r w:rsidRPr="007B288A">
        <w:t>Introduction</w:t>
      </w:r>
      <w:bookmarkEnd w:id="2"/>
      <w:bookmarkEnd w:id="3"/>
    </w:p>
    <w:p w14:paraId="17FD04DA" w14:textId="77777777" w:rsidR="00275D52" w:rsidRPr="00275D52" w:rsidRDefault="00275D52" w:rsidP="00275D52">
      <w:pPr>
        <w:pStyle w:val="BodyText"/>
      </w:pPr>
    </w:p>
    <w:p w14:paraId="69EE95EC" w14:textId="247F8080" w:rsidR="007B288A" w:rsidRPr="007B288A" w:rsidRDefault="007B288A" w:rsidP="00FB2590">
      <w:pPr>
        <w:pStyle w:val="Heading2"/>
      </w:pPr>
      <w:bookmarkStart w:id="4" w:name="_Toc5884749"/>
      <w:r>
        <w:t>B</w:t>
      </w:r>
      <w:r w:rsidR="00275D52">
        <w:t>ackground</w:t>
      </w:r>
      <w:bookmarkEnd w:id="4"/>
    </w:p>
    <w:p w14:paraId="45219635" w14:textId="77777777" w:rsidR="007B78B2" w:rsidRDefault="007B78B2" w:rsidP="0030693E">
      <w:pPr>
        <w:pStyle w:val="BodyText"/>
      </w:pPr>
    </w:p>
    <w:p w14:paraId="0892F62C" w14:textId="41B0E020" w:rsidR="00964D67" w:rsidRPr="00964D67" w:rsidRDefault="00964D67" w:rsidP="00964D67">
      <w:pPr>
        <w:pStyle w:val="BodyText"/>
      </w:pPr>
      <w:bookmarkStart w:id="5" w:name="1.1._Background"/>
      <w:bookmarkEnd w:id="5"/>
    </w:p>
    <w:p w14:paraId="5AEE1E1C" w14:textId="69C94F96" w:rsidR="0013148D" w:rsidRDefault="00C93035">
      <w:pPr>
        <w:pStyle w:val="BodyText"/>
        <w:spacing w:before="194" w:line="249" w:lineRule="auto"/>
        <w:ind w:left="1060" w:right="118"/>
        <w:jc w:val="both"/>
      </w:pPr>
      <w:r>
        <w:t xml:space="preserve">The Clinical Information Modeling Initiative (CIMI) is an HL7 group that is defining a library of </w:t>
      </w:r>
      <w:r>
        <w:rPr>
          <w:spacing w:val="-5"/>
        </w:rPr>
        <w:t xml:space="preserve">de- </w:t>
      </w:r>
      <w:r>
        <w:t>tailed</w:t>
      </w:r>
      <w:r>
        <w:rPr>
          <w:spacing w:val="-10"/>
        </w:rPr>
        <w:t xml:space="preserve"> </w:t>
      </w:r>
      <w:r>
        <w:t>clinical</w:t>
      </w:r>
      <w:r>
        <w:rPr>
          <w:spacing w:val="-10"/>
        </w:rPr>
        <w:t xml:space="preserve"> </w:t>
      </w:r>
      <w:r>
        <w:t>information</w:t>
      </w:r>
      <w:r>
        <w:rPr>
          <w:spacing w:val="-10"/>
        </w:rPr>
        <w:t xml:space="preserve"> </w:t>
      </w:r>
      <w:r>
        <w:t>models</w:t>
      </w:r>
      <w:r>
        <w:rPr>
          <w:spacing w:val="-10"/>
        </w:rPr>
        <w:t xml:space="preserve"> </w:t>
      </w:r>
      <w:r>
        <w:t>using</w:t>
      </w:r>
      <w:r>
        <w:rPr>
          <w:spacing w:val="-10"/>
        </w:rPr>
        <w:t xml:space="preserve"> </w:t>
      </w:r>
      <w:r>
        <w:t>a</w:t>
      </w:r>
      <w:r>
        <w:rPr>
          <w:spacing w:val="-10"/>
        </w:rPr>
        <w:t xml:space="preserve"> </w:t>
      </w:r>
      <w:r>
        <w:t>common</w:t>
      </w:r>
      <w:r>
        <w:rPr>
          <w:spacing w:val="-10"/>
        </w:rPr>
        <w:t xml:space="preserve"> </w:t>
      </w:r>
      <w:r>
        <w:t>modeling</w:t>
      </w:r>
      <w:r>
        <w:rPr>
          <w:spacing w:val="-10"/>
        </w:rPr>
        <w:t xml:space="preserve"> </w:t>
      </w:r>
      <w:r>
        <w:t>formalism.</w:t>
      </w:r>
      <w:r>
        <w:rPr>
          <w:spacing w:val="-10"/>
        </w:rPr>
        <w:t xml:space="preserve"> </w:t>
      </w:r>
      <w:r>
        <w:t>CIMI</w:t>
      </w:r>
      <w:r>
        <w:rPr>
          <w:spacing w:val="-10"/>
        </w:rPr>
        <w:t xml:space="preserve"> </w:t>
      </w:r>
      <w:r>
        <w:t>was</w:t>
      </w:r>
      <w:r>
        <w:rPr>
          <w:spacing w:val="-10"/>
        </w:rPr>
        <w:t xml:space="preserve"> </w:t>
      </w:r>
      <w:r>
        <w:t>established</w:t>
      </w:r>
      <w:r>
        <w:rPr>
          <w:spacing w:val="-10"/>
        </w:rPr>
        <w:t xml:space="preserve"> </w:t>
      </w:r>
      <w:r>
        <w:t>to</w:t>
      </w:r>
      <w:r>
        <w:rPr>
          <w:spacing w:val="-10"/>
        </w:rPr>
        <w:t xml:space="preserve"> </w:t>
      </w:r>
      <w:r>
        <w:t>improve the interoperability of healthcare information systems through shared implementable clinical</w:t>
      </w:r>
      <w:r>
        <w:rPr>
          <w:spacing w:val="-26"/>
        </w:rPr>
        <w:t xml:space="preserve"> </w:t>
      </w:r>
      <w:r>
        <w:t>information models</w:t>
      </w:r>
      <w:r>
        <w:rPr>
          <w:spacing w:val="-4"/>
        </w:rPr>
        <w:t xml:space="preserve"> </w:t>
      </w:r>
      <w:r>
        <w:t>that</w:t>
      </w:r>
      <w:r>
        <w:rPr>
          <w:spacing w:val="-4"/>
        </w:rPr>
        <w:t xml:space="preserve"> </w:t>
      </w:r>
      <w:r>
        <w:t>can</w:t>
      </w:r>
      <w:r>
        <w:rPr>
          <w:spacing w:val="-4"/>
        </w:rPr>
        <w:t xml:space="preserve"> </w:t>
      </w:r>
      <w:r>
        <w:t>be</w:t>
      </w:r>
      <w:r>
        <w:rPr>
          <w:spacing w:val="-4"/>
        </w:rPr>
        <w:t xml:space="preserve"> </w:t>
      </w:r>
      <w:r>
        <w:t>used</w:t>
      </w:r>
      <w:r>
        <w:rPr>
          <w:spacing w:val="-4"/>
        </w:rPr>
        <w:t xml:space="preserve"> </w:t>
      </w:r>
      <w:r>
        <w:t>to</w:t>
      </w:r>
      <w:r>
        <w:rPr>
          <w:spacing w:val="-4"/>
        </w:rPr>
        <w:t xml:space="preserve"> </w:t>
      </w:r>
      <w:r>
        <w:t>generate</w:t>
      </w:r>
      <w:r>
        <w:rPr>
          <w:spacing w:val="-4"/>
        </w:rPr>
        <w:t xml:space="preserve"> </w:t>
      </w:r>
      <w:r>
        <w:t>platform-specific</w:t>
      </w:r>
      <w:r>
        <w:rPr>
          <w:spacing w:val="-4"/>
        </w:rPr>
        <w:t xml:space="preserve"> </w:t>
      </w:r>
      <w:r>
        <w:t>model</w:t>
      </w:r>
      <w:r>
        <w:rPr>
          <w:spacing w:val="-4"/>
        </w:rPr>
        <w:t xml:space="preserve"> </w:t>
      </w:r>
      <w:r>
        <w:t>specifications</w:t>
      </w:r>
      <w:r>
        <w:rPr>
          <w:spacing w:val="-4"/>
        </w:rPr>
        <w:t xml:space="preserve"> </w:t>
      </w:r>
      <w:r>
        <w:t>such</w:t>
      </w:r>
      <w:r>
        <w:rPr>
          <w:spacing w:val="-4"/>
        </w:rPr>
        <w:t xml:space="preserve"> </w:t>
      </w:r>
      <w:r>
        <w:t>as</w:t>
      </w:r>
      <w:r>
        <w:rPr>
          <w:spacing w:val="-3"/>
        </w:rPr>
        <w:t xml:space="preserve"> </w:t>
      </w:r>
      <w:r>
        <w:t>FHIR</w:t>
      </w:r>
      <w:r>
        <w:rPr>
          <w:spacing w:val="-4"/>
        </w:rPr>
        <w:t xml:space="preserve"> </w:t>
      </w:r>
      <w:r>
        <w:t>profiles</w:t>
      </w:r>
      <w:r>
        <w:rPr>
          <w:spacing w:val="-4"/>
        </w:rPr>
        <w:t xml:space="preserve"> </w:t>
      </w:r>
      <w:r>
        <w:t>or</w:t>
      </w:r>
      <w:r>
        <w:rPr>
          <w:spacing w:val="-4"/>
        </w:rPr>
        <w:t xml:space="preserve"> </w:t>
      </w:r>
      <w:r>
        <w:rPr>
          <w:spacing w:val="-6"/>
        </w:rPr>
        <w:t xml:space="preserve">CDA </w:t>
      </w:r>
      <w:r>
        <w:t xml:space="preserve">templates. These models are grouped into semantically equivalent (or ‘isosemantic’) families of clinical models, which capture the same clinical meaning using different combinations of concept </w:t>
      </w:r>
      <w:r w:rsidR="00A32B38">
        <w:rPr>
          <w:spacing w:val="-2"/>
        </w:rPr>
        <w:t>pre-coordina</w:t>
      </w:r>
      <w:r>
        <w:t>tion and corresponding information model structure.</w:t>
      </w:r>
    </w:p>
    <w:p w14:paraId="6AFF23CD" w14:textId="77777777" w:rsidR="007159D9" w:rsidRDefault="007159D9">
      <w:pPr>
        <w:pStyle w:val="BodyText"/>
        <w:spacing w:before="194" w:line="249" w:lineRule="auto"/>
        <w:ind w:left="1060" w:right="118"/>
        <w:jc w:val="both"/>
      </w:pPr>
    </w:p>
    <w:p w14:paraId="0997641F" w14:textId="77777777" w:rsidR="007159D9" w:rsidRPr="007159D9" w:rsidRDefault="007159D9" w:rsidP="007159D9">
      <w:pPr>
        <w:pStyle w:val="BodyText"/>
        <w:ind w:left="1060"/>
        <w:rPr>
          <w:b/>
        </w:rPr>
      </w:pPr>
      <w:r w:rsidRPr="007159D9">
        <w:rPr>
          <w:b/>
        </w:rPr>
        <w:t>Isosemantic Models</w:t>
      </w:r>
    </w:p>
    <w:p w14:paraId="0FE8AB51" w14:textId="695ED4F0" w:rsidR="007159D9" w:rsidRPr="007159D9" w:rsidRDefault="007159D9" w:rsidP="007159D9">
      <w:pPr>
        <w:pStyle w:val="BodyText"/>
        <w:spacing w:line="249" w:lineRule="auto"/>
        <w:ind w:left="1060" w:right="118"/>
        <w:jc w:val="both"/>
      </w:pPr>
      <w:r w:rsidRPr="007159D9">
        <w:t>Ideally,</w:t>
      </w:r>
      <w:r w:rsidRPr="007159D9">
        <w:rPr>
          <w:spacing w:val="-13"/>
        </w:rPr>
        <w:t xml:space="preserve"> </w:t>
      </w:r>
      <w:r w:rsidRPr="007159D9">
        <w:t>clinical</w:t>
      </w:r>
      <w:r w:rsidRPr="007159D9">
        <w:rPr>
          <w:spacing w:val="-13"/>
        </w:rPr>
        <w:t xml:space="preserve"> </w:t>
      </w:r>
      <w:r w:rsidRPr="007159D9">
        <w:t>information</w:t>
      </w:r>
      <w:r w:rsidRPr="007159D9">
        <w:rPr>
          <w:spacing w:val="-13"/>
        </w:rPr>
        <w:t xml:space="preserve"> </w:t>
      </w:r>
      <w:r w:rsidRPr="007159D9">
        <w:t>is</w:t>
      </w:r>
      <w:r w:rsidRPr="007159D9">
        <w:rPr>
          <w:spacing w:val="-13"/>
        </w:rPr>
        <w:t xml:space="preserve"> </w:t>
      </w:r>
      <w:r w:rsidRPr="007159D9">
        <w:t>modeled</w:t>
      </w:r>
      <w:r w:rsidRPr="007159D9">
        <w:rPr>
          <w:spacing w:val="-13"/>
        </w:rPr>
        <w:t xml:space="preserve"> </w:t>
      </w:r>
      <w:r w:rsidRPr="007159D9">
        <w:t>in</w:t>
      </w:r>
      <w:r w:rsidRPr="007159D9">
        <w:rPr>
          <w:spacing w:val="-13"/>
        </w:rPr>
        <w:t xml:space="preserve"> </w:t>
      </w:r>
      <w:r w:rsidRPr="007159D9">
        <w:t>a</w:t>
      </w:r>
      <w:r w:rsidRPr="007159D9">
        <w:rPr>
          <w:spacing w:val="-13"/>
        </w:rPr>
        <w:t xml:space="preserve"> </w:t>
      </w:r>
      <w:r w:rsidRPr="007159D9">
        <w:t>manner</w:t>
      </w:r>
      <w:r w:rsidRPr="007159D9">
        <w:rPr>
          <w:spacing w:val="-13"/>
        </w:rPr>
        <w:t xml:space="preserve"> </w:t>
      </w:r>
      <w:r w:rsidRPr="007159D9">
        <w:t>that</w:t>
      </w:r>
      <w:r w:rsidRPr="007159D9">
        <w:rPr>
          <w:spacing w:val="-13"/>
        </w:rPr>
        <w:t xml:space="preserve"> </w:t>
      </w:r>
      <w:r w:rsidRPr="007159D9">
        <w:t>is</w:t>
      </w:r>
      <w:r w:rsidRPr="007159D9">
        <w:rPr>
          <w:spacing w:val="-13"/>
        </w:rPr>
        <w:t xml:space="preserve"> </w:t>
      </w:r>
      <w:r w:rsidRPr="007159D9">
        <w:t>most</w:t>
      </w:r>
      <w:r w:rsidRPr="007159D9">
        <w:rPr>
          <w:spacing w:val="-13"/>
        </w:rPr>
        <w:t xml:space="preserve"> </w:t>
      </w:r>
      <w:r w:rsidRPr="007159D9">
        <w:t>efficient</w:t>
      </w:r>
      <w:r w:rsidRPr="007159D9">
        <w:rPr>
          <w:spacing w:val="-13"/>
        </w:rPr>
        <w:t xml:space="preserve"> </w:t>
      </w:r>
      <w:r w:rsidRPr="007159D9">
        <w:t>for</w:t>
      </w:r>
      <w:r w:rsidRPr="007159D9">
        <w:rPr>
          <w:spacing w:val="-13"/>
        </w:rPr>
        <w:t xml:space="preserve"> </w:t>
      </w:r>
      <w:r w:rsidRPr="007159D9">
        <w:t>use.</w:t>
      </w:r>
      <w:r w:rsidRPr="007159D9">
        <w:rPr>
          <w:spacing w:val="-13"/>
        </w:rPr>
        <w:t xml:space="preserve"> </w:t>
      </w:r>
      <w:r w:rsidRPr="007159D9">
        <w:t>This</w:t>
      </w:r>
      <w:r w:rsidRPr="007159D9">
        <w:rPr>
          <w:spacing w:val="-13"/>
        </w:rPr>
        <w:t xml:space="preserve"> </w:t>
      </w:r>
      <w:r w:rsidRPr="007159D9">
        <w:t>is</w:t>
      </w:r>
      <w:r w:rsidRPr="007159D9">
        <w:rPr>
          <w:spacing w:val="-13"/>
        </w:rPr>
        <w:t xml:space="preserve"> </w:t>
      </w:r>
      <w:r w:rsidRPr="007159D9">
        <w:t>a</w:t>
      </w:r>
      <w:r w:rsidRPr="007159D9">
        <w:rPr>
          <w:spacing w:val="-13"/>
        </w:rPr>
        <w:t xml:space="preserve"> </w:t>
      </w:r>
      <w:r w:rsidRPr="007159D9">
        <w:t>problem</w:t>
      </w:r>
      <w:r w:rsidRPr="007159D9">
        <w:rPr>
          <w:spacing w:val="-13"/>
        </w:rPr>
        <w:t xml:space="preserve"> </w:t>
      </w:r>
      <w:r w:rsidRPr="007159D9">
        <w:t>because there are many different use cases for clinical information with a wide range of requirements. There is</w:t>
      </w:r>
      <w:r w:rsidRPr="007159D9">
        <w:rPr>
          <w:spacing w:val="-34"/>
        </w:rPr>
        <w:t xml:space="preserve"> </w:t>
      </w:r>
      <w:r w:rsidRPr="007159D9">
        <w:t>no single model that can be the most efficient model for all the various use cases. Maximum efficiency for each</w:t>
      </w:r>
      <w:r w:rsidRPr="007159D9">
        <w:rPr>
          <w:spacing w:val="-4"/>
        </w:rPr>
        <w:t xml:space="preserve"> </w:t>
      </w:r>
      <w:r w:rsidRPr="007159D9">
        <w:t>use</w:t>
      </w:r>
      <w:r w:rsidRPr="007159D9">
        <w:rPr>
          <w:spacing w:val="-4"/>
        </w:rPr>
        <w:t xml:space="preserve"> </w:t>
      </w:r>
      <w:r w:rsidRPr="007159D9">
        <w:t>case</w:t>
      </w:r>
      <w:r w:rsidRPr="007159D9">
        <w:rPr>
          <w:spacing w:val="-4"/>
        </w:rPr>
        <w:t xml:space="preserve"> </w:t>
      </w:r>
      <w:r w:rsidRPr="007159D9">
        <w:t>necessitates</w:t>
      </w:r>
      <w:r w:rsidRPr="007159D9">
        <w:rPr>
          <w:spacing w:val="-4"/>
        </w:rPr>
        <w:t xml:space="preserve"> </w:t>
      </w:r>
      <w:r w:rsidRPr="007159D9">
        <w:t>that</w:t>
      </w:r>
      <w:r w:rsidRPr="007159D9">
        <w:rPr>
          <w:spacing w:val="-4"/>
        </w:rPr>
        <w:t xml:space="preserve"> </w:t>
      </w:r>
      <w:r w:rsidRPr="007159D9">
        <w:t>any</w:t>
      </w:r>
      <w:r w:rsidRPr="007159D9">
        <w:rPr>
          <w:spacing w:val="-4"/>
        </w:rPr>
        <w:t xml:space="preserve"> </w:t>
      </w:r>
      <w:r w:rsidRPr="007159D9">
        <w:t>particular</w:t>
      </w:r>
      <w:r w:rsidRPr="007159D9">
        <w:rPr>
          <w:spacing w:val="-4"/>
        </w:rPr>
        <w:t xml:space="preserve"> </w:t>
      </w:r>
      <w:r w:rsidRPr="007159D9">
        <w:t>clinical</w:t>
      </w:r>
      <w:r w:rsidRPr="007159D9">
        <w:rPr>
          <w:spacing w:val="-4"/>
        </w:rPr>
        <w:t xml:space="preserve"> </w:t>
      </w:r>
      <w:r w:rsidRPr="007159D9">
        <w:t>information</w:t>
      </w:r>
      <w:r w:rsidRPr="007159D9">
        <w:rPr>
          <w:spacing w:val="-4"/>
        </w:rPr>
        <w:t xml:space="preserve"> </w:t>
      </w:r>
      <w:r w:rsidRPr="007159D9">
        <w:t>be</w:t>
      </w:r>
      <w:r w:rsidRPr="007159D9">
        <w:rPr>
          <w:spacing w:val="-4"/>
        </w:rPr>
        <w:t xml:space="preserve"> </w:t>
      </w:r>
      <w:r w:rsidRPr="007159D9">
        <w:t>available</w:t>
      </w:r>
      <w:r w:rsidRPr="007159D9">
        <w:rPr>
          <w:spacing w:val="-4"/>
        </w:rPr>
        <w:t xml:space="preserve"> </w:t>
      </w:r>
      <w:r w:rsidRPr="007159D9">
        <w:t>in</w:t>
      </w:r>
      <w:r w:rsidRPr="007159D9">
        <w:rPr>
          <w:spacing w:val="-4"/>
        </w:rPr>
        <w:t xml:space="preserve"> </w:t>
      </w:r>
      <w:r w:rsidRPr="007159D9">
        <w:t>multiple</w:t>
      </w:r>
      <w:r w:rsidRPr="007159D9">
        <w:rPr>
          <w:spacing w:val="-4"/>
        </w:rPr>
        <w:t xml:space="preserve"> </w:t>
      </w:r>
      <w:r w:rsidRPr="007159D9">
        <w:t>modeled</w:t>
      </w:r>
      <w:r w:rsidRPr="007159D9">
        <w:rPr>
          <w:spacing w:val="-4"/>
        </w:rPr>
        <w:t xml:space="preserve"> </w:t>
      </w:r>
      <w:r w:rsidRPr="007159D9">
        <w:t>forms. These models, although different in form, semantically represent the same information, and are known as isosemantic models. Any particular detailed clinical model exists within a family of isosemantic</w:t>
      </w:r>
      <w:r w:rsidRPr="007159D9">
        <w:rPr>
          <w:spacing w:val="-26"/>
        </w:rPr>
        <w:t xml:space="preserve"> </w:t>
      </w:r>
      <w:r w:rsidRPr="007159D9">
        <w:t xml:space="preserve">siblings. </w:t>
      </w:r>
    </w:p>
    <w:p w14:paraId="761BFD43" w14:textId="77777777" w:rsidR="007159D9" w:rsidRDefault="007159D9" w:rsidP="007159D9">
      <w:pPr>
        <w:pStyle w:val="BodyText"/>
        <w:spacing w:line="249" w:lineRule="auto"/>
        <w:ind w:left="1060" w:right="118"/>
        <w:jc w:val="both"/>
        <w:rPr>
          <w:highlight w:val="green"/>
        </w:rPr>
      </w:pPr>
    </w:p>
    <w:p w14:paraId="382CB8B4" w14:textId="4208DEF9" w:rsidR="007159D9" w:rsidRDefault="007159D9" w:rsidP="007159D9">
      <w:pPr>
        <w:pStyle w:val="BodyText"/>
        <w:spacing w:line="249" w:lineRule="auto"/>
        <w:ind w:left="1060" w:right="118"/>
        <w:jc w:val="both"/>
        <w:rPr>
          <w:highlight w:val="green"/>
        </w:rPr>
      </w:pPr>
      <w:r>
        <w:t xml:space="preserve">Different isosemantic models can support different purposes, such as clinical data input, clinical data storage, clinical data querying, clinical data analysis, and modeler preference. </w:t>
      </w:r>
    </w:p>
    <w:p w14:paraId="7C05F800" w14:textId="4A71656C" w:rsidR="0013148D" w:rsidRDefault="00C93035">
      <w:pPr>
        <w:pStyle w:val="BodyText"/>
        <w:spacing w:before="174" w:line="249" w:lineRule="auto"/>
        <w:ind w:left="1060" w:right="119"/>
        <w:jc w:val="both"/>
      </w:pPr>
      <w:r>
        <w:t>Here, we introduce a new isosemantic representation that is designed to aid in the analysis of clinical information</w:t>
      </w:r>
      <w:r w:rsidR="007159D9">
        <w:t xml:space="preserve"> and will represent one member in each isosemantic family of detailed clinical models</w:t>
      </w:r>
      <w:r>
        <w:t>. This representation is called Analysis Normal Form (ANF).</w:t>
      </w:r>
    </w:p>
    <w:p w14:paraId="7B4CBF8A" w14:textId="4C9E8003" w:rsidR="00275D52" w:rsidRDefault="00275D52">
      <w:pPr>
        <w:pStyle w:val="BodyText"/>
        <w:spacing w:before="174" w:line="249" w:lineRule="auto"/>
        <w:ind w:left="1060" w:right="119"/>
        <w:jc w:val="both"/>
      </w:pPr>
      <w:r>
        <w:t>A FHIR implementation guide can eventually be developed.</w:t>
      </w:r>
    </w:p>
    <w:p w14:paraId="75303329" w14:textId="5527910C" w:rsidR="00000846" w:rsidRDefault="00000846">
      <w:pPr>
        <w:pStyle w:val="BodyText"/>
        <w:spacing w:before="174" w:line="249" w:lineRule="auto"/>
        <w:ind w:left="1060" w:right="119"/>
        <w:jc w:val="both"/>
        <w:rPr>
          <w:b/>
        </w:rPr>
      </w:pPr>
    </w:p>
    <w:p w14:paraId="3EDBA987" w14:textId="77777777" w:rsidR="00000846" w:rsidRPr="00DF1A57" w:rsidRDefault="00000846">
      <w:pPr>
        <w:pStyle w:val="BodyText"/>
        <w:spacing w:before="174" w:line="249" w:lineRule="auto"/>
        <w:ind w:left="1060" w:right="119"/>
        <w:jc w:val="both"/>
        <w:rPr>
          <w:b/>
        </w:rPr>
      </w:pPr>
    </w:p>
    <w:p w14:paraId="2F69DFA2" w14:textId="617AB8A8" w:rsidR="0013148D" w:rsidRPr="007B288A" w:rsidRDefault="00C93035" w:rsidP="00FB2590">
      <w:pPr>
        <w:pStyle w:val="Heading2"/>
      </w:pPr>
      <w:bookmarkStart w:id="6" w:name="1.2._Purpose"/>
      <w:bookmarkStart w:id="7" w:name="_Toc1824808"/>
      <w:bookmarkStart w:id="8" w:name="_Toc5884750"/>
      <w:bookmarkEnd w:id="6"/>
      <w:commentRangeStart w:id="9"/>
      <w:r w:rsidRPr="007B288A">
        <w:t>Purpose</w:t>
      </w:r>
      <w:bookmarkEnd w:id="7"/>
      <w:commentRangeEnd w:id="9"/>
      <w:r w:rsidR="00F64306" w:rsidRPr="007B288A">
        <w:commentReference w:id="9"/>
      </w:r>
      <w:bookmarkEnd w:id="8"/>
    </w:p>
    <w:p w14:paraId="0BB51DA0" w14:textId="0D96EF86" w:rsidR="0013148D" w:rsidRDefault="00C93035">
      <w:pPr>
        <w:pStyle w:val="BodyText"/>
        <w:spacing w:before="194" w:line="249" w:lineRule="auto"/>
        <w:ind w:left="1060" w:right="118"/>
        <w:jc w:val="both"/>
      </w:pPr>
      <w:r>
        <w:t>The purpose of this document is to inform the CIMI community about ANF and why it is needed as an additional standard isosemantic representation of models within CIMI.</w:t>
      </w:r>
    </w:p>
    <w:p w14:paraId="726F9D8D" w14:textId="3EFC1B11" w:rsidR="00DB6ACB" w:rsidRDefault="00DB6ACB">
      <w:pPr>
        <w:pStyle w:val="BodyText"/>
        <w:spacing w:before="194" w:line="249" w:lineRule="auto"/>
        <w:ind w:left="1060" w:right="118"/>
        <w:jc w:val="both"/>
      </w:pPr>
    </w:p>
    <w:p w14:paraId="6F1A499C" w14:textId="77777777" w:rsidR="00DB6ACB" w:rsidRPr="0058786E" w:rsidRDefault="00DB6ACB" w:rsidP="00DB6ACB">
      <w:pPr>
        <w:pStyle w:val="BodyText"/>
        <w:rPr>
          <w:b/>
        </w:rPr>
      </w:pPr>
      <w:r w:rsidRPr="0058786E">
        <w:rPr>
          <w:b/>
          <w:highlight w:val="yellow"/>
        </w:rPr>
        <w:t>From Ioana:</w:t>
      </w:r>
    </w:p>
    <w:p w14:paraId="5E86D1F1" w14:textId="77777777" w:rsidR="00DB6ACB" w:rsidRPr="007F410B" w:rsidRDefault="00DB6ACB" w:rsidP="00DB6ACB">
      <w:pPr>
        <w:pStyle w:val="BodyText"/>
        <w:rPr>
          <w:highlight w:val="green"/>
        </w:rPr>
      </w:pPr>
      <w:r w:rsidRPr="007F410B">
        <w:rPr>
          <w:highlight w:val="green"/>
        </w:rPr>
        <w:t>I believe the ANF specification can start answer the question: how do we describe a “clinical statement” in a paradigm-neutral way to support clinical decision support and patient safety?</w:t>
      </w:r>
    </w:p>
    <w:p w14:paraId="7530F685" w14:textId="77777777" w:rsidR="00DB6ACB" w:rsidRPr="007F410B" w:rsidRDefault="00DB6ACB" w:rsidP="00DB6ACB">
      <w:pPr>
        <w:pStyle w:val="BodyText"/>
        <w:rPr>
          <w:highlight w:val="green"/>
        </w:rPr>
      </w:pPr>
      <w:r w:rsidRPr="007F410B">
        <w:rPr>
          <w:highlight w:val="green"/>
        </w:rPr>
        <w:t xml:space="preserve">There are tens of examples of </w:t>
      </w:r>
      <w:r w:rsidRPr="007F410B">
        <w:rPr>
          <w:b/>
          <w:bCs/>
          <w:highlight w:val="green"/>
        </w:rPr>
        <w:t>Clinical Statements</w:t>
      </w:r>
      <w:r w:rsidRPr="007F410B">
        <w:rPr>
          <w:highlight w:val="green"/>
        </w:rPr>
        <w:t xml:space="preserve"> in the Consolidated CDA specification that was adopted by all the MU-certified EHR vendors. If we could demonstrate how ANF could be used to encode those clinical statements in an implementation-neutral way and perhaps even how that ANF expression can be used migrate to FHIR, we could provide a potent business case for ANF and Solor. </w:t>
      </w:r>
    </w:p>
    <w:p w14:paraId="726E42B3" w14:textId="77777777" w:rsidR="00DB6ACB" w:rsidRDefault="00DB6ACB" w:rsidP="00DB6ACB">
      <w:pPr>
        <w:pStyle w:val="BodyText"/>
        <w:rPr>
          <w:lang w:bidi="ar-SA"/>
        </w:rPr>
      </w:pPr>
      <w:r w:rsidRPr="007F410B">
        <w:rPr>
          <w:highlight w:val="green"/>
        </w:rPr>
        <w:t>I see an opportunity to say that the ANF specification provides harmonization across HL7 paradigms and perhaps foreshadow how this ANF specification can help. A work group to address these inconsistencies was established and then merged into Orders and Observation (O&amp;O) Work Group. If we want to present this ballot to the HL7 membership at-large.</w:t>
      </w:r>
    </w:p>
    <w:p w14:paraId="68A723EE" w14:textId="77777777" w:rsidR="00DB6ACB" w:rsidRDefault="00DB6ACB">
      <w:pPr>
        <w:pStyle w:val="BodyText"/>
        <w:spacing w:before="194" w:line="249" w:lineRule="auto"/>
        <w:ind w:left="1060" w:right="118"/>
        <w:jc w:val="both"/>
      </w:pPr>
    </w:p>
    <w:p w14:paraId="3E93BD3E" w14:textId="77777777" w:rsidR="007B288A" w:rsidRDefault="007B288A">
      <w:pPr>
        <w:pStyle w:val="BodyText"/>
        <w:spacing w:before="194" w:line="249" w:lineRule="auto"/>
        <w:ind w:left="1060" w:right="118"/>
        <w:jc w:val="both"/>
      </w:pPr>
    </w:p>
    <w:p w14:paraId="3E3E3973" w14:textId="46B03352" w:rsidR="0013148D" w:rsidRPr="007B288A" w:rsidRDefault="00C93035" w:rsidP="00FB2590">
      <w:pPr>
        <w:pStyle w:val="Heading2"/>
      </w:pPr>
      <w:bookmarkStart w:id="10" w:name="1.3._Scope"/>
      <w:bookmarkStart w:id="11" w:name="_Toc1824809"/>
      <w:bookmarkStart w:id="12" w:name="_Toc5884751"/>
      <w:bookmarkEnd w:id="10"/>
      <w:r w:rsidRPr="007B288A">
        <w:t>Scope</w:t>
      </w:r>
      <w:bookmarkEnd w:id="11"/>
      <w:bookmarkEnd w:id="12"/>
    </w:p>
    <w:p w14:paraId="742EBEB3" w14:textId="143AB9A4" w:rsidR="0013148D" w:rsidRDefault="00C93035">
      <w:pPr>
        <w:pStyle w:val="BodyText"/>
        <w:spacing w:before="194" w:line="249" w:lineRule="auto"/>
        <w:ind w:left="1060" w:right="118"/>
        <w:jc w:val="both"/>
      </w:pPr>
      <w:r w:rsidRPr="00C25EF2">
        <w:rPr>
          <w:highlight w:val="green"/>
        </w:rPr>
        <w:t>This</w:t>
      </w:r>
      <w:r w:rsidRPr="00C25EF2">
        <w:rPr>
          <w:spacing w:val="-5"/>
          <w:highlight w:val="green"/>
        </w:rPr>
        <w:t xml:space="preserve"> </w:t>
      </w:r>
      <w:r w:rsidRPr="00C25EF2">
        <w:rPr>
          <w:highlight w:val="green"/>
        </w:rPr>
        <w:t>document</w:t>
      </w:r>
      <w:r w:rsidRPr="00C25EF2">
        <w:rPr>
          <w:spacing w:val="-5"/>
          <w:highlight w:val="green"/>
        </w:rPr>
        <w:t xml:space="preserve"> </w:t>
      </w:r>
      <w:r w:rsidRPr="00C25EF2">
        <w:rPr>
          <w:highlight w:val="green"/>
        </w:rPr>
        <w:t>will</w:t>
      </w:r>
      <w:r w:rsidRPr="00C25EF2">
        <w:rPr>
          <w:spacing w:val="-5"/>
          <w:highlight w:val="green"/>
        </w:rPr>
        <w:t xml:space="preserve"> </w:t>
      </w:r>
      <w:r w:rsidRPr="00C25EF2">
        <w:rPr>
          <w:highlight w:val="green"/>
        </w:rPr>
        <w:t>present</w:t>
      </w:r>
      <w:r w:rsidRPr="00C25EF2">
        <w:rPr>
          <w:spacing w:val="-5"/>
          <w:highlight w:val="green"/>
        </w:rPr>
        <w:t xml:space="preserve"> </w:t>
      </w:r>
      <w:r w:rsidRPr="00C25EF2">
        <w:rPr>
          <w:highlight w:val="green"/>
        </w:rPr>
        <w:t>the</w:t>
      </w:r>
      <w:r w:rsidRPr="00C25EF2">
        <w:rPr>
          <w:spacing w:val="-5"/>
          <w:highlight w:val="green"/>
        </w:rPr>
        <w:t xml:space="preserve"> </w:t>
      </w:r>
      <w:r w:rsidRPr="00C25EF2">
        <w:rPr>
          <w:highlight w:val="green"/>
        </w:rPr>
        <w:t>specification</w:t>
      </w:r>
      <w:r w:rsidRPr="00C25EF2">
        <w:rPr>
          <w:spacing w:val="-5"/>
          <w:highlight w:val="green"/>
        </w:rPr>
        <w:t xml:space="preserve"> </w:t>
      </w:r>
      <w:r w:rsidRPr="00C25EF2">
        <w:rPr>
          <w:highlight w:val="green"/>
        </w:rPr>
        <w:t>of</w:t>
      </w:r>
      <w:r w:rsidRPr="00C25EF2">
        <w:rPr>
          <w:spacing w:val="-5"/>
          <w:highlight w:val="green"/>
        </w:rPr>
        <w:t xml:space="preserve"> </w:t>
      </w:r>
      <w:r w:rsidRPr="00C25EF2">
        <w:rPr>
          <w:highlight w:val="green"/>
        </w:rPr>
        <w:t>the</w:t>
      </w:r>
      <w:r w:rsidRPr="00C25EF2">
        <w:rPr>
          <w:spacing w:val="-5"/>
          <w:highlight w:val="green"/>
        </w:rPr>
        <w:t xml:space="preserve"> </w:t>
      </w:r>
      <w:r w:rsidRPr="00C25EF2">
        <w:rPr>
          <w:highlight w:val="green"/>
        </w:rPr>
        <w:t>Analysis</w:t>
      </w:r>
      <w:r w:rsidRPr="00C25EF2">
        <w:rPr>
          <w:spacing w:val="-5"/>
          <w:highlight w:val="green"/>
        </w:rPr>
        <w:t xml:space="preserve"> </w:t>
      </w:r>
      <w:r w:rsidRPr="00C25EF2">
        <w:rPr>
          <w:highlight w:val="green"/>
        </w:rPr>
        <w:t>Normal</w:t>
      </w:r>
      <w:r w:rsidRPr="00C25EF2">
        <w:rPr>
          <w:spacing w:val="-5"/>
          <w:highlight w:val="green"/>
        </w:rPr>
        <w:t xml:space="preserve"> </w:t>
      </w:r>
      <w:r w:rsidRPr="00C25EF2">
        <w:rPr>
          <w:highlight w:val="green"/>
        </w:rPr>
        <w:t>Form</w:t>
      </w:r>
      <w:r w:rsidRPr="00C25EF2">
        <w:rPr>
          <w:spacing w:val="-5"/>
          <w:highlight w:val="green"/>
        </w:rPr>
        <w:t xml:space="preserve"> </w:t>
      </w:r>
      <w:r w:rsidRPr="00C25EF2">
        <w:rPr>
          <w:highlight w:val="green"/>
        </w:rPr>
        <w:t>(ANF),</w:t>
      </w:r>
      <w:r w:rsidRPr="00C25EF2">
        <w:rPr>
          <w:spacing w:val="-5"/>
          <w:highlight w:val="green"/>
        </w:rPr>
        <w:t xml:space="preserve"> </w:t>
      </w:r>
      <w:r w:rsidRPr="00C25EF2">
        <w:rPr>
          <w:highlight w:val="green"/>
        </w:rPr>
        <w:t>how</w:t>
      </w:r>
      <w:r w:rsidRPr="00C25EF2">
        <w:rPr>
          <w:spacing w:val="-5"/>
          <w:highlight w:val="green"/>
        </w:rPr>
        <w:t xml:space="preserve"> </w:t>
      </w:r>
      <w:r w:rsidRPr="00C25EF2">
        <w:rPr>
          <w:highlight w:val="green"/>
        </w:rPr>
        <w:t>it</w:t>
      </w:r>
      <w:r w:rsidRPr="00C25EF2">
        <w:rPr>
          <w:spacing w:val="-5"/>
          <w:highlight w:val="green"/>
        </w:rPr>
        <w:t xml:space="preserve"> </w:t>
      </w:r>
      <w:r w:rsidRPr="00C25EF2">
        <w:rPr>
          <w:highlight w:val="green"/>
        </w:rPr>
        <w:t>is</w:t>
      </w:r>
      <w:r w:rsidRPr="00C25EF2">
        <w:rPr>
          <w:spacing w:val="-5"/>
          <w:highlight w:val="green"/>
        </w:rPr>
        <w:t xml:space="preserve"> </w:t>
      </w:r>
      <w:r w:rsidRPr="00C25EF2">
        <w:rPr>
          <w:highlight w:val="green"/>
        </w:rPr>
        <w:t>used</w:t>
      </w:r>
      <w:r w:rsidRPr="00C25EF2">
        <w:rPr>
          <w:spacing w:val="-5"/>
          <w:highlight w:val="green"/>
        </w:rPr>
        <w:t xml:space="preserve"> </w:t>
      </w:r>
      <w:r w:rsidRPr="00C25EF2">
        <w:rPr>
          <w:highlight w:val="green"/>
        </w:rPr>
        <w:t>to</w:t>
      </w:r>
      <w:r w:rsidRPr="00C25EF2">
        <w:rPr>
          <w:spacing w:val="-5"/>
          <w:highlight w:val="green"/>
        </w:rPr>
        <w:t xml:space="preserve"> </w:t>
      </w:r>
      <w:r w:rsidRPr="00C25EF2">
        <w:rPr>
          <w:highlight w:val="green"/>
        </w:rPr>
        <w:t xml:space="preserve">create detailed clinical models (DCMs), and how it differs from </w:t>
      </w:r>
      <w:commentRangeStart w:id="13"/>
      <w:r w:rsidRPr="00C25EF2">
        <w:rPr>
          <w:highlight w:val="green"/>
        </w:rPr>
        <w:t>CIMI's current standard modeling paradigm.</w:t>
      </w:r>
      <w:commentRangeEnd w:id="13"/>
      <w:r w:rsidR="00F64306" w:rsidRPr="00C25EF2">
        <w:rPr>
          <w:rStyle w:val="CommentReference"/>
          <w:highlight w:val="green"/>
        </w:rPr>
        <w:commentReference w:id="13"/>
      </w:r>
    </w:p>
    <w:p w14:paraId="2BF092FC" w14:textId="77777777" w:rsidR="00FC3C4F" w:rsidRDefault="00FC3C4F">
      <w:pPr>
        <w:pStyle w:val="BodyText"/>
        <w:spacing w:before="194" w:line="249" w:lineRule="auto"/>
        <w:ind w:left="1060" w:right="118"/>
        <w:jc w:val="both"/>
      </w:pPr>
    </w:p>
    <w:p w14:paraId="4056D5A2" w14:textId="7EA42D66" w:rsidR="0013148D" w:rsidRPr="007B288A" w:rsidRDefault="00C93035" w:rsidP="00FB2590">
      <w:pPr>
        <w:pStyle w:val="Heading2"/>
      </w:pPr>
      <w:bookmarkStart w:id="14" w:name="1.4._Audience"/>
      <w:bookmarkStart w:id="15" w:name="_Toc1824810"/>
      <w:bookmarkStart w:id="16" w:name="_Toc5884752"/>
      <w:bookmarkEnd w:id="14"/>
      <w:commentRangeStart w:id="17"/>
      <w:r w:rsidRPr="007B288A">
        <w:t>Audience</w:t>
      </w:r>
      <w:bookmarkEnd w:id="15"/>
      <w:commentRangeEnd w:id="17"/>
      <w:r w:rsidR="00F64306" w:rsidRPr="007B288A">
        <w:commentReference w:id="17"/>
      </w:r>
      <w:bookmarkEnd w:id="16"/>
    </w:p>
    <w:p w14:paraId="5B54123C" w14:textId="1A1DB037" w:rsidR="0013148D" w:rsidRDefault="00C93035" w:rsidP="003F6B7B">
      <w:pPr>
        <w:pStyle w:val="BodyText"/>
        <w:spacing w:before="194"/>
        <w:ind w:left="1060"/>
      </w:pPr>
      <w:r>
        <w:t>The intended audience for this document are all HL7 members.</w:t>
      </w:r>
    </w:p>
    <w:p w14:paraId="7FFDFCE0" w14:textId="77777777" w:rsidR="003F6B7B" w:rsidRDefault="003F6B7B" w:rsidP="003F6B7B">
      <w:pPr>
        <w:pStyle w:val="BodyText"/>
        <w:spacing w:before="194"/>
        <w:ind w:left="1060"/>
      </w:pPr>
    </w:p>
    <w:p w14:paraId="112DF1EA" w14:textId="432BD0E2" w:rsidR="00C93035" w:rsidRPr="007B288A" w:rsidRDefault="00C93035" w:rsidP="00FB2590">
      <w:pPr>
        <w:pStyle w:val="Heading1"/>
      </w:pPr>
      <w:bookmarkStart w:id="18" w:name="2._Analysis_Normal_Form"/>
      <w:bookmarkStart w:id="19" w:name="_Toc1824811"/>
      <w:bookmarkStart w:id="20" w:name="_Toc5884753"/>
      <w:bookmarkEnd w:id="18"/>
      <w:r w:rsidRPr="007B288A">
        <w:t xml:space="preserve">Introduction to </w:t>
      </w:r>
      <w:commentRangeStart w:id="21"/>
      <w:r w:rsidRPr="007B288A">
        <w:t>Clinical Statements</w:t>
      </w:r>
      <w:bookmarkEnd w:id="19"/>
      <w:commentRangeEnd w:id="21"/>
      <w:r w:rsidR="00F64306" w:rsidRPr="007B288A">
        <w:commentReference w:id="21"/>
      </w:r>
      <w:bookmarkEnd w:id="20"/>
    </w:p>
    <w:p w14:paraId="2AA6535C" w14:textId="77777777" w:rsidR="00C93035" w:rsidRPr="00C93035" w:rsidRDefault="00C93035" w:rsidP="00C93035">
      <w:pPr>
        <w:pStyle w:val="BodyText"/>
      </w:pPr>
    </w:p>
    <w:p w14:paraId="7A3D5F3C" w14:textId="36461A85" w:rsidR="00E84004" w:rsidRPr="00E84004" w:rsidRDefault="00E84004" w:rsidP="00437164">
      <w:pPr>
        <w:pStyle w:val="BodyText"/>
        <w:numPr>
          <w:ilvl w:val="0"/>
          <w:numId w:val="9"/>
        </w:numPr>
        <w:spacing w:before="211" w:line="249" w:lineRule="auto"/>
        <w:ind w:right="119"/>
        <w:jc w:val="both"/>
        <w:rPr>
          <w:b/>
          <w:highlight w:val="yellow"/>
        </w:rPr>
      </w:pPr>
      <w:r w:rsidRPr="00E84004">
        <w:rPr>
          <w:b/>
          <w:highlight w:val="yellow"/>
        </w:rPr>
        <w:t>Keith’s initial guidance:</w:t>
      </w:r>
    </w:p>
    <w:p w14:paraId="49D8B07C" w14:textId="654A9B86" w:rsidR="00C93035" w:rsidRPr="00DF1A57" w:rsidRDefault="00C93035" w:rsidP="00437164">
      <w:pPr>
        <w:pStyle w:val="BodyText"/>
        <w:numPr>
          <w:ilvl w:val="1"/>
          <w:numId w:val="9"/>
        </w:numPr>
        <w:spacing w:before="211" w:line="249" w:lineRule="auto"/>
        <w:ind w:right="119"/>
        <w:jc w:val="both"/>
        <w:rPr>
          <w:highlight w:val="yellow"/>
        </w:rPr>
      </w:pPr>
      <w:r w:rsidRPr="00DF1A57">
        <w:rPr>
          <w:highlight w:val="yellow"/>
        </w:rPr>
        <w:t>Should be written at a higher level for general understanding of the problem</w:t>
      </w:r>
    </w:p>
    <w:p w14:paraId="18F76A81" w14:textId="77777777" w:rsidR="00C93035" w:rsidRDefault="00C93035" w:rsidP="00437164">
      <w:pPr>
        <w:pStyle w:val="BodyText"/>
        <w:numPr>
          <w:ilvl w:val="1"/>
          <w:numId w:val="9"/>
        </w:numPr>
        <w:spacing w:before="211" w:line="249" w:lineRule="auto"/>
        <w:ind w:right="119"/>
        <w:jc w:val="both"/>
        <w:rPr>
          <w:highlight w:val="yellow"/>
        </w:rPr>
      </w:pPr>
      <w:r w:rsidRPr="00DF1A57">
        <w:rPr>
          <w:highlight w:val="yellow"/>
        </w:rPr>
        <w:t>Non-technical explanation of issues around clinical content and data analysis</w:t>
      </w:r>
    </w:p>
    <w:p w14:paraId="66BD8817" w14:textId="77777777" w:rsidR="00DF1A57" w:rsidRPr="00DF1A57" w:rsidRDefault="00DF1A57" w:rsidP="00437164">
      <w:pPr>
        <w:pStyle w:val="BodyText"/>
        <w:numPr>
          <w:ilvl w:val="1"/>
          <w:numId w:val="9"/>
        </w:numPr>
        <w:spacing w:before="211" w:line="249" w:lineRule="auto"/>
        <w:ind w:right="119"/>
        <w:jc w:val="both"/>
        <w:rPr>
          <w:highlight w:val="yellow"/>
        </w:rPr>
      </w:pPr>
      <w:r>
        <w:rPr>
          <w:highlight w:val="yellow"/>
        </w:rPr>
        <w:t>Explain, how same piece of clinical data can be recorded in multiple different ways (CIF).</w:t>
      </w:r>
    </w:p>
    <w:p w14:paraId="101AC129" w14:textId="3A2087E1" w:rsidR="00C93035" w:rsidRPr="00DF1A57" w:rsidRDefault="00C93035" w:rsidP="00437164">
      <w:pPr>
        <w:pStyle w:val="BodyText"/>
        <w:numPr>
          <w:ilvl w:val="1"/>
          <w:numId w:val="9"/>
        </w:numPr>
        <w:spacing w:before="211" w:line="249" w:lineRule="auto"/>
        <w:ind w:right="119"/>
        <w:jc w:val="both"/>
        <w:rPr>
          <w:highlight w:val="yellow"/>
        </w:rPr>
      </w:pPr>
      <w:r w:rsidRPr="00DF1A57">
        <w:rPr>
          <w:highlight w:val="yellow"/>
        </w:rPr>
        <w:t>Start with s</w:t>
      </w:r>
      <w:r w:rsidR="00DF1A57" w:rsidRPr="00DF1A57">
        <w:rPr>
          <w:highlight w:val="yellow"/>
        </w:rPr>
        <w:t>imple examples of “Pulse” (</w:t>
      </w:r>
      <w:r w:rsidRPr="00DF1A57">
        <w:rPr>
          <w:highlight w:val="yellow"/>
        </w:rPr>
        <w:t xml:space="preserve">Pulse by method, Pulse by patient </w:t>
      </w:r>
      <w:r w:rsidR="00DF1A57" w:rsidRPr="00DF1A57">
        <w:rPr>
          <w:highlight w:val="yellow"/>
        </w:rPr>
        <w:t>status) and Blood Pressure (Systolic BP 120 mmHg</w:t>
      </w:r>
      <w:ins w:id="22" w:author="Haake, Kirsten" w:date="2019-02-22T14:01:00Z">
        <w:r w:rsidR="00342BD6">
          <w:rPr>
            <w:highlight w:val="yellow"/>
          </w:rPr>
          <w:t>, taken on right brachial artery</w:t>
        </w:r>
      </w:ins>
      <w:r w:rsidR="00DF1A57" w:rsidRPr="00DF1A57">
        <w:rPr>
          <w:highlight w:val="yellow"/>
        </w:rPr>
        <w:t>), then go into some more complex examples</w:t>
      </w:r>
    </w:p>
    <w:p w14:paraId="6D70FD76" w14:textId="6A9E43DC" w:rsidR="00DF1A57" w:rsidRDefault="00DF1A57" w:rsidP="00437164">
      <w:pPr>
        <w:pStyle w:val="BodyText"/>
        <w:numPr>
          <w:ilvl w:val="2"/>
          <w:numId w:val="9"/>
        </w:numPr>
        <w:spacing w:before="211" w:line="249" w:lineRule="auto"/>
        <w:ind w:right="119"/>
        <w:jc w:val="both"/>
        <w:rPr>
          <w:ins w:id="23" w:author="Haake, Kirsten" w:date="2019-02-28T10:31:00Z"/>
          <w:highlight w:val="yellow"/>
        </w:rPr>
      </w:pPr>
      <w:r w:rsidRPr="00DF1A57">
        <w:rPr>
          <w:highlight w:val="yellow"/>
        </w:rPr>
        <w:t>Cite reference study about importance of patient position, micturition etc.</w:t>
      </w:r>
    </w:p>
    <w:p w14:paraId="549E3AF8" w14:textId="55491316" w:rsidR="001930A1" w:rsidRDefault="001930A1" w:rsidP="001930A1">
      <w:pPr>
        <w:pStyle w:val="BodyText"/>
        <w:spacing w:before="211" w:line="249" w:lineRule="auto"/>
        <w:ind w:right="119"/>
        <w:jc w:val="both"/>
        <w:rPr>
          <w:ins w:id="24" w:author="Haake, Kirsten" w:date="2019-02-28T10:31:00Z"/>
          <w:highlight w:val="yellow"/>
        </w:rPr>
      </w:pPr>
    </w:p>
    <w:p w14:paraId="6F6E0868" w14:textId="77777777" w:rsidR="001930A1" w:rsidRPr="00211B85" w:rsidRDefault="001930A1" w:rsidP="001930A1">
      <w:pPr>
        <w:pStyle w:val="BodyText"/>
        <w:spacing w:before="211" w:line="249" w:lineRule="auto"/>
        <w:ind w:right="119"/>
        <w:jc w:val="both"/>
        <w:rPr>
          <w:highlight w:val="yellow"/>
        </w:rPr>
      </w:pPr>
    </w:p>
    <w:p w14:paraId="04B61BCA" w14:textId="6E41752F" w:rsidR="001930A1" w:rsidRDefault="001930A1" w:rsidP="00211B85">
      <w:pPr>
        <w:pStyle w:val="BodyText"/>
        <w:spacing w:before="3"/>
        <w:ind w:left="1080"/>
      </w:pPr>
      <w:commentRangeStart w:id="25"/>
      <w:ins w:id="26" w:author="Haake, Kirsten" w:date="2019-02-28T10:31:00Z">
        <w:r w:rsidRPr="007C4970">
          <w:rPr>
            <w:highlight w:val="green"/>
          </w:rPr>
          <w:t>Clinical Statements are used to model all “entries” in a</w:t>
        </w:r>
      </w:ins>
      <w:ins w:id="27" w:author="Haake, Kirsten" w:date="2019-02-28T10:33:00Z">
        <w:r w:rsidRPr="007C4970">
          <w:rPr>
            <w:highlight w:val="green"/>
          </w:rPr>
          <w:t xml:space="preserve"> Clinical Document Architecture</w:t>
        </w:r>
      </w:ins>
      <w:ins w:id="28" w:author="Haake, Kirsten" w:date="2019-02-28T10:31:00Z">
        <w:r w:rsidRPr="007C4970">
          <w:rPr>
            <w:highlight w:val="green"/>
          </w:rPr>
          <w:t xml:space="preserve"> </w:t>
        </w:r>
      </w:ins>
      <w:ins w:id="29" w:author="Haake, Kirsten" w:date="2019-02-28T10:33:00Z">
        <w:r w:rsidRPr="007C4970">
          <w:rPr>
            <w:highlight w:val="green"/>
          </w:rPr>
          <w:t>(</w:t>
        </w:r>
      </w:ins>
      <w:ins w:id="30" w:author="Haake, Kirsten" w:date="2019-02-28T10:31:00Z">
        <w:r w:rsidRPr="007C4970">
          <w:rPr>
            <w:highlight w:val="green"/>
          </w:rPr>
          <w:t>CDA</w:t>
        </w:r>
      </w:ins>
      <w:ins w:id="31" w:author="Haake, Kirsten" w:date="2019-02-28T10:33:00Z">
        <w:r w:rsidRPr="007C4970">
          <w:rPr>
            <w:highlight w:val="green"/>
          </w:rPr>
          <w:t>)</w:t>
        </w:r>
      </w:ins>
      <w:ins w:id="32" w:author="Haake, Kirsten" w:date="2019-02-28T10:31:00Z">
        <w:r w:rsidRPr="007C4970">
          <w:rPr>
            <w:highlight w:val="green"/>
          </w:rPr>
          <w:t xml:space="preserve"> document section. The Clinical Statement “Common Model Element Type” (CMET) </w:t>
        </w:r>
      </w:ins>
      <w:ins w:id="33" w:author="Haake, Kirsten" w:date="2019-02-28T10:34:00Z">
        <w:r w:rsidRPr="007C4970">
          <w:rPr>
            <w:highlight w:val="green"/>
          </w:rPr>
          <w:t xml:space="preserve">is </w:t>
        </w:r>
      </w:ins>
      <w:ins w:id="34" w:author="Haake, Kirsten" w:date="2019-02-28T10:31:00Z">
        <w:r w:rsidRPr="007C4970">
          <w:rPr>
            <w:highlight w:val="green"/>
          </w:rPr>
          <w:t xml:space="preserve">the base model for the all Consolidated CDA “clinical statement” templates that are still mandatory for </w:t>
        </w:r>
      </w:ins>
      <w:ins w:id="35" w:author="Haake, Kirsten" w:date="2019-02-28T10:34:00Z">
        <w:r w:rsidRPr="007C4970">
          <w:rPr>
            <w:highlight w:val="green"/>
          </w:rPr>
          <w:t>Electronic Health Record (EHR)</w:t>
        </w:r>
      </w:ins>
      <w:ins w:id="36" w:author="Haake, Kirsten" w:date="2019-02-28T10:31:00Z">
        <w:r w:rsidRPr="007C4970">
          <w:rPr>
            <w:highlight w:val="green"/>
          </w:rPr>
          <w:t xml:space="preserve"> vendors. The concept of “clinical statement” is widely understood though there is an issue with consistency across HL7 paradigms: V3, CDA, and FHIR.</w:t>
        </w:r>
      </w:ins>
      <w:commentRangeEnd w:id="25"/>
      <w:r w:rsidR="00E84004" w:rsidRPr="007C4970">
        <w:rPr>
          <w:rStyle w:val="CommentReference"/>
          <w:highlight w:val="green"/>
        </w:rPr>
        <w:commentReference w:id="25"/>
      </w:r>
    </w:p>
    <w:p w14:paraId="55C3FFF5" w14:textId="5B3F34F7" w:rsidR="00FF6B81" w:rsidRDefault="00FF6B81" w:rsidP="00211B85">
      <w:pPr>
        <w:pStyle w:val="BodyText"/>
        <w:spacing w:before="3"/>
        <w:ind w:left="1080"/>
      </w:pPr>
    </w:p>
    <w:p w14:paraId="22DFD534" w14:textId="745C0BFB" w:rsidR="00FF6B81" w:rsidRDefault="00275D52" w:rsidP="00211B85">
      <w:pPr>
        <w:pStyle w:val="BodyText"/>
        <w:spacing w:before="3"/>
        <w:ind w:left="1080"/>
      </w:pPr>
      <w:r>
        <w:rPr>
          <w:highlight w:val="green"/>
        </w:rPr>
        <w:t xml:space="preserve">Placeholder </w:t>
      </w:r>
      <w:r w:rsidRPr="00275D52">
        <w:rPr>
          <w:b/>
          <w:highlight w:val="green"/>
        </w:rPr>
        <w:t>HERE</w:t>
      </w:r>
      <w:r w:rsidR="00E73DF8" w:rsidRPr="00E73DF8">
        <w:rPr>
          <w:highlight w:val="green"/>
        </w:rPr>
        <w:t xml:space="preserve"> </w:t>
      </w:r>
      <w:r>
        <w:rPr>
          <w:highlight w:val="green"/>
        </w:rPr>
        <w:t xml:space="preserve">for </w:t>
      </w:r>
      <w:r w:rsidR="00E73DF8" w:rsidRPr="00E73DF8">
        <w:rPr>
          <w:highlight w:val="green"/>
        </w:rPr>
        <w:t>more detail about other paradigms later</w:t>
      </w:r>
      <w:r w:rsidR="00596C10">
        <w:rPr>
          <w:highlight w:val="green"/>
        </w:rPr>
        <w:t xml:space="preserve"> in the document</w:t>
      </w:r>
      <w:r w:rsidR="00E73DF8" w:rsidRPr="00E73DF8">
        <w:rPr>
          <w:highlight w:val="green"/>
        </w:rPr>
        <w:t xml:space="preserve"> (maybe forward link for more detail</w:t>
      </w:r>
      <w:r w:rsidR="00596C10">
        <w:rPr>
          <w:highlight w:val="green"/>
        </w:rPr>
        <w:t xml:space="preserve"> here</w:t>
      </w:r>
      <w:r w:rsidR="00E73DF8" w:rsidRPr="00E73DF8">
        <w:rPr>
          <w:highlight w:val="green"/>
        </w:rPr>
        <w:t>)</w:t>
      </w:r>
    </w:p>
    <w:p w14:paraId="0A4495A5" w14:textId="77777777" w:rsidR="00275D52" w:rsidRPr="00211B85" w:rsidRDefault="00275D52" w:rsidP="00211B85">
      <w:pPr>
        <w:pStyle w:val="BodyText"/>
        <w:spacing w:before="3"/>
        <w:ind w:left="1080"/>
        <w:rPr>
          <w:ins w:id="37" w:author="Haake, Kirsten" w:date="2019-02-28T10:31:00Z"/>
        </w:rPr>
      </w:pPr>
    </w:p>
    <w:p w14:paraId="22B88138" w14:textId="01E18202" w:rsidR="00C93035" w:rsidRDefault="00C93035" w:rsidP="00EF4EDB">
      <w:pPr>
        <w:pStyle w:val="BodyText"/>
        <w:rPr>
          <w:ins w:id="38" w:author="Haake, Kirsten" w:date="2019-02-28T10:37:00Z"/>
        </w:rPr>
      </w:pPr>
    </w:p>
    <w:p w14:paraId="589B4876" w14:textId="77777777" w:rsidR="00CB7FFA" w:rsidRDefault="00CB7FFA" w:rsidP="00CB7FFA">
      <w:pPr>
        <w:pStyle w:val="BodyText"/>
      </w:pPr>
    </w:p>
    <w:p w14:paraId="0F862461" w14:textId="77777777" w:rsidR="00FF6B81" w:rsidRDefault="00FF6B81" w:rsidP="00EF4EDB">
      <w:pPr>
        <w:pStyle w:val="BodyText"/>
      </w:pPr>
    </w:p>
    <w:p w14:paraId="4C687D6A" w14:textId="77777777" w:rsidR="00EF4EDB" w:rsidRDefault="00EF4EDB" w:rsidP="00EF4EDB">
      <w:pPr>
        <w:pStyle w:val="BodyText"/>
        <w:rPr>
          <w:ins w:id="39" w:author="Haake, Kirsten" w:date="2019-02-28T10:31:00Z"/>
        </w:rPr>
      </w:pPr>
    </w:p>
    <w:p w14:paraId="428A4A57" w14:textId="4DB5C1E6" w:rsidR="001930A1" w:rsidRPr="007B288A" w:rsidRDefault="00EF4EDB" w:rsidP="00FB2590">
      <w:pPr>
        <w:pStyle w:val="Heading3"/>
      </w:pPr>
      <w:bookmarkStart w:id="40" w:name="_Toc5884754"/>
      <w:r w:rsidRPr="007B288A">
        <w:t>Normative HL7 V3 Clinical Statement Definition</w:t>
      </w:r>
      <w:bookmarkEnd w:id="40"/>
    </w:p>
    <w:p w14:paraId="2EFDA2C1" w14:textId="2411FC7D" w:rsidR="001930A1" w:rsidRPr="001930A1" w:rsidRDefault="001930A1" w:rsidP="001930A1">
      <w:pPr>
        <w:rPr>
          <w:ins w:id="41" w:author="Haake, Kirsten" w:date="2019-02-28T10:30:00Z"/>
          <w:sz w:val="20"/>
          <w:szCs w:val="20"/>
          <w:lang w:bidi="ar-SA"/>
        </w:rPr>
      </w:pPr>
    </w:p>
    <w:p w14:paraId="53599936" w14:textId="15448CFD" w:rsidR="001930A1" w:rsidRPr="001930A1" w:rsidRDefault="001930A1" w:rsidP="00211B85">
      <w:pPr>
        <w:ind w:left="1080"/>
        <w:rPr>
          <w:ins w:id="42" w:author="Haake, Kirsten" w:date="2019-02-28T10:30:00Z"/>
          <w:color w:val="000000"/>
          <w:sz w:val="20"/>
          <w:szCs w:val="20"/>
        </w:rPr>
      </w:pPr>
      <w:ins w:id="43" w:author="Haake, Kirsten" w:date="2019-02-28T10:30:00Z">
        <w:r w:rsidRPr="001930A1">
          <w:rPr>
            <w:sz w:val="20"/>
            <w:szCs w:val="20"/>
          </w:rPr>
          <w:t>“</w:t>
        </w:r>
        <w:r w:rsidRPr="001930A1">
          <w:rPr>
            <w:color w:val="000000"/>
            <w:sz w:val="20"/>
            <w:szCs w:val="20"/>
          </w:rPr>
          <w:t xml:space="preserve">An expression of a discrete item of clinical, clinically-related or public health information that is recorded because of its relevance to the care of </w:t>
        </w:r>
      </w:ins>
      <w:ins w:id="44" w:author="Haake, Kirsten" w:date="2019-02-28T10:36:00Z">
        <w:r w:rsidR="00EE758C" w:rsidRPr="001930A1">
          <w:rPr>
            <w:color w:val="000000"/>
            <w:sz w:val="20"/>
            <w:szCs w:val="20"/>
          </w:rPr>
          <w:t>a patient or other entity</w:t>
        </w:r>
      </w:ins>
      <w:ins w:id="45" w:author="Haake, Kirsten" w:date="2019-02-28T10:30:00Z">
        <w:r w:rsidRPr="001930A1">
          <w:rPr>
            <w:color w:val="000000"/>
            <w:sz w:val="20"/>
            <w:szCs w:val="20"/>
          </w:rPr>
          <w:t>. Clinical or public health information can be expressed with different levels of granularity and therefore the extent and detail conveyed in a single statement may vary. To be regarded as a Clinical Statement, a concept must be associated with a patient or other entity in a manner which makes clear:</w:t>
        </w:r>
      </w:ins>
    </w:p>
    <w:p w14:paraId="2F5787F5" w14:textId="77777777" w:rsidR="001930A1" w:rsidRPr="001930A1" w:rsidRDefault="001930A1" w:rsidP="00437164">
      <w:pPr>
        <w:widowControl/>
        <w:numPr>
          <w:ilvl w:val="0"/>
          <w:numId w:val="14"/>
        </w:numPr>
        <w:tabs>
          <w:tab w:val="num" w:pos="1180"/>
        </w:tabs>
        <w:autoSpaceDE/>
        <w:autoSpaceDN/>
        <w:spacing w:before="100" w:beforeAutospacing="1" w:after="100" w:afterAutospacing="1"/>
        <w:ind w:left="1800"/>
        <w:rPr>
          <w:ins w:id="46" w:author="Haake, Kirsten" w:date="2019-02-28T10:30:00Z"/>
          <w:color w:val="000000"/>
          <w:sz w:val="20"/>
          <w:szCs w:val="20"/>
        </w:rPr>
      </w:pPr>
      <w:ins w:id="47" w:author="Haake, Kirsten" w:date="2019-02-28T10:30:00Z">
        <w:r w:rsidRPr="001930A1">
          <w:rPr>
            <w:color w:val="000000"/>
            <w:sz w:val="20"/>
            <w:szCs w:val="20"/>
          </w:rPr>
          <w:t>Its temporal context</w:t>
        </w:r>
      </w:ins>
    </w:p>
    <w:p w14:paraId="4C078597" w14:textId="77777777" w:rsidR="001930A1" w:rsidRPr="001930A1" w:rsidRDefault="001930A1" w:rsidP="00437164">
      <w:pPr>
        <w:widowControl/>
        <w:numPr>
          <w:ilvl w:val="0"/>
          <w:numId w:val="14"/>
        </w:numPr>
        <w:tabs>
          <w:tab w:val="num" w:pos="1180"/>
        </w:tabs>
        <w:autoSpaceDE/>
        <w:autoSpaceDN/>
        <w:spacing w:before="100" w:beforeAutospacing="1" w:after="100" w:afterAutospacing="1"/>
        <w:ind w:left="1800"/>
        <w:rPr>
          <w:ins w:id="48" w:author="Haake, Kirsten" w:date="2019-02-28T10:30:00Z"/>
          <w:color w:val="000000"/>
          <w:sz w:val="20"/>
          <w:szCs w:val="20"/>
        </w:rPr>
      </w:pPr>
      <w:ins w:id="49" w:author="Haake, Kirsten" w:date="2019-02-28T10:30:00Z">
        <w:r w:rsidRPr="001930A1">
          <w:rPr>
            <w:color w:val="000000"/>
            <w:sz w:val="20"/>
            <w:szCs w:val="20"/>
          </w:rPr>
          <w:t>Its relationship to the entity or entities</w:t>
        </w:r>
      </w:ins>
    </w:p>
    <w:p w14:paraId="579CC58D" w14:textId="77777777" w:rsidR="001930A1" w:rsidRPr="001930A1" w:rsidRDefault="001930A1" w:rsidP="00437164">
      <w:pPr>
        <w:widowControl/>
        <w:numPr>
          <w:ilvl w:val="0"/>
          <w:numId w:val="14"/>
        </w:numPr>
        <w:tabs>
          <w:tab w:val="num" w:pos="1180"/>
        </w:tabs>
        <w:autoSpaceDE/>
        <w:autoSpaceDN/>
        <w:spacing w:before="100" w:beforeAutospacing="1" w:after="100" w:afterAutospacing="1"/>
        <w:ind w:left="1800"/>
        <w:rPr>
          <w:ins w:id="50" w:author="Haake, Kirsten" w:date="2019-02-28T10:30:00Z"/>
          <w:color w:val="000000"/>
          <w:sz w:val="20"/>
          <w:szCs w:val="20"/>
        </w:rPr>
      </w:pPr>
      <w:ins w:id="51" w:author="Haake, Kirsten" w:date="2019-02-28T10:30:00Z">
        <w:r w:rsidRPr="001930A1">
          <w:rPr>
            <w:color w:val="000000"/>
            <w:sz w:val="20"/>
            <w:szCs w:val="20"/>
          </w:rPr>
          <w:t>In the case of an observation, its mood and presence, absence or value</w:t>
        </w:r>
      </w:ins>
    </w:p>
    <w:p w14:paraId="345387F1" w14:textId="77777777" w:rsidR="001930A1" w:rsidRPr="001930A1" w:rsidRDefault="001930A1" w:rsidP="00437164">
      <w:pPr>
        <w:widowControl/>
        <w:numPr>
          <w:ilvl w:val="0"/>
          <w:numId w:val="14"/>
        </w:numPr>
        <w:tabs>
          <w:tab w:val="num" w:pos="1180"/>
        </w:tabs>
        <w:autoSpaceDE/>
        <w:autoSpaceDN/>
        <w:spacing w:before="100" w:beforeAutospacing="1" w:after="100" w:afterAutospacing="1"/>
        <w:ind w:left="1800"/>
        <w:rPr>
          <w:ins w:id="52" w:author="Haake, Kirsten" w:date="2019-02-28T10:30:00Z"/>
          <w:color w:val="000000"/>
          <w:sz w:val="20"/>
          <w:szCs w:val="20"/>
        </w:rPr>
      </w:pPr>
      <w:ins w:id="53" w:author="Haake, Kirsten" w:date="2019-02-28T10:30:00Z">
        <w:r w:rsidRPr="001930A1">
          <w:rPr>
            <w:color w:val="000000"/>
            <w:sz w:val="20"/>
            <w:szCs w:val="20"/>
          </w:rPr>
          <w:lastRenderedPageBreak/>
          <w:t>In the case of a procedure, its mood and status</w:t>
        </w:r>
      </w:ins>
    </w:p>
    <w:p w14:paraId="0392FA9A" w14:textId="77777777" w:rsidR="001930A1" w:rsidRPr="001930A1" w:rsidRDefault="001930A1" w:rsidP="00211B85">
      <w:pPr>
        <w:pStyle w:val="NormalWeb"/>
        <w:ind w:left="1080"/>
        <w:rPr>
          <w:ins w:id="54" w:author="Haake, Kirsten" w:date="2019-02-28T10:30:00Z"/>
          <w:rFonts w:ascii="Times New Roman" w:hAnsi="Times New Roman" w:cs="Times New Roman"/>
          <w:color w:val="000000"/>
          <w:sz w:val="20"/>
          <w:szCs w:val="20"/>
        </w:rPr>
      </w:pPr>
      <w:ins w:id="55" w:author="Haake, Kirsten" w:date="2019-02-28T10:30:00Z">
        <w:r w:rsidRPr="001930A1">
          <w:rPr>
            <w:rFonts w:ascii="Times New Roman" w:hAnsi="Times New Roman" w:cs="Times New Roman"/>
            <w:color w:val="000000"/>
            <w:sz w:val="20"/>
            <w:szCs w:val="20"/>
          </w:rPr>
          <w:t>This clarity may be achieved by:</w:t>
        </w:r>
      </w:ins>
    </w:p>
    <w:p w14:paraId="38A49573" w14:textId="77777777" w:rsidR="001930A1" w:rsidRPr="001930A1" w:rsidRDefault="001930A1" w:rsidP="00437164">
      <w:pPr>
        <w:widowControl/>
        <w:numPr>
          <w:ilvl w:val="0"/>
          <w:numId w:val="15"/>
        </w:numPr>
        <w:tabs>
          <w:tab w:val="num" w:pos="1180"/>
        </w:tabs>
        <w:autoSpaceDE/>
        <w:autoSpaceDN/>
        <w:spacing w:before="100" w:beforeAutospacing="1" w:after="100" w:afterAutospacing="1"/>
        <w:ind w:left="1800"/>
        <w:rPr>
          <w:ins w:id="56" w:author="Haake, Kirsten" w:date="2019-02-28T10:30:00Z"/>
          <w:color w:val="000000"/>
          <w:sz w:val="20"/>
          <w:szCs w:val="20"/>
        </w:rPr>
      </w:pPr>
      <w:ins w:id="57" w:author="Haake, Kirsten" w:date="2019-02-28T10:30:00Z">
        <w:r w:rsidRPr="001930A1">
          <w:rPr>
            <w:color w:val="000000"/>
            <w:sz w:val="20"/>
            <w:szCs w:val="20"/>
          </w:rPr>
          <w:t>Explicit representation; or</w:t>
        </w:r>
      </w:ins>
    </w:p>
    <w:p w14:paraId="1D063CC3" w14:textId="199C8D9E" w:rsidR="001930A1" w:rsidRDefault="001930A1" w:rsidP="00437164">
      <w:pPr>
        <w:widowControl/>
        <w:numPr>
          <w:ilvl w:val="0"/>
          <w:numId w:val="15"/>
        </w:numPr>
        <w:tabs>
          <w:tab w:val="num" w:pos="1180"/>
        </w:tabs>
        <w:autoSpaceDE/>
        <w:autoSpaceDN/>
        <w:spacing w:before="100" w:beforeAutospacing="1" w:after="100" w:afterAutospacing="1"/>
        <w:ind w:left="1800"/>
        <w:rPr>
          <w:color w:val="000000"/>
          <w:sz w:val="20"/>
          <w:szCs w:val="20"/>
        </w:rPr>
      </w:pPr>
      <w:ins w:id="58" w:author="Haake, Kirsten" w:date="2019-02-28T10:30:00Z">
        <w:r w:rsidRPr="001930A1">
          <w:rPr>
            <w:color w:val="000000"/>
            <w:sz w:val="20"/>
            <w:szCs w:val="20"/>
          </w:rPr>
          <w:t>Implicit application of defaults ONLY where explicitly modeled rules state the appropriate defaults."</w:t>
        </w:r>
      </w:ins>
    </w:p>
    <w:p w14:paraId="5751B602" w14:textId="74C04EAE" w:rsidR="007B288A" w:rsidRDefault="007B288A" w:rsidP="007B288A">
      <w:pPr>
        <w:widowControl/>
        <w:autoSpaceDE/>
        <w:autoSpaceDN/>
        <w:spacing w:before="100" w:beforeAutospacing="1" w:after="100" w:afterAutospacing="1"/>
        <w:rPr>
          <w:color w:val="000000"/>
          <w:sz w:val="20"/>
          <w:szCs w:val="20"/>
        </w:rPr>
      </w:pPr>
    </w:p>
    <w:p w14:paraId="777F90B0" w14:textId="77777777" w:rsidR="00A20747" w:rsidRDefault="00A20747" w:rsidP="00C93035">
      <w:pPr>
        <w:pStyle w:val="BodyText"/>
        <w:spacing w:before="211" w:line="249" w:lineRule="auto"/>
        <w:ind w:left="1060" w:right="119"/>
        <w:jc w:val="both"/>
        <w:rPr>
          <w:ins w:id="59" w:author="Haake, Kirsten" w:date="2019-02-28T11:15:00Z"/>
        </w:rPr>
      </w:pPr>
    </w:p>
    <w:p w14:paraId="4271174E" w14:textId="10F576EE" w:rsidR="00A20747" w:rsidRPr="007B288A" w:rsidRDefault="00A20747" w:rsidP="00FB2590">
      <w:pPr>
        <w:pStyle w:val="Heading1"/>
        <w:rPr>
          <w:ins w:id="60" w:author="Haake, Kirsten" w:date="2019-02-28T11:15:00Z"/>
        </w:rPr>
      </w:pPr>
      <w:bookmarkStart w:id="61" w:name="_Toc5884755"/>
      <w:ins w:id="62" w:author="Haake, Kirsten" w:date="2019-02-28T11:15:00Z">
        <w:r w:rsidRPr="007B288A">
          <w:t>ANF Clinical Statements</w:t>
        </w:r>
        <w:bookmarkEnd w:id="61"/>
      </w:ins>
    </w:p>
    <w:p w14:paraId="6ADDAE65" w14:textId="77777777" w:rsidR="00A20747" w:rsidRDefault="00A20747" w:rsidP="00C93035">
      <w:pPr>
        <w:pStyle w:val="BodyText"/>
        <w:spacing w:before="211" w:line="249" w:lineRule="auto"/>
        <w:ind w:left="1060" w:right="119"/>
        <w:jc w:val="both"/>
        <w:rPr>
          <w:ins w:id="63" w:author="Haake, Kirsten" w:date="2019-02-28T11:15:00Z"/>
        </w:rPr>
      </w:pPr>
    </w:p>
    <w:p w14:paraId="1B4203CF" w14:textId="5615D37B" w:rsidR="00C93035" w:rsidRDefault="00CB48C4" w:rsidP="00C93035">
      <w:pPr>
        <w:pStyle w:val="BodyText"/>
        <w:spacing w:before="211" w:line="249" w:lineRule="auto"/>
        <w:ind w:left="1060" w:right="119"/>
        <w:jc w:val="both"/>
      </w:pPr>
      <w:ins w:id="64" w:author="Haake, Kirsten" w:date="2019-02-27T14:36:00Z">
        <w:r>
          <w:t>In the context of the ANF Model, a</w:t>
        </w:r>
      </w:ins>
      <w:r w:rsidR="00C93035">
        <w:t xml:space="preserve"> clinical statement represents an entry in the patient record that documents in a structured/computable manner clinical information related to the patient that is asserted by a particular source, recorded, and potentially verified.</w:t>
      </w:r>
    </w:p>
    <w:p w14:paraId="4E98D418" w14:textId="77777777" w:rsidR="00C93035" w:rsidRDefault="00C93035" w:rsidP="00C93035">
      <w:pPr>
        <w:pStyle w:val="BodyText"/>
        <w:spacing w:before="3"/>
        <w:rPr>
          <w:sz w:val="18"/>
        </w:rPr>
      </w:pPr>
    </w:p>
    <w:p w14:paraId="580D89E3" w14:textId="1900E4C8" w:rsidR="00C93035" w:rsidRDefault="00C93035" w:rsidP="00C93035">
      <w:pPr>
        <w:pStyle w:val="BodyText"/>
        <w:spacing w:line="249" w:lineRule="auto"/>
        <w:ind w:left="1060" w:right="118"/>
        <w:jc w:val="both"/>
      </w:pPr>
      <w:r>
        <w:t xml:space="preserve">Clinicians author clinical statements and enter them into their organization’s electronic health record (EHR). Clinicians typically enter the information via a manner that we call here the clinical input form (CIF). However, the CIF is not a literal form that clinicians select and enter data in. Rather, it refers </w:t>
      </w:r>
      <w:r>
        <w:rPr>
          <w:spacing w:val="-8"/>
        </w:rPr>
        <w:t xml:space="preserve">to </w:t>
      </w:r>
      <w:r>
        <w:t xml:space="preserve">the manner in which information is presented to the clinicians and how they enter the data, such as by constraining the information to allow only certain values to be entered, such as through a drop-down list or radio button, or breaking up large chunks of related information </w:t>
      </w:r>
      <w:r w:rsidR="00596C10">
        <w:t>into smaller parts.</w:t>
      </w:r>
    </w:p>
    <w:p w14:paraId="1E2ABAF0" w14:textId="4AC8D586" w:rsidR="00596C10" w:rsidRDefault="00596C10" w:rsidP="00C93035">
      <w:pPr>
        <w:pStyle w:val="BodyText"/>
        <w:spacing w:line="249" w:lineRule="auto"/>
        <w:ind w:left="1060" w:right="118"/>
        <w:jc w:val="both"/>
      </w:pPr>
    </w:p>
    <w:p w14:paraId="15B463AD" w14:textId="2010E320" w:rsidR="002D54EA" w:rsidRPr="002D54EA" w:rsidRDefault="002D54EA" w:rsidP="00C93035">
      <w:pPr>
        <w:pStyle w:val="BodyText"/>
        <w:spacing w:line="249" w:lineRule="auto"/>
        <w:ind w:left="1060" w:right="118"/>
        <w:jc w:val="both"/>
        <w:rPr>
          <w:b/>
          <w:u w:val="single"/>
        </w:rPr>
      </w:pPr>
      <w:r w:rsidRPr="002D54EA">
        <w:rPr>
          <w:b/>
          <w:u w:val="single"/>
        </w:rPr>
        <w:t>Examples:</w:t>
      </w:r>
    </w:p>
    <w:p w14:paraId="4C5471E3" w14:textId="77777777" w:rsidR="002D54EA" w:rsidRDefault="002D54EA" w:rsidP="00C93035">
      <w:pPr>
        <w:pStyle w:val="BodyText"/>
        <w:spacing w:line="249" w:lineRule="auto"/>
        <w:ind w:left="1060" w:right="118"/>
        <w:jc w:val="both"/>
      </w:pPr>
    </w:p>
    <w:p w14:paraId="16D8A896" w14:textId="77777777" w:rsidR="00596C10" w:rsidRPr="0087648B" w:rsidRDefault="00596C10" w:rsidP="00437164">
      <w:pPr>
        <w:pStyle w:val="ListParagraph"/>
        <w:numPr>
          <w:ilvl w:val="0"/>
          <w:numId w:val="16"/>
        </w:numPr>
        <w:tabs>
          <w:tab w:val="left" w:pos="1260"/>
        </w:tabs>
        <w:spacing w:before="18"/>
        <w:rPr>
          <w:sz w:val="20"/>
          <w:szCs w:val="20"/>
        </w:rPr>
      </w:pPr>
      <w:r w:rsidRPr="0087648B">
        <w:rPr>
          <w:sz w:val="20"/>
          <w:szCs w:val="20"/>
        </w:rPr>
        <w:t xml:space="preserve">Clinicians can measure a patient’s pulse rate by different methods, e.g. by palpation of the radial pulse or by using a doppler ultrasound device. The recording of the pulse rate could be entered in a CIF different Electronic Medical Record (EMR) Systems in different ways. </w:t>
      </w:r>
    </w:p>
    <w:p w14:paraId="10C838AB" w14:textId="77777777" w:rsidR="00596C10" w:rsidRDefault="00596C10" w:rsidP="00596C10">
      <w:pPr>
        <w:tabs>
          <w:tab w:val="left" w:pos="1260"/>
        </w:tabs>
        <w:spacing w:before="18"/>
        <w:ind w:left="1060"/>
        <w:rPr>
          <w:sz w:val="20"/>
          <w:szCs w:val="20"/>
        </w:rPr>
      </w:pPr>
    </w:p>
    <w:p w14:paraId="6C32B81C" w14:textId="77777777" w:rsidR="00596C10" w:rsidRDefault="00596C10" w:rsidP="0087648B">
      <w:pPr>
        <w:tabs>
          <w:tab w:val="left" w:pos="1260"/>
        </w:tabs>
        <w:spacing w:before="18"/>
        <w:ind w:left="1780"/>
        <w:rPr>
          <w:sz w:val="20"/>
          <w:szCs w:val="20"/>
        </w:rPr>
      </w:pPr>
      <w:r>
        <w:rPr>
          <w:sz w:val="20"/>
          <w:szCs w:val="20"/>
        </w:rPr>
        <w:t>One EMR could display a set of options to choose from:</w:t>
      </w:r>
    </w:p>
    <w:p w14:paraId="70CDE8A7" w14:textId="77777777" w:rsidR="00596C10" w:rsidRDefault="00596C10" w:rsidP="0087648B">
      <w:pPr>
        <w:tabs>
          <w:tab w:val="left" w:pos="1260"/>
        </w:tabs>
        <w:spacing w:before="18"/>
        <w:ind w:left="1780"/>
        <w:rPr>
          <w:sz w:val="20"/>
          <w:szCs w:val="20"/>
        </w:rPr>
      </w:pPr>
    </w:p>
    <w:p w14:paraId="266350D2" w14:textId="77777777" w:rsidR="00596C10" w:rsidRDefault="00596C10" w:rsidP="00437164">
      <w:pPr>
        <w:pStyle w:val="ListParagraph"/>
        <w:numPr>
          <w:ilvl w:val="0"/>
          <w:numId w:val="10"/>
        </w:numPr>
        <w:tabs>
          <w:tab w:val="left" w:pos="1260"/>
        </w:tabs>
        <w:spacing w:before="18"/>
        <w:ind w:left="2500"/>
        <w:rPr>
          <w:sz w:val="20"/>
          <w:szCs w:val="20"/>
        </w:rPr>
      </w:pPr>
      <w:r>
        <w:rPr>
          <w:sz w:val="20"/>
          <w:szCs w:val="20"/>
        </w:rPr>
        <w:t>Pulse rate by P</w:t>
      </w:r>
      <w:r w:rsidRPr="00964E0B">
        <w:rPr>
          <w:sz w:val="20"/>
          <w:szCs w:val="20"/>
        </w:rPr>
        <w:t>alpation</w:t>
      </w:r>
    </w:p>
    <w:p w14:paraId="4B204F65" w14:textId="77777777" w:rsidR="00596C10" w:rsidRDefault="00596C10" w:rsidP="00437164">
      <w:pPr>
        <w:pStyle w:val="ListParagraph"/>
        <w:numPr>
          <w:ilvl w:val="0"/>
          <w:numId w:val="10"/>
        </w:numPr>
        <w:tabs>
          <w:tab w:val="left" w:pos="1260"/>
        </w:tabs>
        <w:spacing w:before="18"/>
        <w:ind w:left="2500"/>
        <w:rPr>
          <w:sz w:val="20"/>
          <w:szCs w:val="20"/>
        </w:rPr>
      </w:pPr>
      <w:r>
        <w:rPr>
          <w:sz w:val="20"/>
          <w:szCs w:val="20"/>
        </w:rPr>
        <w:t>Pulse rate by Doppler</w:t>
      </w:r>
    </w:p>
    <w:p w14:paraId="3192BDFE" w14:textId="77777777" w:rsidR="00596C10" w:rsidRDefault="00596C10" w:rsidP="00437164">
      <w:pPr>
        <w:pStyle w:val="ListParagraph"/>
        <w:numPr>
          <w:ilvl w:val="0"/>
          <w:numId w:val="10"/>
        </w:numPr>
        <w:tabs>
          <w:tab w:val="left" w:pos="1260"/>
        </w:tabs>
        <w:spacing w:before="18"/>
        <w:ind w:left="2500"/>
        <w:rPr>
          <w:sz w:val="20"/>
          <w:szCs w:val="20"/>
        </w:rPr>
      </w:pPr>
      <w:r>
        <w:rPr>
          <w:sz w:val="20"/>
          <w:szCs w:val="20"/>
        </w:rPr>
        <w:t>Pulse rate by Finger Tip Pulse Oximeter</w:t>
      </w:r>
    </w:p>
    <w:p w14:paraId="658F8D1E" w14:textId="77777777" w:rsidR="00596C10" w:rsidRDefault="00596C10" w:rsidP="0087648B">
      <w:pPr>
        <w:tabs>
          <w:tab w:val="left" w:pos="1260"/>
        </w:tabs>
        <w:spacing w:before="18"/>
        <w:ind w:left="720"/>
        <w:rPr>
          <w:sz w:val="20"/>
          <w:szCs w:val="20"/>
        </w:rPr>
      </w:pPr>
    </w:p>
    <w:p w14:paraId="4F259B8D" w14:textId="77777777" w:rsidR="00596C10" w:rsidRDefault="00596C10" w:rsidP="0087648B">
      <w:pPr>
        <w:tabs>
          <w:tab w:val="left" w:pos="1260"/>
        </w:tabs>
        <w:spacing w:before="18"/>
        <w:ind w:left="1780"/>
        <w:rPr>
          <w:sz w:val="20"/>
          <w:szCs w:val="20"/>
        </w:rPr>
      </w:pPr>
      <w:r>
        <w:rPr>
          <w:sz w:val="20"/>
          <w:szCs w:val="20"/>
        </w:rPr>
        <w:t>The clinician would make a choice and then record the measurement result in a text field.</w:t>
      </w:r>
    </w:p>
    <w:p w14:paraId="70CD6063" w14:textId="77777777" w:rsidR="00596C10" w:rsidRDefault="00596C10" w:rsidP="0087648B">
      <w:pPr>
        <w:tabs>
          <w:tab w:val="left" w:pos="1260"/>
        </w:tabs>
        <w:spacing w:before="18"/>
        <w:ind w:left="1780"/>
        <w:rPr>
          <w:sz w:val="20"/>
          <w:szCs w:val="20"/>
        </w:rPr>
      </w:pPr>
    </w:p>
    <w:p w14:paraId="11F7B2F3" w14:textId="77777777" w:rsidR="00596C10" w:rsidRDefault="00596C10" w:rsidP="0087648B">
      <w:pPr>
        <w:tabs>
          <w:tab w:val="left" w:pos="1260"/>
        </w:tabs>
        <w:spacing w:before="18"/>
        <w:ind w:left="1780"/>
        <w:rPr>
          <w:sz w:val="20"/>
          <w:szCs w:val="20"/>
        </w:rPr>
      </w:pPr>
      <w:r>
        <w:rPr>
          <w:sz w:val="20"/>
          <w:szCs w:val="20"/>
        </w:rPr>
        <w:t>A different EMR could display a text field with a label “Pulse Rate” to enter the measurement result and in addition offer options to choose from to record the method:</w:t>
      </w:r>
    </w:p>
    <w:p w14:paraId="6698C6DA" w14:textId="77777777" w:rsidR="00596C10" w:rsidRDefault="00596C10" w:rsidP="0087648B">
      <w:pPr>
        <w:tabs>
          <w:tab w:val="left" w:pos="1260"/>
        </w:tabs>
        <w:spacing w:before="18"/>
        <w:ind w:left="1780"/>
        <w:rPr>
          <w:sz w:val="20"/>
          <w:szCs w:val="20"/>
        </w:rPr>
      </w:pPr>
    </w:p>
    <w:p w14:paraId="0E118A57" w14:textId="77777777" w:rsidR="00596C10" w:rsidRDefault="00596C10" w:rsidP="00437164">
      <w:pPr>
        <w:pStyle w:val="ListParagraph"/>
        <w:numPr>
          <w:ilvl w:val="0"/>
          <w:numId w:val="11"/>
        </w:numPr>
        <w:tabs>
          <w:tab w:val="left" w:pos="1260"/>
        </w:tabs>
        <w:spacing w:before="18"/>
        <w:ind w:left="2520"/>
        <w:rPr>
          <w:sz w:val="20"/>
          <w:szCs w:val="20"/>
        </w:rPr>
      </w:pPr>
      <w:r>
        <w:rPr>
          <w:sz w:val="20"/>
          <w:szCs w:val="20"/>
        </w:rPr>
        <w:t>Palpation</w:t>
      </w:r>
    </w:p>
    <w:p w14:paraId="51F4E9B8" w14:textId="77777777" w:rsidR="00596C10" w:rsidRDefault="00596C10" w:rsidP="00437164">
      <w:pPr>
        <w:pStyle w:val="ListParagraph"/>
        <w:numPr>
          <w:ilvl w:val="0"/>
          <w:numId w:val="11"/>
        </w:numPr>
        <w:tabs>
          <w:tab w:val="left" w:pos="1260"/>
        </w:tabs>
        <w:spacing w:before="18"/>
        <w:ind w:left="2520"/>
        <w:rPr>
          <w:sz w:val="20"/>
          <w:szCs w:val="20"/>
        </w:rPr>
      </w:pPr>
      <w:r>
        <w:rPr>
          <w:sz w:val="20"/>
          <w:szCs w:val="20"/>
        </w:rPr>
        <w:t>Doppler</w:t>
      </w:r>
    </w:p>
    <w:p w14:paraId="3BB727F0" w14:textId="77777777" w:rsidR="00596C10" w:rsidRDefault="00596C10" w:rsidP="00437164">
      <w:pPr>
        <w:pStyle w:val="ListParagraph"/>
        <w:numPr>
          <w:ilvl w:val="0"/>
          <w:numId w:val="11"/>
        </w:numPr>
        <w:tabs>
          <w:tab w:val="left" w:pos="1260"/>
        </w:tabs>
        <w:spacing w:before="18"/>
        <w:ind w:left="2520"/>
        <w:rPr>
          <w:sz w:val="20"/>
          <w:szCs w:val="20"/>
        </w:rPr>
      </w:pPr>
      <w:r>
        <w:rPr>
          <w:sz w:val="20"/>
          <w:szCs w:val="20"/>
        </w:rPr>
        <w:t>Finger Tip Pulse Oximeter</w:t>
      </w:r>
    </w:p>
    <w:p w14:paraId="39F32922" w14:textId="407DC535" w:rsidR="00596C10" w:rsidRDefault="00596C10" w:rsidP="0087648B">
      <w:pPr>
        <w:pStyle w:val="BodyText"/>
        <w:spacing w:line="249" w:lineRule="auto"/>
        <w:ind w:left="1780" w:right="118"/>
        <w:jc w:val="both"/>
      </w:pPr>
    </w:p>
    <w:p w14:paraId="34036383" w14:textId="1B397AD2" w:rsidR="00596C10" w:rsidRDefault="00596C10" w:rsidP="00C93035">
      <w:pPr>
        <w:pStyle w:val="BodyText"/>
        <w:spacing w:line="249" w:lineRule="auto"/>
        <w:ind w:left="1060" w:right="118"/>
        <w:jc w:val="both"/>
      </w:pPr>
    </w:p>
    <w:p w14:paraId="07297A2C" w14:textId="5D40A015" w:rsidR="0087648B" w:rsidRDefault="0087648B" w:rsidP="00C93035">
      <w:pPr>
        <w:pStyle w:val="BodyText"/>
        <w:spacing w:line="249" w:lineRule="auto"/>
        <w:ind w:left="1060" w:right="118"/>
        <w:jc w:val="both"/>
      </w:pPr>
    </w:p>
    <w:p w14:paraId="134A2504" w14:textId="273B1014" w:rsidR="0087648B" w:rsidRDefault="0062118F" w:rsidP="00437164">
      <w:pPr>
        <w:pStyle w:val="BodyText"/>
        <w:numPr>
          <w:ilvl w:val="0"/>
          <w:numId w:val="16"/>
        </w:numPr>
        <w:spacing w:line="249" w:lineRule="auto"/>
        <w:ind w:right="118"/>
        <w:jc w:val="both"/>
      </w:pPr>
      <w:r>
        <w:t xml:space="preserve">The current guidance for blood pressure measurements </w:t>
      </w:r>
      <w:r w:rsidR="0075467E">
        <w:t xml:space="preserve">for adults </w:t>
      </w:r>
      <w:r>
        <w:t xml:space="preserve">includes </w:t>
      </w:r>
      <w:r w:rsidR="0075467E">
        <w:t>the body site, the blood pressure cuff size to use as well as some prerequisites. The patient should be in a sitting position for at least 5 minutes and should have urinated no more than 30 minutes before the measurement.</w:t>
      </w:r>
    </w:p>
    <w:p w14:paraId="1FE4A4E9" w14:textId="219749BA" w:rsidR="0075467E" w:rsidRDefault="0075467E" w:rsidP="0075467E">
      <w:pPr>
        <w:pStyle w:val="BodyText"/>
        <w:spacing w:line="249" w:lineRule="auto"/>
        <w:ind w:right="118"/>
        <w:jc w:val="both"/>
      </w:pPr>
    </w:p>
    <w:p w14:paraId="43F41832" w14:textId="2D266DA6" w:rsidR="0075467E" w:rsidRDefault="0075467E" w:rsidP="0075467E">
      <w:pPr>
        <w:pStyle w:val="BodyText"/>
        <w:spacing w:line="249" w:lineRule="auto"/>
        <w:ind w:left="1780" w:right="118"/>
        <w:jc w:val="both"/>
      </w:pPr>
      <w:r>
        <w:t xml:space="preserve">There are different ways the measurement result could be entered into a form in an EMR. </w:t>
      </w:r>
      <w:r>
        <w:lastRenderedPageBreak/>
        <w:t>Display options for the user could be, e.g. a text field to enter the measurement result (e.g. 120 mmHg) with the label of the complete guideline:</w:t>
      </w:r>
    </w:p>
    <w:p w14:paraId="36495205" w14:textId="35DC660E" w:rsidR="0075467E" w:rsidRDefault="0075467E" w:rsidP="0075467E">
      <w:pPr>
        <w:pStyle w:val="BodyText"/>
        <w:spacing w:line="249" w:lineRule="auto"/>
        <w:ind w:left="1780" w:right="118"/>
        <w:jc w:val="both"/>
      </w:pPr>
    </w:p>
    <w:p w14:paraId="6343F190" w14:textId="417C1670" w:rsidR="0075467E" w:rsidRDefault="0075467E" w:rsidP="0075467E">
      <w:pPr>
        <w:pStyle w:val="BodyText"/>
        <w:spacing w:line="249" w:lineRule="auto"/>
        <w:ind w:left="1780" w:right="118"/>
        <w:jc w:val="both"/>
      </w:pPr>
      <w:r>
        <w:t>“Arterial blood pressure ____ mmHg, taken on right brachial artery, using adult size blood pressure cuff, patient in sitting position for at least 5 minutes, urinated no more than 30 minutes prior to measurement”</w:t>
      </w:r>
      <w:r w:rsidR="00725621">
        <w:t>. For the user, this would be the easiest way to document the measurement. However, the various parts of information about the body site, the blood pressure cuff, patient position etc. would be lost to any attempt of data retrieval.</w:t>
      </w:r>
    </w:p>
    <w:p w14:paraId="129C12B0" w14:textId="4346356A" w:rsidR="0075467E" w:rsidRDefault="0075467E" w:rsidP="0075467E">
      <w:pPr>
        <w:pStyle w:val="BodyText"/>
        <w:spacing w:line="249" w:lineRule="auto"/>
        <w:ind w:left="1780" w:right="118"/>
        <w:jc w:val="both"/>
      </w:pPr>
    </w:p>
    <w:p w14:paraId="777C0E34" w14:textId="6D39D3E7" w:rsidR="0075467E" w:rsidRDefault="0075467E" w:rsidP="0075467E">
      <w:pPr>
        <w:pStyle w:val="BodyText"/>
        <w:spacing w:line="249" w:lineRule="auto"/>
        <w:ind w:left="1780" w:right="118"/>
        <w:jc w:val="both"/>
      </w:pPr>
    </w:p>
    <w:p w14:paraId="5E833E3A" w14:textId="6BF713E7" w:rsidR="0075467E" w:rsidRDefault="0075467E" w:rsidP="0075467E">
      <w:pPr>
        <w:pStyle w:val="BodyText"/>
        <w:spacing w:line="249" w:lineRule="auto"/>
        <w:ind w:left="1780" w:right="118"/>
        <w:jc w:val="both"/>
      </w:pPr>
    </w:p>
    <w:p w14:paraId="00C38726" w14:textId="68246497" w:rsidR="0075467E" w:rsidRDefault="0075467E" w:rsidP="0075467E">
      <w:pPr>
        <w:pStyle w:val="BodyText"/>
        <w:spacing w:line="249" w:lineRule="auto"/>
        <w:ind w:left="1780" w:right="118"/>
        <w:jc w:val="both"/>
      </w:pPr>
    </w:p>
    <w:p w14:paraId="5733E001" w14:textId="77777777" w:rsidR="0075467E" w:rsidRDefault="0075467E" w:rsidP="0075467E">
      <w:pPr>
        <w:pStyle w:val="BodyText"/>
        <w:spacing w:line="249" w:lineRule="auto"/>
        <w:ind w:left="1780" w:right="118"/>
        <w:jc w:val="both"/>
      </w:pPr>
    </w:p>
    <w:p w14:paraId="08930195" w14:textId="352FBE53" w:rsidR="0075467E" w:rsidRDefault="0075467E" w:rsidP="0075467E">
      <w:pPr>
        <w:pStyle w:val="BodyText"/>
        <w:spacing w:line="249" w:lineRule="auto"/>
        <w:ind w:left="1780" w:right="118"/>
        <w:jc w:val="both"/>
      </w:pPr>
      <w:r>
        <w:t>A different EMR could display a text field for the result and lists of choices for the body site:</w:t>
      </w:r>
    </w:p>
    <w:p w14:paraId="4F8C1B51" w14:textId="4D00C033" w:rsidR="0075467E" w:rsidRDefault="0075467E" w:rsidP="0075467E">
      <w:pPr>
        <w:pStyle w:val="BodyText"/>
        <w:spacing w:line="249" w:lineRule="auto"/>
        <w:ind w:left="1780" w:right="118"/>
        <w:jc w:val="both"/>
      </w:pPr>
    </w:p>
    <w:p w14:paraId="30DA5333" w14:textId="513A47BE" w:rsidR="0075467E" w:rsidRDefault="0075467E" w:rsidP="0075467E">
      <w:pPr>
        <w:pStyle w:val="ListParagraph"/>
        <w:numPr>
          <w:ilvl w:val="0"/>
          <w:numId w:val="11"/>
        </w:numPr>
        <w:tabs>
          <w:tab w:val="left" w:pos="1260"/>
        </w:tabs>
        <w:spacing w:before="18"/>
        <w:ind w:left="2520"/>
        <w:rPr>
          <w:sz w:val="20"/>
          <w:szCs w:val="20"/>
        </w:rPr>
      </w:pPr>
      <w:r>
        <w:rPr>
          <w:sz w:val="20"/>
          <w:szCs w:val="20"/>
        </w:rPr>
        <w:t>Right brachial artery</w:t>
      </w:r>
    </w:p>
    <w:p w14:paraId="43DF1B51" w14:textId="03A549B4" w:rsidR="0075467E" w:rsidRDefault="0075467E" w:rsidP="0075467E">
      <w:pPr>
        <w:pStyle w:val="ListParagraph"/>
        <w:numPr>
          <w:ilvl w:val="0"/>
          <w:numId w:val="11"/>
        </w:numPr>
        <w:tabs>
          <w:tab w:val="left" w:pos="1260"/>
        </w:tabs>
        <w:spacing w:before="18"/>
        <w:ind w:left="2520"/>
        <w:rPr>
          <w:sz w:val="20"/>
          <w:szCs w:val="20"/>
        </w:rPr>
      </w:pPr>
      <w:r>
        <w:rPr>
          <w:sz w:val="20"/>
          <w:szCs w:val="20"/>
        </w:rPr>
        <w:t>Left brachial artery</w:t>
      </w:r>
    </w:p>
    <w:p w14:paraId="77091FCE" w14:textId="3CAB3912" w:rsidR="0075467E" w:rsidRDefault="0075467E" w:rsidP="0075467E">
      <w:pPr>
        <w:tabs>
          <w:tab w:val="left" w:pos="1260"/>
        </w:tabs>
        <w:spacing w:before="18"/>
        <w:rPr>
          <w:sz w:val="20"/>
          <w:szCs w:val="20"/>
        </w:rPr>
      </w:pPr>
    </w:p>
    <w:p w14:paraId="0FB93F22" w14:textId="314CA70C" w:rsidR="0075467E" w:rsidRDefault="0075467E" w:rsidP="0075467E">
      <w:pPr>
        <w:tabs>
          <w:tab w:val="left" w:pos="1260"/>
        </w:tabs>
        <w:spacing w:before="18"/>
        <w:ind w:left="2160"/>
        <w:rPr>
          <w:sz w:val="20"/>
          <w:szCs w:val="20"/>
        </w:rPr>
      </w:pPr>
      <w:r>
        <w:rPr>
          <w:sz w:val="20"/>
          <w:szCs w:val="20"/>
        </w:rPr>
        <w:t>Or:</w:t>
      </w:r>
    </w:p>
    <w:p w14:paraId="64B1577E" w14:textId="77777777" w:rsidR="0075467E" w:rsidRDefault="0075467E" w:rsidP="0075467E">
      <w:pPr>
        <w:tabs>
          <w:tab w:val="left" w:pos="1260"/>
        </w:tabs>
        <w:spacing w:before="18"/>
        <w:ind w:left="2160"/>
        <w:rPr>
          <w:sz w:val="20"/>
          <w:szCs w:val="20"/>
        </w:rPr>
      </w:pPr>
    </w:p>
    <w:p w14:paraId="0CD2E0B1" w14:textId="0BD987C5" w:rsidR="0075467E" w:rsidRDefault="0075467E" w:rsidP="0075467E">
      <w:pPr>
        <w:pStyle w:val="ListParagraph"/>
        <w:numPr>
          <w:ilvl w:val="0"/>
          <w:numId w:val="11"/>
        </w:numPr>
        <w:tabs>
          <w:tab w:val="left" w:pos="1260"/>
        </w:tabs>
        <w:spacing w:before="18"/>
        <w:ind w:left="2520"/>
        <w:rPr>
          <w:sz w:val="20"/>
          <w:szCs w:val="20"/>
        </w:rPr>
      </w:pPr>
      <w:r>
        <w:rPr>
          <w:sz w:val="20"/>
          <w:szCs w:val="20"/>
        </w:rPr>
        <w:t>Brachial artery</w:t>
      </w:r>
    </w:p>
    <w:p w14:paraId="333A435E" w14:textId="4DC8DBEE" w:rsidR="0075467E" w:rsidRDefault="0075467E" w:rsidP="0075467E">
      <w:pPr>
        <w:pStyle w:val="ListParagraph"/>
        <w:numPr>
          <w:ilvl w:val="3"/>
          <w:numId w:val="11"/>
        </w:numPr>
        <w:tabs>
          <w:tab w:val="left" w:pos="1260"/>
        </w:tabs>
        <w:spacing w:before="18"/>
        <w:rPr>
          <w:sz w:val="20"/>
          <w:szCs w:val="20"/>
        </w:rPr>
      </w:pPr>
      <w:r>
        <w:rPr>
          <w:sz w:val="20"/>
          <w:szCs w:val="20"/>
        </w:rPr>
        <w:t>Right</w:t>
      </w:r>
    </w:p>
    <w:p w14:paraId="2DAA1300" w14:textId="07ED8383" w:rsidR="0075467E" w:rsidRDefault="0075467E" w:rsidP="0075467E">
      <w:pPr>
        <w:pStyle w:val="ListParagraph"/>
        <w:numPr>
          <w:ilvl w:val="3"/>
          <w:numId w:val="11"/>
        </w:numPr>
        <w:tabs>
          <w:tab w:val="left" w:pos="1260"/>
        </w:tabs>
        <w:spacing w:before="18"/>
        <w:rPr>
          <w:sz w:val="20"/>
          <w:szCs w:val="20"/>
        </w:rPr>
      </w:pPr>
      <w:r>
        <w:rPr>
          <w:sz w:val="20"/>
          <w:szCs w:val="20"/>
        </w:rPr>
        <w:t>Left</w:t>
      </w:r>
    </w:p>
    <w:p w14:paraId="3DDAE326" w14:textId="10319387" w:rsidR="00725621" w:rsidRDefault="00725621" w:rsidP="00725621">
      <w:pPr>
        <w:tabs>
          <w:tab w:val="left" w:pos="1260"/>
        </w:tabs>
        <w:spacing w:before="18"/>
        <w:rPr>
          <w:sz w:val="20"/>
          <w:szCs w:val="20"/>
        </w:rPr>
      </w:pPr>
    </w:p>
    <w:p w14:paraId="58F567F3" w14:textId="41E863A4" w:rsidR="00725621" w:rsidRDefault="00725621" w:rsidP="00725621">
      <w:pPr>
        <w:tabs>
          <w:tab w:val="left" w:pos="1260"/>
        </w:tabs>
        <w:spacing w:before="18"/>
        <w:ind w:left="2160"/>
        <w:rPr>
          <w:sz w:val="20"/>
          <w:szCs w:val="20"/>
        </w:rPr>
      </w:pPr>
      <w:r>
        <w:rPr>
          <w:sz w:val="20"/>
          <w:szCs w:val="20"/>
        </w:rPr>
        <w:t>And a list of choices for the blood pressure cuff size used:</w:t>
      </w:r>
    </w:p>
    <w:p w14:paraId="595E18DF" w14:textId="09ED0219" w:rsidR="00725621" w:rsidRDefault="00725621" w:rsidP="00725621">
      <w:pPr>
        <w:tabs>
          <w:tab w:val="left" w:pos="1260"/>
        </w:tabs>
        <w:spacing w:before="18"/>
        <w:ind w:left="2160"/>
        <w:rPr>
          <w:sz w:val="20"/>
          <w:szCs w:val="20"/>
        </w:rPr>
      </w:pPr>
    </w:p>
    <w:p w14:paraId="64763FD0" w14:textId="546A1F5B" w:rsidR="00725621" w:rsidRDefault="00725621" w:rsidP="00725621">
      <w:pPr>
        <w:pStyle w:val="ListParagraph"/>
        <w:numPr>
          <w:ilvl w:val="0"/>
          <w:numId w:val="23"/>
        </w:numPr>
        <w:tabs>
          <w:tab w:val="left" w:pos="1260"/>
        </w:tabs>
        <w:spacing w:before="18"/>
        <w:rPr>
          <w:sz w:val="20"/>
          <w:szCs w:val="20"/>
        </w:rPr>
      </w:pPr>
      <w:r>
        <w:rPr>
          <w:sz w:val="20"/>
          <w:szCs w:val="20"/>
        </w:rPr>
        <w:t>Adult size Small</w:t>
      </w:r>
    </w:p>
    <w:p w14:paraId="0641C5E5" w14:textId="3B90FA15" w:rsidR="00725621" w:rsidRDefault="00725621" w:rsidP="00725621">
      <w:pPr>
        <w:pStyle w:val="ListParagraph"/>
        <w:numPr>
          <w:ilvl w:val="0"/>
          <w:numId w:val="23"/>
        </w:numPr>
        <w:tabs>
          <w:tab w:val="left" w:pos="1260"/>
        </w:tabs>
        <w:spacing w:before="18"/>
        <w:rPr>
          <w:sz w:val="20"/>
          <w:szCs w:val="20"/>
        </w:rPr>
      </w:pPr>
      <w:r>
        <w:rPr>
          <w:sz w:val="20"/>
          <w:szCs w:val="20"/>
        </w:rPr>
        <w:t>Adult size Medium</w:t>
      </w:r>
    </w:p>
    <w:p w14:paraId="43D6CCF9" w14:textId="3ECA4768" w:rsidR="00725621" w:rsidRDefault="00725621" w:rsidP="00725621">
      <w:pPr>
        <w:pStyle w:val="ListParagraph"/>
        <w:numPr>
          <w:ilvl w:val="0"/>
          <w:numId w:val="23"/>
        </w:numPr>
        <w:tabs>
          <w:tab w:val="left" w:pos="1260"/>
        </w:tabs>
        <w:spacing w:before="18"/>
        <w:rPr>
          <w:sz w:val="20"/>
          <w:szCs w:val="20"/>
        </w:rPr>
      </w:pPr>
      <w:r>
        <w:rPr>
          <w:sz w:val="20"/>
          <w:szCs w:val="20"/>
        </w:rPr>
        <w:t>Adult size Large</w:t>
      </w:r>
    </w:p>
    <w:p w14:paraId="71224735" w14:textId="0346BA77" w:rsidR="00725621" w:rsidRDefault="00725621" w:rsidP="00725621">
      <w:pPr>
        <w:tabs>
          <w:tab w:val="left" w:pos="1260"/>
        </w:tabs>
        <w:spacing w:before="18"/>
        <w:rPr>
          <w:sz w:val="20"/>
          <w:szCs w:val="20"/>
        </w:rPr>
      </w:pPr>
    </w:p>
    <w:p w14:paraId="2E5C66EC" w14:textId="566BBCA0" w:rsidR="00725621" w:rsidRDefault="00725621" w:rsidP="00725621">
      <w:pPr>
        <w:tabs>
          <w:tab w:val="left" w:pos="1260"/>
        </w:tabs>
        <w:spacing w:before="18"/>
        <w:ind w:left="2160"/>
        <w:rPr>
          <w:sz w:val="20"/>
          <w:szCs w:val="20"/>
        </w:rPr>
      </w:pPr>
      <w:r>
        <w:rPr>
          <w:sz w:val="20"/>
          <w:szCs w:val="20"/>
        </w:rPr>
        <w:t xml:space="preserve">Or other permutations of this. </w:t>
      </w:r>
    </w:p>
    <w:p w14:paraId="7E303910" w14:textId="1B0A0D15" w:rsidR="00725621" w:rsidRDefault="00725621" w:rsidP="00725621">
      <w:pPr>
        <w:tabs>
          <w:tab w:val="left" w:pos="1260"/>
        </w:tabs>
        <w:spacing w:before="18"/>
        <w:ind w:left="2160"/>
        <w:rPr>
          <w:sz w:val="20"/>
          <w:szCs w:val="20"/>
        </w:rPr>
      </w:pPr>
    </w:p>
    <w:p w14:paraId="6BA49241" w14:textId="77777777" w:rsidR="00725621" w:rsidRPr="00725621" w:rsidRDefault="00725621" w:rsidP="00725621">
      <w:pPr>
        <w:tabs>
          <w:tab w:val="left" w:pos="1260"/>
        </w:tabs>
        <w:spacing w:before="18"/>
        <w:ind w:left="1440"/>
        <w:rPr>
          <w:sz w:val="20"/>
          <w:szCs w:val="20"/>
        </w:rPr>
      </w:pPr>
    </w:p>
    <w:p w14:paraId="412A9997" w14:textId="44BFC971" w:rsidR="0075467E" w:rsidRDefault="00EB129F" w:rsidP="00725621">
      <w:pPr>
        <w:pStyle w:val="BodyText"/>
        <w:spacing w:line="249" w:lineRule="auto"/>
        <w:ind w:left="1780" w:right="118"/>
        <w:jc w:val="both"/>
      </w:pPr>
      <w:r>
        <w:t xml:space="preserve">The same could be true for the display and documentation option for the patient position (sitting yes/no, how long, urinated yes/no, how long prior to measurement), which could differ between systems. </w:t>
      </w:r>
    </w:p>
    <w:p w14:paraId="7785DAD5" w14:textId="77777777" w:rsidR="0075467E" w:rsidRPr="0075467E" w:rsidRDefault="0075467E" w:rsidP="0075467E">
      <w:pPr>
        <w:tabs>
          <w:tab w:val="left" w:pos="1260"/>
        </w:tabs>
        <w:spacing w:before="18"/>
        <w:rPr>
          <w:sz w:val="20"/>
          <w:szCs w:val="20"/>
        </w:rPr>
      </w:pPr>
    </w:p>
    <w:p w14:paraId="511AF2EF" w14:textId="11E69232" w:rsidR="00596C10" w:rsidRDefault="00596C10" w:rsidP="00C93035">
      <w:pPr>
        <w:pStyle w:val="BodyText"/>
        <w:spacing w:line="249" w:lineRule="auto"/>
        <w:ind w:left="1060" w:right="118"/>
        <w:jc w:val="both"/>
      </w:pPr>
    </w:p>
    <w:p w14:paraId="558333B2" w14:textId="43A8B1FB" w:rsidR="00596C10" w:rsidRDefault="0087648B" w:rsidP="00437164">
      <w:pPr>
        <w:pStyle w:val="BodyText"/>
        <w:numPr>
          <w:ilvl w:val="0"/>
          <w:numId w:val="16"/>
        </w:numPr>
        <w:spacing w:line="249" w:lineRule="auto"/>
        <w:ind w:right="118"/>
        <w:jc w:val="both"/>
      </w:pPr>
      <w:r>
        <w:t>W</w:t>
      </w:r>
      <w:r w:rsidR="00596C10">
        <w:t>hen a clinician orders a medication, rather than selecting this information all at once with a single item, they will choose the various parts of the medication order, such as</w:t>
      </w:r>
    </w:p>
    <w:p w14:paraId="671A9C3A" w14:textId="77777777" w:rsidR="00596C10" w:rsidRDefault="00596C10" w:rsidP="00C93035">
      <w:pPr>
        <w:pStyle w:val="BodyText"/>
        <w:spacing w:line="249" w:lineRule="auto"/>
        <w:ind w:left="1060" w:right="118"/>
        <w:jc w:val="both"/>
      </w:pPr>
    </w:p>
    <w:p w14:paraId="4B95EDF1" w14:textId="77777777" w:rsidR="00C93035" w:rsidRPr="00355910" w:rsidRDefault="00C93035" w:rsidP="00437164">
      <w:pPr>
        <w:pStyle w:val="ListParagraph"/>
        <w:numPr>
          <w:ilvl w:val="0"/>
          <w:numId w:val="11"/>
        </w:numPr>
        <w:tabs>
          <w:tab w:val="left" w:pos="1260"/>
        </w:tabs>
        <w:spacing w:before="18"/>
        <w:ind w:left="2520"/>
        <w:rPr>
          <w:sz w:val="20"/>
          <w:szCs w:val="20"/>
        </w:rPr>
      </w:pPr>
      <w:r w:rsidRPr="00355910">
        <w:rPr>
          <w:sz w:val="20"/>
          <w:szCs w:val="20"/>
        </w:rPr>
        <w:t>Kind of drug and strength (e.g., Acetaminophen 150 mg)</w:t>
      </w:r>
    </w:p>
    <w:p w14:paraId="51D618B5" w14:textId="77777777" w:rsidR="00C93035" w:rsidRPr="00355910" w:rsidRDefault="00C93035" w:rsidP="00437164">
      <w:pPr>
        <w:pStyle w:val="ListParagraph"/>
        <w:numPr>
          <w:ilvl w:val="0"/>
          <w:numId w:val="11"/>
        </w:numPr>
        <w:tabs>
          <w:tab w:val="left" w:pos="1260"/>
        </w:tabs>
        <w:spacing w:before="18"/>
        <w:ind w:left="2520"/>
        <w:rPr>
          <w:sz w:val="20"/>
          <w:szCs w:val="20"/>
        </w:rPr>
      </w:pPr>
      <w:r w:rsidRPr="00355910">
        <w:rPr>
          <w:sz w:val="20"/>
          <w:szCs w:val="20"/>
        </w:rPr>
        <w:t>Amount and how often the patient should take the medication (e.g., 1 tablet twice daily)</w:t>
      </w:r>
    </w:p>
    <w:p w14:paraId="1D7EAFA6" w14:textId="77777777" w:rsidR="00C93035" w:rsidRDefault="00C93035" w:rsidP="00437164">
      <w:pPr>
        <w:pStyle w:val="ListParagraph"/>
        <w:numPr>
          <w:ilvl w:val="2"/>
          <w:numId w:val="17"/>
        </w:numPr>
        <w:tabs>
          <w:tab w:val="left" w:pos="1260"/>
        </w:tabs>
        <w:spacing w:before="17"/>
        <w:jc w:val="both"/>
        <w:rPr>
          <w:sz w:val="20"/>
        </w:rPr>
      </w:pPr>
      <w:r>
        <w:rPr>
          <w:sz w:val="20"/>
        </w:rPr>
        <w:t>Duration (2 days)</w:t>
      </w:r>
    </w:p>
    <w:p w14:paraId="20252941" w14:textId="725C8388" w:rsidR="00C93035" w:rsidRPr="00355910" w:rsidRDefault="00C93035" w:rsidP="00437164">
      <w:pPr>
        <w:pStyle w:val="ListParagraph"/>
        <w:numPr>
          <w:ilvl w:val="0"/>
          <w:numId w:val="11"/>
        </w:numPr>
        <w:tabs>
          <w:tab w:val="left" w:pos="1260"/>
        </w:tabs>
        <w:spacing w:before="18"/>
        <w:ind w:left="2520"/>
        <w:rPr>
          <w:sz w:val="20"/>
          <w:szCs w:val="20"/>
        </w:rPr>
      </w:pPr>
      <w:r w:rsidRPr="00355910">
        <w:rPr>
          <w:sz w:val="20"/>
          <w:szCs w:val="20"/>
        </w:rPr>
        <w:t>Any constraints (e.g., do not exceed a total daily dosage of 600 mg)</w:t>
      </w:r>
    </w:p>
    <w:p w14:paraId="622EF96E" w14:textId="4024D711" w:rsidR="00342BD6" w:rsidRDefault="00342BD6" w:rsidP="00342BD6">
      <w:pPr>
        <w:tabs>
          <w:tab w:val="left" w:pos="1260"/>
        </w:tabs>
        <w:spacing w:before="18"/>
        <w:rPr>
          <w:sz w:val="20"/>
        </w:rPr>
      </w:pPr>
    </w:p>
    <w:p w14:paraId="1F53DDBE" w14:textId="77777777" w:rsidR="00342BD6" w:rsidRDefault="00342BD6" w:rsidP="00342BD6">
      <w:pPr>
        <w:tabs>
          <w:tab w:val="left" w:pos="1260"/>
        </w:tabs>
        <w:spacing w:before="18"/>
        <w:ind w:left="1060"/>
        <w:rPr>
          <w:sz w:val="20"/>
          <w:szCs w:val="20"/>
        </w:rPr>
      </w:pPr>
    </w:p>
    <w:p w14:paraId="4D8A9AD8" w14:textId="77777777" w:rsidR="00A20747" w:rsidRPr="00A20747" w:rsidRDefault="00A20747" w:rsidP="00A20747">
      <w:pPr>
        <w:tabs>
          <w:tab w:val="left" w:pos="1260"/>
        </w:tabs>
        <w:spacing w:before="18"/>
        <w:ind w:left="1440"/>
        <w:rPr>
          <w:sz w:val="20"/>
          <w:szCs w:val="20"/>
        </w:rPr>
      </w:pPr>
    </w:p>
    <w:p w14:paraId="36DC6890" w14:textId="0DFF6A11" w:rsidR="00964E0B" w:rsidRPr="007B288A" w:rsidRDefault="00F80A28" w:rsidP="00FB2590">
      <w:pPr>
        <w:pStyle w:val="Heading2"/>
      </w:pPr>
      <w:bookmarkStart w:id="65" w:name="_Toc1824812"/>
      <w:bookmarkStart w:id="66" w:name="_Toc5884756"/>
      <w:r w:rsidRPr="007B288A">
        <w:t xml:space="preserve">Types of </w:t>
      </w:r>
      <w:r w:rsidR="001930A1" w:rsidRPr="007B288A">
        <w:t xml:space="preserve">ANF </w:t>
      </w:r>
      <w:r w:rsidRPr="007B288A">
        <w:t>Clinical Statements</w:t>
      </w:r>
      <w:bookmarkEnd w:id="65"/>
      <w:bookmarkEnd w:id="66"/>
    </w:p>
    <w:p w14:paraId="22E61571" w14:textId="6FD14CE4" w:rsidR="00F80A28" w:rsidRDefault="00F80A28" w:rsidP="00F80A28">
      <w:pPr>
        <w:pStyle w:val="BodyText"/>
      </w:pPr>
    </w:p>
    <w:p w14:paraId="4B7FB38C" w14:textId="7217B32D" w:rsidR="00F80A28" w:rsidRDefault="00F80A28" w:rsidP="00F80A28">
      <w:pPr>
        <w:pStyle w:val="BodyText"/>
      </w:pPr>
    </w:p>
    <w:p w14:paraId="1241C7F3" w14:textId="04BA5D6B" w:rsidR="00F80A28" w:rsidRDefault="00F80A28" w:rsidP="00F80A28">
      <w:pPr>
        <w:pStyle w:val="BodyText"/>
        <w:ind w:left="1060"/>
      </w:pPr>
      <w:r>
        <w:t xml:space="preserve">There are two types of </w:t>
      </w:r>
      <w:r w:rsidR="00591E63">
        <w:t xml:space="preserve">ANF </w:t>
      </w:r>
      <w:r>
        <w:t>clinical statements:</w:t>
      </w:r>
    </w:p>
    <w:p w14:paraId="6C4A647B" w14:textId="7CFDA702" w:rsidR="00F80A28" w:rsidRDefault="00F80A28" w:rsidP="00F80A28">
      <w:pPr>
        <w:pStyle w:val="BodyText"/>
        <w:ind w:left="1060"/>
      </w:pPr>
    </w:p>
    <w:p w14:paraId="7AB8FD15" w14:textId="77777777" w:rsidR="00C04E25" w:rsidRPr="00C04E25" w:rsidRDefault="00C04E25" w:rsidP="00437164">
      <w:pPr>
        <w:pStyle w:val="BodyText"/>
        <w:numPr>
          <w:ilvl w:val="0"/>
          <w:numId w:val="12"/>
        </w:numPr>
        <w:spacing w:line="249" w:lineRule="auto"/>
        <w:ind w:right="118"/>
        <w:jc w:val="both"/>
      </w:pPr>
      <w:r w:rsidRPr="00C04E25">
        <w:rPr>
          <w:b/>
        </w:rPr>
        <w:t xml:space="preserve">Performance of action: </w:t>
      </w:r>
      <w:r w:rsidRPr="00C04E25">
        <w:t xml:space="preserve">Actions may include passive observation of a phenomenon related to patients and their health status or family history, and may also include active interventions, such as </w:t>
      </w:r>
      <w:r w:rsidRPr="00C04E25">
        <w:lastRenderedPageBreak/>
        <w:t>providing education or administering medications or documenting that a patient is participating in exercise to improve their overall health status.</w:t>
      </w:r>
    </w:p>
    <w:p w14:paraId="25D2065E" w14:textId="77777777" w:rsidR="00C04E25" w:rsidRPr="00C04E25" w:rsidRDefault="00C04E25" w:rsidP="00C04E25">
      <w:pPr>
        <w:pStyle w:val="BodyText"/>
        <w:spacing w:line="249" w:lineRule="auto"/>
        <w:ind w:right="118"/>
        <w:jc w:val="both"/>
        <w:rPr>
          <w:b/>
        </w:rPr>
      </w:pPr>
    </w:p>
    <w:p w14:paraId="054B01D1" w14:textId="77777777" w:rsidR="00C04E25" w:rsidRPr="00C04E25" w:rsidRDefault="00C04E25" w:rsidP="00437164">
      <w:pPr>
        <w:pStyle w:val="BodyText"/>
        <w:numPr>
          <w:ilvl w:val="0"/>
          <w:numId w:val="12"/>
        </w:numPr>
        <w:spacing w:line="249" w:lineRule="auto"/>
        <w:ind w:right="118"/>
        <w:jc w:val="both"/>
      </w:pPr>
      <w:r w:rsidRPr="00C04E25">
        <w:rPr>
          <w:b/>
        </w:rPr>
        <w:t xml:space="preserve">Request for action: </w:t>
      </w:r>
      <w:r w:rsidRPr="00C04E25">
        <w:t>Requests for future actions may include defining goals, consultation with other providers, or active interventions.</w:t>
      </w:r>
    </w:p>
    <w:p w14:paraId="2AA383DA" w14:textId="04E25A90" w:rsidR="00F80A28" w:rsidRPr="00C04E25" w:rsidRDefault="00F80A28" w:rsidP="00C04E25">
      <w:pPr>
        <w:tabs>
          <w:tab w:val="left" w:pos="1460"/>
        </w:tabs>
        <w:spacing w:line="249" w:lineRule="auto"/>
        <w:ind w:left="1260" w:right="418"/>
        <w:jc w:val="both"/>
        <w:rPr>
          <w:sz w:val="20"/>
          <w:szCs w:val="20"/>
        </w:rPr>
      </w:pPr>
      <w:r w:rsidRPr="00C04E25">
        <w:rPr>
          <w:sz w:val="20"/>
          <w:szCs w:val="20"/>
        </w:rPr>
        <w:t>.</w:t>
      </w:r>
    </w:p>
    <w:p w14:paraId="29FD0053" w14:textId="77777777" w:rsidR="00F80A28" w:rsidRDefault="00F80A28" w:rsidP="00F80A28">
      <w:pPr>
        <w:pStyle w:val="BodyText"/>
        <w:ind w:left="1060"/>
      </w:pPr>
    </w:p>
    <w:p w14:paraId="72D287BB" w14:textId="4A5F6682" w:rsidR="00BA15E0" w:rsidRPr="00B3010E" w:rsidRDefault="00BA15E0" w:rsidP="00FB2590">
      <w:pPr>
        <w:pStyle w:val="Heading3"/>
      </w:pPr>
      <w:bookmarkStart w:id="67" w:name="_Toc1824813"/>
      <w:bookmarkStart w:id="68" w:name="_Toc5884757"/>
      <w:r w:rsidRPr="00B3010E">
        <w:t>Performance Clinical Statements</w:t>
      </w:r>
      <w:bookmarkEnd w:id="67"/>
      <w:bookmarkEnd w:id="68"/>
    </w:p>
    <w:p w14:paraId="11AE1137" w14:textId="77777777" w:rsidR="00BA15E0" w:rsidRDefault="00BA15E0" w:rsidP="00BA15E0">
      <w:pPr>
        <w:pStyle w:val="BodyText"/>
        <w:spacing w:before="250" w:line="249" w:lineRule="auto"/>
        <w:ind w:left="1060" w:right="119"/>
        <w:jc w:val="both"/>
      </w:pPr>
      <w:r>
        <w:t>A</w:t>
      </w:r>
      <w:r>
        <w:rPr>
          <w:spacing w:val="-4"/>
        </w:rPr>
        <w:t xml:space="preserve"> </w:t>
      </w:r>
      <w:r>
        <w:t>performance</w:t>
      </w:r>
      <w:r>
        <w:rPr>
          <w:spacing w:val="-4"/>
        </w:rPr>
        <w:t xml:space="preserve"> </w:t>
      </w:r>
      <w:r>
        <w:t>statement</w:t>
      </w:r>
      <w:r>
        <w:rPr>
          <w:spacing w:val="-4"/>
        </w:rPr>
        <w:t xml:space="preserve"> </w:t>
      </w:r>
      <w:r>
        <w:t>describes</w:t>
      </w:r>
      <w:r>
        <w:rPr>
          <w:spacing w:val="-4"/>
        </w:rPr>
        <w:t xml:space="preserve"> </w:t>
      </w:r>
      <w:r>
        <w:t>an</w:t>
      </w:r>
      <w:r>
        <w:rPr>
          <w:spacing w:val="-4"/>
        </w:rPr>
        <w:t xml:space="preserve"> </w:t>
      </w:r>
      <w:r>
        <w:t>action</w:t>
      </w:r>
      <w:r>
        <w:rPr>
          <w:spacing w:val="-4"/>
        </w:rPr>
        <w:t xml:space="preserve"> </w:t>
      </w:r>
      <w:r>
        <w:t>that</w:t>
      </w:r>
      <w:r>
        <w:rPr>
          <w:spacing w:val="-4"/>
        </w:rPr>
        <w:t xml:space="preserve"> </w:t>
      </w:r>
      <w:r>
        <w:t>has</w:t>
      </w:r>
      <w:r>
        <w:rPr>
          <w:spacing w:val="-3"/>
        </w:rPr>
        <w:t xml:space="preserve"> </w:t>
      </w:r>
      <w:r>
        <w:t>previously</w:t>
      </w:r>
      <w:r>
        <w:rPr>
          <w:spacing w:val="-4"/>
        </w:rPr>
        <w:t xml:space="preserve"> </w:t>
      </w:r>
      <w:r>
        <w:t>been</w:t>
      </w:r>
      <w:r>
        <w:rPr>
          <w:spacing w:val="-4"/>
        </w:rPr>
        <w:t xml:space="preserve"> </w:t>
      </w:r>
      <w:r>
        <w:t>performed,</w:t>
      </w:r>
      <w:r>
        <w:rPr>
          <w:spacing w:val="-4"/>
        </w:rPr>
        <w:t xml:space="preserve"> </w:t>
      </w:r>
      <w:r>
        <w:t>and</w:t>
      </w:r>
      <w:r>
        <w:rPr>
          <w:spacing w:val="-4"/>
        </w:rPr>
        <w:t xml:space="preserve"> </w:t>
      </w:r>
      <w:r>
        <w:t>–</w:t>
      </w:r>
      <w:r>
        <w:rPr>
          <w:spacing w:val="-4"/>
        </w:rPr>
        <w:t xml:space="preserve"> </w:t>
      </w:r>
      <w:r>
        <w:t>if</w:t>
      </w:r>
      <w:r>
        <w:rPr>
          <w:spacing w:val="-4"/>
        </w:rPr>
        <w:t xml:space="preserve"> </w:t>
      </w:r>
      <w:r>
        <w:t>applicable</w:t>
      </w:r>
      <w:r>
        <w:rPr>
          <w:spacing w:val="-4"/>
        </w:rPr>
        <w:t xml:space="preserve"> </w:t>
      </w:r>
      <w:r>
        <w:t>-</w:t>
      </w:r>
      <w:r>
        <w:rPr>
          <w:spacing w:val="-3"/>
        </w:rPr>
        <w:t xml:space="preserve"> </w:t>
      </w:r>
      <w:r>
        <w:rPr>
          <w:spacing w:val="-5"/>
        </w:rPr>
        <w:t xml:space="preserve">the </w:t>
      </w:r>
      <w:r>
        <w:t>results of that action. As shown in the examples below, this can range from documenting that a subject of record:</w:t>
      </w:r>
    </w:p>
    <w:p w14:paraId="5DD71D42" w14:textId="77777777" w:rsidR="00BA15E0" w:rsidRDefault="00BA15E0" w:rsidP="00BA15E0">
      <w:pPr>
        <w:pStyle w:val="BodyText"/>
        <w:spacing w:before="3"/>
      </w:pPr>
    </w:p>
    <w:p w14:paraId="208A423F" w14:textId="77777777" w:rsidR="00BA15E0" w:rsidRDefault="00BA15E0" w:rsidP="00437164">
      <w:pPr>
        <w:pStyle w:val="ListParagraph"/>
        <w:numPr>
          <w:ilvl w:val="3"/>
          <w:numId w:val="8"/>
        </w:numPr>
        <w:tabs>
          <w:tab w:val="left" w:pos="1260"/>
        </w:tabs>
        <w:ind w:firstLine="0"/>
        <w:jc w:val="both"/>
        <w:rPr>
          <w:sz w:val="20"/>
        </w:rPr>
      </w:pPr>
      <w:r>
        <w:rPr>
          <w:sz w:val="20"/>
        </w:rPr>
        <w:t>Was observed to have the presence or absence of a clinical phenomenon</w:t>
      </w:r>
    </w:p>
    <w:p w14:paraId="731C397C" w14:textId="77777777" w:rsidR="00BA15E0" w:rsidRDefault="00BA15E0" w:rsidP="00437164">
      <w:pPr>
        <w:pStyle w:val="ListParagraph"/>
        <w:numPr>
          <w:ilvl w:val="3"/>
          <w:numId w:val="8"/>
        </w:numPr>
        <w:tabs>
          <w:tab w:val="left" w:pos="1260"/>
        </w:tabs>
        <w:spacing w:before="40"/>
        <w:ind w:firstLine="0"/>
        <w:jc w:val="both"/>
        <w:rPr>
          <w:sz w:val="20"/>
        </w:rPr>
      </w:pPr>
      <w:r>
        <w:rPr>
          <w:sz w:val="20"/>
        </w:rPr>
        <w:t>Underwent a specific test/screening or procedure, and its resultant value, if any</w:t>
      </w:r>
    </w:p>
    <w:p w14:paraId="1CD638A5" w14:textId="77777777" w:rsidR="00BA15E0" w:rsidRDefault="00BA15E0" w:rsidP="00437164">
      <w:pPr>
        <w:pStyle w:val="ListParagraph"/>
        <w:numPr>
          <w:ilvl w:val="3"/>
          <w:numId w:val="8"/>
        </w:numPr>
        <w:tabs>
          <w:tab w:val="left" w:pos="1260"/>
        </w:tabs>
        <w:spacing w:before="40"/>
        <w:ind w:firstLine="0"/>
        <w:jc w:val="both"/>
        <w:rPr>
          <w:sz w:val="20"/>
        </w:rPr>
      </w:pPr>
      <w:r>
        <w:rPr>
          <w:sz w:val="20"/>
        </w:rPr>
        <w:t>Was administered a medication or other substance</w:t>
      </w:r>
    </w:p>
    <w:p w14:paraId="6147C950" w14:textId="77777777" w:rsidR="00BA15E0" w:rsidRDefault="00BA15E0" w:rsidP="00437164">
      <w:pPr>
        <w:pStyle w:val="ListParagraph"/>
        <w:numPr>
          <w:ilvl w:val="3"/>
          <w:numId w:val="8"/>
        </w:numPr>
        <w:tabs>
          <w:tab w:val="left" w:pos="1260"/>
        </w:tabs>
        <w:spacing w:before="41"/>
        <w:ind w:firstLine="0"/>
        <w:jc w:val="both"/>
        <w:rPr>
          <w:sz w:val="20"/>
        </w:rPr>
      </w:pPr>
      <w:r>
        <w:rPr>
          <w:sz w:val="20"/>
        </w:rPr>
        <w:t>Was provided educational materials</w:t>
      </w:r>
    </w:p>
    <w:p w14:paraId="2FE6473E" w14:textId="25078EA5" w:rsidR="00BA15E0" w:rsidRDefault="00BA15E0" w:rsidP="00437164">
      <w:pPr>
        <w:pStyle w:val="ListParagraph"/>
        <w:numPr>
          <w:ilvl w:val="3"/>
          <w:numId w:val="8"/>
        </w:numPr>
        <w:tabs>
          <w:tab w:val="left" w:pos="1260"/>
        </w:tabs>
        <w:spacing w:before="40" w:line="489" w:lineRule="auto"/>
        <w:ind w:right="2764" w:firstLine="0"/>
      </w:pPr>
      <w:r>
        <w:rPr>
          <w:sz w:val="20"/>
        </w:rPr>
        <w:t xml:space="preserve">Has any other state or specific characteristic that is clinically </w:t>
      </w:r>
      <w:r>
        <w:rPr>
          <w:spacing w:val="-3"/>
          <w:sz w:val="20"/>
        </w:rPr>
        <w:t xml:space="preserve">relevant </w:t>
      </w:r>
    </w:p>
    <w:p w14:paraId="3047E433" w14:textId="77777777" w:rsidR="00BA15E0" w:rsidRDefault="00BA15E0" w:rsidP="00BA15E0">
      <w:pPr>
        <w:pStyle w:val="BodyText"/>
        <w:ind w:left="1060"/>
      </w:pPr>
      <w:r>
        <w:t>Examples of performance clinical statements:</w:t>
      </w:r>
    </w:p>
    <w:p w14:paraId="510A47BA" w14:textId="77777777" w:rsidR="00BA15E0" w:rsidRPr="003F09D3" w:rsidRDefault="00BA15E0" w:rsidP="00BA15E0">
      <w:pPr>
        <w:pStyle w:val="BodyText"/>
        <w:spacing w:before="10"/>
        <w:rPr>
          <w:b/>
        </w:rPr>
      </w:pPr>
    </w:p>
    <w:p w14:paraId="043E9FDC" w14:textId="63009D1A" w:rsidR="00DE2CB8" w:rsidRPr="009800E5" w:rsidRDefault="00DE2CB8" w:rsidP="00437164">
      <w:pPr>
        <w:pStyle w:val="ListParagraph"/>
        <w:numPr>
          <w:ilvl w:val="0"/>
          <w:numId w:val="7"/>
        </w:numPr>
        <w:tabs>
          <w:tab w:val="left" w:pos="1300"/>
        </w:tabs>
        <w:spacing w:line="249" w:lineRule="auto"/>
        <w:ind w:right="118"/>
        <w:rPr>
          <w:b/>
          <w:sz w:val="20"/>
        </w:rPr>
      </w:pPr>
      <w:r w:rsidRPr="009800E5">
        <w:rPr>
          <w:b/>
          <w:sz w:val="20"/>
        </w:rPr>
        <w:t>Pulse rate of 72/min. taken by palpation of radial artery (resting and exercising)</w:t>
      </w:r>
    </w:p>
    <w:p w14:paraId="126E8430" w14:textId="16E175D3" w:rsidR="00BA15E0" w:rsidRPr="009800E5" w:rsidRDefault="00BA15E0" w:rsidP="00437164">
      <w:pPr>
        <w:pStyle w:val="ListParagraph"/>
        <w:numPr>
          <w:ilvl w:val="0"/>
          <w:numId w:val="7"/>
        </w:numPr>
        <w:tabs>
          <w:tab w:val="left" w:pos="1300"/>
        </w:tabs>
        <w:spacing w:line="249" w:lineRule="auto"/>
        <w:ind w:right="118"/>
        <w:rPr>
          <w:b/>
          <w:sz w:val="20"/>
        </w:rPr>
      </w:pPr>
      <w:r w:rsidRPr="009800E5">
        <w:rPr>
          <w:b/>
          <w:sz w:val="20"/>
        </w:rPr>
        <w:t>Systolic blood pressure of 120 mmHg taken from right brachial artery while seated and no more than 30 minutes after the patient last urinated</w:t>
      </w:r>
    </w:p>
    <w:p w14:paraId="34D1E235" w14:textId="77777777" w:rsidR="00BA15E0" w:rsidRDefault="00BA15E0" w:rsidP="00437164">
      <w:pPr>
        <w:pStyle w:val="ListParagraph"/>
        <w:numPr>
          <w:ilvl w:val="0"/>
          <w:numId w:val="7"/>
        </w:numPr>
        <w:tabs>
          <w:tab w:val="left" w:pos="1300"/>
        </w:tabs>
        <w:spacing w:before="32"/>
        <w:jc w:val="both"/>
        <w:rPr>
          <w:sz w:val="20"/>
        </w:rPr>
      </w:pPr>
      <w:r>
        <w:rPr>
          <w:sz w:val="20"/>
        </w:rPr>
        <w:t>Diabetes mellitus is present</w:t>
      </w:r>
    </w:p>
    <w:p w14:paraId="72DFCAA4" w14:textId="77777777" w:rsidR="00BA15E0" w:rsidRDefault="00BA15E0" w:rsidP="00437164">
      <w:pPr>
        <w:pStyle w:val="ListParagraph"/>
        <w:numPr>
          <w:ilvl w:val="0"/>
          <w:numId w:val="7"/>
        </w:numPr>
        <w:tabs>
          <w:tab w:val="left" w:pos="1300"/>
        </w:tabs>
        <w:spacing w:before="41"/>
        <w:jc w:val="both"/>
        <w:rPr>
          <w:sz w:val="20"/>
        </w:rPr>
      </w:pPr>
      <w:r>
        <w:rPr>
          <w:sz w:val="20"/>
        </w:rPr>
        <w:t>Diabetes mellitus is not present</w:t>
      </w:r>
    </w:p>
    <w:p w14:paraId="0E6DE90C" w14:textId="77777777" w:rsidR="00BA15E0" w:rsidRDefault="00BA15E0" w:rsidP="00437164">
      <w:pPr>
        <w:pStyle w:val="ListParagraph"/>
        <w:numPr>
          <w:ilvl w:val="0"/>
          <w:numId w:val="7"/>
        </w:numPr>
        <w:tabs>
          <w:tab w:val="left" w:pos="1300"/>
        </w:tabs>
        <w:spacing w:before="40"/>
        <w:jc w:val="both"/>
        <w:rPr>
          <w:sz w:val="20"/>
        </w:rPr>
      </w:pPr>
      <w:r>
        <w:rPr>
          <w:sz w:val="20"/>
        </w:rPr>
        <w:t>Three dot blot hemorrhages</w:t>
      </w:r>
    </w:p>
    <w:p w14:paraId="29922164" w14:textId="77777777" w:rsidR="00BA15E0" w:rsidRDefault="00BA15E0" w:rsidP="00437164">
      <w:pPr>
        <w:pStyle w:val="ListParagraph"/>
        <w:numPr>
          <w:ilvl w:val="0"/>
          <w:numId w:val="7"/>
        </w:numPr>
        <w:tabs>
          <w:tab w:val="left" w:pos="1300"/>
        </w:tabs>
        <w:spacing w:before="40"/>
        <w:jc w:val="both"/>
        <w:rPr>
          <w:sz w:val="20"/>
        </w:rPr>
      </w:pPr>
      <w:r>
        <w:rPr>
          <w:sz w:val="20"/>
        </w:rPr>
        <w:t>Dot blot hemorrhage is present</w:t>
      </w:r>
    </w:p>
    <w:p w14:paraId="6617BD5C" w14:textId="77777777" w:rsidR="00BA15E0" w:rsidRDefault="00BA15E0" w:rsidP="00437164">
      <w:pPr>
        <w:pStyle w:val="ListParagraph"/>
        <w:numPr>
          <w:ilvl w:val="0"/>
          <w:numId w:val="7"/>
        </w:numPr>
        <w:tabs>
          <w:tab w:val="left" w:pos="1300"/>
        </w:tabs>
        <w:spacing w:before="40"/>
        <w:jc w:val="both"/>
        <w:rPr>
          <w:sz w:val="20"/>
        </w:rPr>
      </w:pPr>
      <w:r>
        <w:rPr>
          <w:sz w:val="20"/>
        </w:rPr>
        <w:t>Patient taking one Acetaminophen 100 mg tablet by mouth daily as needed for pain</w:t>
      </w:r>
    </w:p>
    <w:p w14:paraId="37C86FED" w14:textId="77777777" w:rsidR="00BA15E0" w:rsidRDefault="00BA15E0" w:rsidP="00437164">
      <w:pPr>
        <w:pStyle w:val="ListParagraph"/>
        <w:numPr>
          <w:ilvl w:val="0"/>
          <w:numId w:val="7"/>
        </w:numPr>
        <w:tabs>
          <w:tab w:val="left" w:pos="1300"/>
        </w:tabs>
        <w:spacing w:before="41"/>
        <w:jc w:val="both"/>
        <w:rPr>
          <w:sz w:val="20"/>
        </w:rPr>
      </w:pPr>
      <w:r>
        <w:rPr>
          <w:sz w:val="20"/>
        </w:rPr>
        <w:t>Positive screen for fall risk</w:t>
      </w:r>
    </w:p>
    <w:p w14:paraId="1F7ABA74" w14:textId="77777777" w:rsidR="00BA15E0" w:rsidRDefault="00BA15E0" w:rsidP="00437164">
      <w:pPr>
        <w:pStyle w:val="ListParagraph"/>
        <w:numPr>
          <w:ilvl w:val="0"/>
          <w:numId w:val="7"/>
        </w:numPr>
        <w:tabs>
          <w:tab w:val="left" w:pos="1300"/>
        </w:tabs>
        <w:spacing w:before="40"/>
        <w:jc w:val="both"/>
        <w:rPr>
          <w:sz w:val="20"/>
        </w:rPr>
      </w:pPr>
      <w:r>
        <w:rPr>
          <w:sz w:val="20"/>
        </w:rPr>
        <w:t>Negative screen for PTSD and depression</w:t>
      </w:r>
    </w:p>
    <w:p w14:paraId="424FC86F" w14:textId="77777777" w:rsidR="00BA15E0" w:rsidRDefault="00BA15E0" w:rsidP="00437164">
      <w:pPr>
        <w:pStyle w:val="ListParagraph"/>
        <w:numPr>
          <w:ilvl w:val="0"/>
          <w:numId w:val="7"/>
        </w:numPr>
        <w:tabs>
          <w:tab w:val="left" w:pos="1300"/>
        </w:tabs>
        <w:spacing w:before="40"/>
        <w:jc w:val="both"/>
        <w:rPr>
          <w:sz w:val="20"/>
        </w:rPr>
      </w:pPr>
      <w:r>
        <w:rPr>
          <w:sz w:val="20"/>
        </w:rPr>
        <w:t>Family history of colon cancer</w:t>
      </w:r>
    </w:p>
    <w:p w14:paraId="1ECB03A0" w14:textId="77777777" w:rsidR="00CD3F69" w:rsidRPr="00CD3F69" w:rsidRDefault="00BA15E0" w:rsidP="00437164">
      <w:pPr>
        <w:pStyle w:val="ListParagraph"/>
        <w:numPr>
          <w:ilvl w:val="0"/>
          <w:numId w:val="7"/>
        </w:numPr>
        <w:tabs>
          <w:tab w:val="left" w:pos="1311"/>
        </w:tabs>
        <w:spacing w:before="41" w:line="283" w:lineRule="auto"/>
        <w:ind w:left="1060" w:right="3125" w:firstLine="0"/>
        <w:rPr>
          <w:sz w:val="20"/>
        </w:rPr>
      </w:pPr>
      <w:r>
        <w:rPr>
          <w:sz w:val="20"/>
        </w:rPr>
        <w:t xml:space="preserve">Patient provided educational materials on pre-diabetes </w:t>
      </w:r>
      <w:r>
        <w:rPr>
          <w:spacing w:val="-3"/>
          <w:sz w:val="20"/>
        </w:rPr>
        <w:t>diagnosis</w:t>
      </w:r>
    </w:p>
    <w:p w14:paraId="09C9316E" w14:textId="142566E3" w:rsidR="00BA15E0" w:rsidRDefault="00BA15E0" w:rsidP="00437164">
      <w:pPr>
        <w:pStyle w:val="ListParagraph"/>
        <w:numPr>
          <w:ilvl w:val="0"/>
          <w:numId w:val="7"/>
        </w:numPr>
        <w:tabs>
          <w:tab w:val="left" w:pos="1311"/>
        </w:tabs>
        <w:spacing w:before="41" w:line="283" w:lineRule="auto"/>
        <w:ind w:left="1060" w:right="3125" w:firstLine="0"/>
        <w:rPr>
          <w:sz w:val="20"/>
        </w:rPr>
      </w:pPr>
      <w:r>
        <w:rPr>
          <w:sz w:val="20"/>
        </w:rPr>
        <w:t>Patient counseled on the health risks of continuing</w:t>
      </w:r>
      <w:r>
        <w:rPr>
          <w:spacing w:val="-6"/>
          <w:sz w:val="20"/>
        </w:rPr>
        <w:t xml:space="preserve"> </w:t>
      </w:r>
      <w:r>
        <w:rPr>
          <w:sz w:val="20"/>
        </w:rPr>
        <w:t>smoking</w:t>
      </w:r>
    </w:p>
    <w:p w14:paraId="66EBF56E" w14:textId="50AABC4B" w:rsidR="00BA15E0" w:rsidRDefault="00BA15E0" w:rsidP="00BA15E0">
      <w:pPr>
        <w:tabs>
          <w:tab w:val="left" w:pos="1311"/>
        </w:tabs>
        <w:spacing w:before="41" w:line="283" w:lineRule="auto"/>
        <w:ind w:right="3125"/>
        <w:rPr>
          <w:sz w:val="20"/>
        </w:rPr>
      </w:pPr>
    </w:p>
    <w:p w14:paraId="206F6E57" w14:textId="6DE8B8B3" w:rsidR="00BA15E0" w:rsidRDefault="00BA15E0" w:rsidP="00BA15E0">
      <w:pPr>
        <w:tabs>
          <w:tab w:val="left" w:pos="1311"/>
        </w:tabs>
        <w:spacing w:before="41" w:line="283" w:lineRule="auto"/>
        <w:ind w:right="3125"/>
        <w:rPr>
          <w:sz w:val="20"/>
        </w:rPr>
      </w:pPr>
    </w:p>
    <w:p w14:paraId="420BAF3D" w14:textId="423D6A09" w:rsidR="00BA15E0" w:rsidRPr="007B288A" w:rsidRDefault="00BA15E0" w:rsidP="00FB2590">
      <w:pPr>
        <w:pStyle w:val="Heading3"/>
      </w:pPr>
      <w:bookmarkStart w:id="69" w:name="_Toc1824814"/>
      <w:bookmarkStart w:id="70" w:name="_Toc5884758"/>
      <w:r w:rsidRPr="007B288A">
        <w:t>Request Clinical Statements</w:t>
      </w:r>
      <w:bookmarkEnd w:id="69"/>
      <w:bookmarkEnd w:id="70"/>
    </w:p>
    <w:p w14:paraId="554E8216" w14:textId="77777777" w:rsidR="00BA15E0" w:rsidRDefault="00BA15E0" w:rsidP="00BA15E0">
      <w:pPr>
        <w:pStyle w:val="BodyText"/>
        <w:spacing w:before="250" w:line="249" w:lineRule="auto"/>
        <w:ind w:left="1060" w:right="119"/>
        <w:jc w:val="both"/>
      </w:pPr>
      <w:r>
        <w:t>A Request clinical statement describes a request for an action made by a clinician. Most of the times, but not always, the object of the request (e.g., lab test, medication order) will be fulfilled by someone other than the clinician (e.g., lab technician, pharmacist) making the request. All information about the request will be documented in this clinical statement, including information about details relating to the request, such as patient must fast for 12 hours before having a lipids blood test.</w:t>
      </w:r>
    </w:p>
    <w:p w14:paraId="3FE17868" w14:textId="77777777" w:rsidR="00BA15E0" w:rsidRDefault="00BA15E0" w:rsidP="00BA15E0">
      <w:pPr>
        <w:pStyle w:val="BodyText"/>
        <w:spacing w:before="4"/>
      </w:pPr>
    </w:p>
    <w:p w14:paraId="47D515A2" w14:textId="77777777" w:rsidR="00BA15E0" w:rsidRDefault="00BA15E0" w:rsidP="00BA15E0">
      <w:pPr>
        <w:pStyle w:val="BodyText"/>
        <w:ind w:left="1060"/>
        <w:jc w:val="both"/>
      </w:pPr>
      <w:r>
        <w:t>Examples of Request clinical statements:</w:t>
      </w:r>
    </w:p>
    <w:p w14:paraId="54ABB840" w14:textId="77777777" w:rsidR="00BA15E0" w:rsidRDefault="00BA15E0" w:rsidP="00BA15E0">
      <w:pPr>
        <w:pStyle w:val="BodyText"/>
        <w:spacing w:before="10"/>
      </w:pPr>
    </w:p>
    <w:p w14:paraId="5AC84544" w14:textId="77777777" w:rsidR="00BA15E0" w:rsidRDefault="00BA15E0" w:rsidP="00437164">
      <w:pPr>
        <w:pStyle w:val="ListParagraph"/>
        <w:numPr>
          <w:ilvl w:val="0"/>
          <w:numId w:val="6"/>
        </w:numPr>
        <w:tabs>
          <w:tab w:val="left" w:pos="1300"/>
        </w:tabs>
        <w:spacing w:before="1"/>
        <w:jc w:val="both"/>
        <w:rPr>
          <w:sz w:val="20"/>
        </w:rPr>
      </w:pPr>
      <w:r>
        <w:rPr>
          <w:sz w:val="20"/>
        </w:rPr>
        <w:t>Lipids panel for patient Jane Doe. Patient must fast for 12 hours prior to the blood test.</w:t>
      </w:r>
    </w:p>
    <w:p w14:paraId="50162F9F" w14:textId="77777777" w:rsidR="00BA15E0" w:rsidRDefault="00BA15E0" w:rsidP="00437164">
      <w:pPr>
        <w:pStyle w:val="ListParagraph"/>
        <w:numPr>
          <w:ilvl w:val="0"/>
          <w:numId w:val="6"/>
        </w:numPr>
        <w:tabs>
          <w:tab w:val="left" w:pos="1300"/>
        </w:tabs>
        <w:spacing w:before="40"/>
        <w:jc w:val="both"/>
        <w:rPr>
          <w:sz w:val="20"/>
        </w:rPr>
      </w:pPr>
      <w:r>
        <w:rPr>
          <w:sz w:val="20"/>
        </w:rPr>
        <w:t>Head CT with contrast for patient John Doe.</w:t>
      </w:r>
    </w:p>
    <w:p w14:paraId="7E2DD281" w14:textId="77777777" w:rsidR="00BA15E0" w:rsidRDefault="00BA15E0" w:rsidP="00437164">
      <w:pPr>
        <w:pStyle w:val="ListParagraph"/>
        <w:numPr>
          <w:ilvl w:val="0"/>
          <w:numId w:val="6"/>
        </w:numPr>
        <w:tabs>
          <w:tab w:val="left" w:pos="1300"/>
        </w:tabs>
        <w:spacing w:before="40"/>
        <w:jc w:val="both"/>
        <w:rPr>
          <w:sz w:val="20"/>
        </w:rPr>
      </w:pPr>
      <w:r>
        <w:rPr>
          <w:sz w:val="20"/>
        </w:rPr>
        <w:t>Cardiology referral for patient Mary Smith.</w:t>
      </w:r>
    </w:p>
    <w:p w14:paraId="3EF1A6B5" w14:textId="77777777" w:rsidR="00BA15E0" w:rsidRDefault="00BA15E0" w:rsidP="00437164">
      <w:pPr>
        <w:pStyle w:val="ListParagraph"/>
        <w:numPr>
          <w:ilvl w:val="0"/>
          <w:numId w:val="6"/>
        </w:numPr>
        <w:tabs>
          <w:tab w:val="left" w:pos="1300"/>
        </w:tabs>
        <w:spacing w:before="40"/>
        <w:jc w:val="both"/>
        <w:rPr>
          <w:sz w:val="20"/>
        </w:rPr>
      </w:pPr>
      <w:r>
        <w:rPr>
          <w:sz w:val="20"/>
        </w:rPr>
        <w:t>Penicillin</w:t>
      </w:r>
      <w:r>
        <w:rPr>
          <w:spacing w:val="-10"/>
          <w:sz w:val="20"/>
        </w:rPr>
        <w:t xml:space="preserve"> </w:t>
      </w:r>
      <w:r>
        <w:rPr>
          <w:sz w:val="20"/>
        </w:rPr>
        <w:t>medication</w:t>
      </w:r>
      <w:r>
        <w:rPr>
          <w:spacing w:val="-10"/>
          <w:sz w:val="20"/>
        </w:rPr>
        <w:t xml:space="preserve"> </w:t>
      </w:r>
      <w:r>
        <w:rPr>
          <w:sz w:val="20"/>
        </w:rPr>
        <w:t>for</w:t>
      </w:r>
      <w:r>
        <w:rPr>
          <w:spacing w:val="-10"/>
          <w:sz w:val="20"/>
        </w:rPr>
        <w:t xml:space="preserve"> </w:t>
      </w:r>
      <w:r>
        <w:rPr>
          <w:sz w:val="20"/>
        </w:rPr>
        <w:t>patient</w:t>
      </w:r>
      <w:r>
        <w:rPr>
          <w:spacing w:val="-10"/>
          <w:sz w:val="20"/>
        </w:rPr>
        <w:t xml:space="preserve"> </w:t>
      </w:r>
      <w:r>
        <w:rPr>
          <w:sz w:val="20"/>
        </w:rPr>
        <w:t>Michael</w:t>
      </w:r>
      <w:r>
        <w:rPr>
          <w:spacing w:val="-10"/>
          <w:sz w:val="20"/>
        </w:rPr>
        <w:t xml:space="preserve"> </w:t>
      </w:r>
      <w:r>
        <w:rPr>
          <w:sz w:val="20"/>
        </w:rPr>
        <w:t>Smith</w:t>
      </w:r>
      <w:r>
        <w:rPr>
          <w:spacing w:val="-10"/>
          <w:sz w:val="20"/>
        </w:rPr>
        <w:t xml:space="preserve"> </w:t>
      </w:r>
      <w:r>
        <w:rPr>
          <w:sz w:val="20"/>
        </w:rPr>
        <w:t>to</w:t>
      </w:r>
      <w:r>
        <w:rPr>
          <w:spacing w:val="-10"/>
          <w:sz w:val="20"/>
        </w:rPr>
        <w:t xml:space="preserve"> </w:t>
      </w:r>
      <w:r>
        <w:rPr>
          <w:sz w:val="20"/>
        </w:rPr>
        <w:t>be</w:t>
      </w:r>
      <w:r>
        <w:rPr>
          <w:spacing w:val="-10"/>
          <w:sz w:val="20"/>
        </w:rPr>
        <w:t xml:space="preserve"> </w:t>
      </w:r>
      <w:r>
        <w:rPr>
          <w:sz w:val="20"/>
        </w:rPr>
        <w:t>taken</w:t>
      </w:r>
      <w:r>
        <w:rPr>
          <w:spacing w:val="-10"/>
          <w:sz w:val="20"/>
        </w:rPr>
        <w:t xml:space="preserve"> </w:t>
      </w:r>
      <w:r>
        <w:rPr>
          <w:sz w:val="20"/>
        </w:rPr>
        <w:t>twice</w:t>
      </w:r>
      <w:r>
        <w:rPr>
          <w:spacing w:val="-10"/>
          <w:sz w:val="20"/>
        </w:rPr>
        <w:t xml:space="preserve"> </w:t>
      </w:r>
      <w:r>
        <w:rPr>
          <w:sz w:val="20"/>
        </w:rPr>
        <w:t>a</w:t>
      </w:r>
      <w:r>
        <w:rPr>
          <w:spacing w:val="-10"/>
          <w:sz w:val="20"/>
        </w:rPr>
        <w:t xml:space="preserve"> </w:t>
      </w:r>
      <w:r>
        <w:rPr>
          <w:sz w:val="20"/>
        </w:rPr>
        <w:t>day</w:t>
      </w:r>
      <w:r>
        <w:rPr>
          <w:spacing w:val="-10"/>
          <w:sz w:val="20"/>
        </w:rPr>
        <w:t xml:space="preserve"> </w:t>
      </w:r>
      <w:r>
        <w:rPr>
          <w:sz w:val="20"/>
        </w:rPr>
        <w:t>by</w:t>
      </w:r>
      <w:r>
        <w:rPr>
          <w:spacing w:val="-10"/>
          <w:sz w:val="20"/>
        </w:rPr>
        <w:t xml:space="preserve"> </w:t>
      </w:r>
      <w:r>
        <w:rPr>
          <w:sz w:val="20"/>
        </w:rPr>
        <w:t>mouth</w:t>
      </w:r>
      <w:r>
        <w:rPr>
          <w:spacing w:val="-10"/>
          <w:sz w:val="20"/>
        </w:rPr>
        <w:t xml:space="preserve"> </w:t>
      </w:r>
      <w:r>
        <w:rPr>
          <w:sz w:val="20"/>
        </w:rPr>
        <w:t>with</w:t>
      </w:r>
      <w:r>
        <w:rPr>
          <w:spacing w:val="-10"/>
          <w:sz w:val="20"/>
        </w:rPr>
        <w:t xml:space="preserve"> </w:t>
      </w:r>
      <w:r>
        <w:rPr>
          <w:sz w:val="20"/>
        </w:rPr>
        <w:t>food</w:t>
      </w:r>
      <w:r>
        <w:rPr>
          <w:spacing w:val="-10"/>
          <w:sz w:val="20"/>
        </w:rPr>
        <w:t xml:space="preserve"> </w:t>
      </w:r>
      <w:r>
        <w:rPr>
          <w:sz w:val="20"/>
        </w:rPr>
        <w:t>for</w:t>
      </w:r>
      <w:r>
        <w:rPr>
          <w:spacing w:val="-10"/>
          <w:sz w:val="20"/>
        </w:rPr>
        <w:t xml:space="preserve"> </w:t>
      </w:r>
      <w:r>
        <w:rPr>
          <w:sz w:val="20"/>
        </w:rPr>
        <w:t>10</w:t>
      </w:r>
      <w:r>
        <w:rPr>
          <w:spacing w:val="-10"/>
          <w:sz w:val="20"/>
        </w:rPr>
        <w:t xml:space="preserve"> </w:t>
      </w:r>
      <w:r>
        <w:rPr>
          <w:sz w:val="20"/>
        </w:rPr>
        <w:t>days.</w:t>
      </w:r>
    </w:p>
    <w:p w14:paraId="579553BB" w14:textId="77777777" w:rsidR="00BA15E0" w:rsidRDefault="00BA15E0" w:rsidP="00437164">
      <w:pPr>
        <w:pStyle w:val="ListParagraph"/>
        <w:numPr>
          <w:ilvl w:val="0"/>
          <w:numId w:val="6"/>
        </w:numPr>
        <w:tabs>
          <w:tab w:val="left" w:pos="1300"/>
        </w:tabs>
        <w:spacing w:before="41"/>
        <w:jc w:val="both"/>
        <w:rPr>
          <w:sz w:val="20"/>
        </w:rPr>
      </w:pPr>
      <w:r>
        <w:rPr>
          <w:sz w:val="20"/>
        </w:rPr>
        <w:t>Advised to participate in group tobacco cessation counseling once a week.</w:t>
      </w:r>
    </w:p>
    <w:p w14:paraId="16BA0EF1" w14:textId="77777777" w:rsidR="00BA15E0" w:rsidRDefault="00BA15E0" w:rsidP="00437164">
      <w:pPr>
        <w:pStyle w:val="ListParagraph"/>
        <w:numPr>
          <w:ilvl w:val="0"/>
          <w:numId w:val="6"/>
        </w:numPr>
        <w:tabs>
          <w:tab w:val="left" w:pos="1300"/>
        </w:tabs>
        <w:spacing w:before="40"/>
        <w:jc w:val="both"/>
        <w:rPr>
          <w:sz w:val="20"/>
        </w:rPr>
      </w:pPr>
      <w:r>
        <w:rPr>
          <w:sz w:val="20"/>
        </w:rPr>
        <w:t>Advised to lose 15 pounds within 3 months.</w:t>
      </w:r>
    </w:p>
    <w:p w14:paraId="6499226A" w14:textId="77777777" w:rsidR="00BA15E0" w:rsidRDefault="00BA15E0" w:rsidP="00437164">
      <w:pPr>
        <w:pStyle w:val="ListParagraph"/>
        <w:numPr>
          <w:ilvl w:val="0"/>
          <w:numId w:val="6"/>
        </w:numPr>
        <w:tabs>
          <w:tab w:val="left" w:pos="1300"/>
        </w:tabs>
        <w:spacing w:before="90"/>
        <w:rPr>
          <w:sz w:val="20"/>
        </w:rPr>
      </w:pPr>
      <w:r>
        <w:rPr>
          <w:sz w:val="20"/>
        </w:rPr>
        <w:lastRenderedPageBreak/>
        <w:t>Advised to exercise at least 3 times a week for 30 minutes per day for 3 months.</w:t>
      </w:r>
    </w:p>
    <w:p w14:paraId="61CA33B8" w14:textId="77777777" w:rsidR="00BA15E0" w:rsidRDefault="00BA15E0" w:rsidP="00437164">
      <w:pPr>
        <w:pStyle w:val="ListParagraph"/>
        <w:numPr>
          <w:ilvl w:val="0"/>
          <w:numId w:val="6"/>
        </w:numPr>
        <w:tabs>
          <w:tab w:val="left" w:pos="1300"/>
        </w:tabs>
        <w:spacing w:before="17" w:line="249" w:lineRule="auto"/>
        <w:ind w:right="118"/>
        <w:jc w:val="both"/>
        <w:rPr>
          <w:sz w:val="20"/>
        </w:rPr>
      </w:pPr>
      <w:r>
        <w:rPr>
          <w:sz w:val="20"/>
        </w:rPr>
        <w:t>Advised to decrease the number of packs smoked per day from 3 to 2 within 6 months by using a nicotine patch.</w:t>
      </w:r>
    </w:p>
    <w:p w14:paraId="1402949B" w14:textId="64827A2E" w:rsidR="00BA15E0" w:rsidRDefault="00BA15E0" w:rsidP="00BA15E0">
      <w:pPr>
        <w:tabs>
          <w:tab w:val="left" w:pos="1311"/>
        </w:tabs>
        <w:spacing w:before="41" w:line="283" w:lineRule="auto"/>
        <w:ind w:right="3125"/>
        <w:rPr>
          <w:sz w:val="20"/>
        </w:rPr>
      </w:pPr>
    </w:p>
    <w:p w14:paraId="7C962321" w14:textId="26CEA2D3" w:rsidR="00644B4F" w:rsidRDefault="00644B4F" w:rsidP="00BA15E0">
      <w:pPr>
        <w:tabs>
          <w:tab w:val="left" w:pos="1311"/>
        </w:tabs>
        <w:spacing w:before="41" w:line="283" w:lineRule="auto"/>
        <w:ind w:right="3125"/>
        <w:rPr>
          <w:sz w:val="20"/>
        </w:rPr>
      </w:pPr>
    </w:p>
    <w:p w14:paraId="6049399D" w14:textId="2146E9DE" w:rsidR="00644B4F" w:rsidRPr="007B288A" w:rsidRDefault="00644B4F" w:rsidP="00FB2590">
      <w:pPr>
        <w:pStyle w:val="Heading3"/>
      </w:pPr>
      <w:bookmarkStart w:id="71" w:name="_Toc5884759"/>
      <w:r w:rsidRPr="007B288A">
        <w:t>Precision of Clinical Statements Using ANF</w:t>
      </w:r>
      <w:bookmarkEnd w:id="71"/>
    </w:p>
    <w:p w14:paraId="280E7A1C" w14:textId="4E6F400A" w:rsidR="00644B4F" w:rsidRDefault="00644B4F" w:rsidP="007C4970">
      <w:pPr>
        <w:pStyle w:val="BodyText"/>
      </w:pPr>
    </w:p>
    <w:p w14:paraId="43A28D67" w14:textId="12880EFB" w:rsidR="00644B4F" w:rsidRPr="00644B4F" w:rsidRDefault="00644B4F" w:rsidP="00644B4F">
      <w:pPr>
        <w:rPr>
          <w:b/>
          <w:highlight w:val="yellow"/>
        </w:rPr>
      </w:pPr>
      <w:commentRangeStart w:id="72"/>
      <w:r w:rsidRPr="00644B4F">
        <w:rPr>
          <w:b/>
          <w:highlight w:val="yellow"/>
        </w:rPr>
        <w:t>From Ioana:</w:t>
      </w:r>
    </w:p>
    <w:p w14:paraId="77A72258" w14:textId="203C47FE" w:rsidR="00644B4F" w:rsidRPr="00644B4F" w:rsidRDefault="00644B4F" w:rsidP="00644B4F">
      <w:pPr>
        <w:rPr>
          <w:highlight w:val="yellow"/>
          <w:lang w:bidi="ar-SA"/>
        </w:rPr>
      </w:pPr>
      <w:r w:rsidRPr="00644B4F">
        <w:rPr>
          <w:highlight w:val="yellow"/>
        </w:rPr>
        <w:t xml:space="preserve">I think it would be valuable if we could show how ANF can improve </w:t>
      </w:r>
      <w:commentRangeStart w:id="73"/>
      <w:r w:rsidRPr="00644B4F">
        <w:rPr>
          <w:highlight w:val="yellow"/>
        </w:rPr>
        <w:t>the precision of “clinical statements</w:t>
      </w:r>
      <w:commentRangeEnd w:id="73"/>
      <w:r w:rsidR="00E73DF8">
        <w:rPr>
          <w:rStyle w:val="CommentReference"/>
        </w:rPr>
        <w:commentReference w:id="73"/>
      </w:r>
      <w:r w:rsidRPr="00644B4F">
        <w:rPr>
          <w:highlight w:val="yellow"/>
        </w:rPr>
        <w:t>”.</w:t>
      </w:r>
    </w:p>
    <w:p w14:paraId="61DD768A" w14:textId="77777777" w:rsidR="00644B4F" w:rsidRPr="00644B4F" w:rsidRDefault="00644B4F" w:rsidP="00644B4F">
      <w:pPr>
        <w:rPr>
          <w:highlight w:val="yellow"/>
        </w:rPr>
      </w:pPr>
      <w:r w:rsidRPr="00644B4F">
        <w:rPr>
          <w:highlight w:val="yellow"/>
        </w:rPr>
        <w:t>Both C-CDA and FHIR US core specify profiles intended to represent data captured by EHRs. If we could show how an EHR-produced “result” could be represented in ANF.</w:t>
      </w:r>
    </w:p>
    <w:p w14:paraId="08196D9E" w14:textId="77777777" w:rsidR="00644B4F" w:rsidRDefault="00644B4F" w:rsidP="00644B4F">
      <w:r w:rsidRPr="00644B4F">
        <w:rPr>
          <w:highlight w:val="yellow"/>
        </w:rPr>
        <w:t>We could propose this improvement to Orders&amp;Observations, Patient Care, and Clinical Decision Support work groups.</w:t>
      </w:r>
      <w:commentRangeEnd w:id="72"/>
      <w:r w:rsidR="005F653D">
        <w:rPr>
          <w:rStyle w:val="CommentReference"/>
        </w:rPr>
        <w:commentReference w:id="72"/>
      </w:r>
    </w:p>
    <w:p w14:paraId="1CF89E7F" w14:textId="08E51FF8" w:rsidR="00644B4F" w:rsidRDefault="00644B4F" w:rsidP="007C4970">
      <w:pPr>
        <w:pStyle w:val="BodyText"/>
      </w:pPr>
    </w:p>
    <w:p w14:paraId="5908188D" w14:textId="26A2C08D" w:rsidR="00644B4F" w:rsidRDefault="00644B4F" w:rsidP="007C4970">
      <w:pPr>
        <w:pStyle w:val="BodyText"/>
      </w:pPr>
    </w:p>
    <w:p w14:paraId="4CC1A735" w14:textId="3C3868C2" w:rsidR="00644B4F" w:rsidRDefault="00644B4F" w:rsidP="007C4970">
      <w:pPr>
        <w:pStyle w:val="BodyText"/>
      </w:pPr>
    </w:p>
    <w:p w14:paraId="5B179F69" w14:textId="77777777" w:rsidR="00644B4F" w:rsidRDefault="00644B4F" w:rsidP="007C4970">
      <w:pPr>
        <w:pStyle w:val="BodyText"/>
      </w:pPr>
    </w:p>
    <w:p w14:paraId="0FFE041B" w14:textId="77777777" w:rsidR="00644B4F" w:rsidRPr="00BA15E0" w:rsidRDefault="00644B4F" w:rsidP="00BA15E0">
      <w:pPr>
        <w:tabs>
          <w:tab w:val="left" w:pos="1311"/>
        </w:tabs>
        <w:spacing w:before="41" w:line="283" w:lineRule="auto"/>
        <w:ind w:right="3125"/>
        <w:rPr>
          <w:sz w:val="20"/>
        </w:rPr>
      </w:pPr>
    </w:p>
    <w:p w14:paraId="107A2A80" w14:textId="4CE894CC" w:rsidR="00BA15E0" w:rsidRDefault="00BA15E0" w:rsidP="00BA15E0">
      <w:pPr>
        <w:tabs>
          <w:tab w:val="left" w:pos="1311"/>
        </w:tabs>
        <w:spacing w:before="41" w:line="283" w:lineRule="auto"/>
        <w:ind w:right="3125"/>
        <w:rPr>
          <w:sz w:val="20"/>
        </w:rPr>
      </w:pPr>
    </w:p>
    <w:p w14:paraId="0A3D4B9C" w14:textId="2CC21900" w:rsidR="00C06662" w:rsidRDefault="00C06662" w:rsidP="00E03068">
      <w:pPr>
        <w:pStyle w:val="Heading2"/>
      </w:pPr>
      <w:bookmarkStart w:id="74" w:name="_Toc1824815"/>
      <w:bookmarkStart w:id="75" w:name="_Toc5884760"/>
      <w:commentRangeStart w:id="76"/>
      <w:r w:rsidRPr="007B288A">
        <w:t>Statement Models</w:t>
      </w:r>
      <w:bookmarkEnd w:id="74"/>
      <w:commentRangeEnd w:id="76"/>
      <w:r w:rsidR="00C25EF2" w:rsidRPr="007B288A">
        <w:commentReference w:id="76"/>
      </w:r>
      <w:bookmarkEnd w:id="75"/>
    </w:p>
    <w:p w14:paraId="6ABBE58C" w14:textId="6C8A4595" w:rsidR="00C06662" w:rsidRDefault="00C06662" w:rsidP="00C06662">
      <w:pPr>
        <w:pStyle w:val="BodyText"/>
        <w:ind w:left="1060"/>
      </w:pPr>
    </w:p>
    <w:p w14:paraId="100F6952" w14:textId="3A4824F7" w:rsidR="001F30FD" w:rsidRDefault="001F30FD" w:rsidP="00C06662">
      <w:pPr>
        <w:pStyle w:val="BodyText"/>
        <w:ind w:left="1060"/>
        <w:rPr>
          <w:b/>
        </w:rPr>
      </w:pPr>
    </w:p>
    <w:p w14:paraId="7CBED7B7" w14:textId="5F0EA066" w:rsidR="001F30FD" w:rsidRDefault="005F653D" w:rsidP="00C06662">
      <w:pPr>
        <w:pStyle w:val="BodyText"/>
        <w:ind w:left="1060"/>
        <w:rPr>
          <w:b/>
        </w:rPr>
      </w:pPr>
      <w:r w:rsidRPr="005F653D">
        <w:rPr>
          <w:b/>
          <w:highlight w:val="green"/>
        </w:rPr>
        <w:t>PLACEHOLDER</w:t>
      </w:r>
    </w:p>
    <w:p w14:paraId="01A88808" w14:textId="3977537A" w:rsidR="00C06662" w:rsidRDefault="00C06662" w:rsidP="00C06662">
      <w:pPr>
        <w:pStyle w:val="BodyText"/>
        <w:ind w:left="1060"/>
        <w:rPr>
          <w:b/>
        </w:rPr>
      </w:pPr>
    </w:p>
    <w:p w14:paraId="31CA4E7B" w14:textId="39319DD9" w:rsidR="00C06662" w:rsidRDefault="00C06662" w:rsidP="00C06662">
      <w:pPr>
        <w:pStyle w:val="BodyText"/>
        <w:ind w:left="1060"/>
        <w:rPr>
          <w:b/>
        </w:rPr>
      </w:pPr>
    </w:p>
    <w:p w14:paraId="3F816D84" w14:textId="1E451826" w:rsidR="00C06662" w:rsidRPr="007B288A" w:rsidRDefault="00C06662" w:rsidP="00FB2590">
      <w:pPr>
        <w:pStyle w:val="Heading1"/>
        <w:rPr>
          <w:ins w:id="77" w:author="Haake, Kirsten" w:date="2019-02-22T14:11:00Z"/>
        </w:rPr>
      </w:pPr>
      <w:bookmarkStart w:id="78" w:name="_Toc1824816"/>
      <w:bookmarkStart w:id="79" w:name="_Toc5884761"/>
      <w:r w:rsidRPr="007B288A">
        <w:t>Clinical Input Form</w:t>
      </w:r>
      <w:bookmarkEnd w:id="78"/>
      <w:bookmarkEnd w:id="79"/>
    </w:p>
    <w:p w14:paraId="23CA80E7" w14:textId="77777777" w:rsidR="00F95055" w:rsidRDefault="00F95055" w:rsidP="00342BD6">
      <w:pPr>
        <w:tabs>
          <w:tab w:val="left" w:pos="1260"/>
        </w:tabs>
        <w:spacing w:before="18"/>
        <w:ind w:left="1060"/>
        <w:rPr>
          <w:ins w:id="80" w:author="Haake, Kirsten" w:date="2019-02-22T14:11:00Z"/>
          <w:sz w:val="20"/>
          <w:szCs w:val="20"/>
        </w:rPr>
      </w:pPr>
    </w:p>
    <w:p w14:paraId="1DBF4B1F" w14:textId="77777777" w:rsidR="00F95055" w:rsidRDefault="00F95055" w:rsidP="00342BD6">
      <w:pPr>
        <w:tabs>
          <w:tab w:val="left" w:pos="1260"/>
        </w:tabs>
        <w:spacing w:before="18"/>
        <w:ind w:left="1060"/>
        <w:rPr>
          <w:ins w:id="81" w:author="Haake, Kirsten" w:date="2019-02-22T14:11:00Z"/>
          <w:sz w:val="20"/>
          <w:szCs w:val="20"/>
        </w:rPr>
      </w:pPr>
    </w:p>
    <w:p w14:paraId="18341623" w14:textId="289B287C" w:rsidR="00E84004" w:rsidRDefault="00E84004" w:rsidP="00437164">
      <w:pPr>
        <w:pStyle w:val="BodyText"/>
        <w:numPr>
          <w:ilvl w:val="0"/>
          <w:numId w:val="12"/>
        </w:numPr>
        <w:spacing w:line="249" w:lineRule="auto"/>
        <w:ind w:right="118"/>
        <w:jc w:val="both"/>
        <w:rPr>
          <w:b/>
          <w:highlight w:val="yellow"/>
        </w:rPr>
      </w:pPr>
      <w:r>
        <w:rPr>
          <w:b/>
          <w:highlight w:val="yellow"/>
        </w:rPr>
        <w:t>Keith’s initial Guidance</w:t>
      </w:r>
    </w:p>
    <w:p w14:paraId="5E448794" w14:textId="05549065" w:rsidR="00E04E6C" w:rsidRPr="00E84004" w:rsidRDefault="00E04E6C" w:rsidP="00437164">
      <w:pPr>
        <w:pStyle w:val="BodyText"/>
        <w:numPr>
          <w:ilvl w:val="2"/>
          <w:numId w:val="12"/>
        </w:numPr>
        <w:spacing w:line="249" w:lineRule="auto"/>
        <w:ind w:right="118"/>
        <w:jc w:val="both"/>
        <w:rPr>
          <w:highlight w:val="yellow"/>
        </w:rPr>
      </w:pPr>
      <w:r w:rsidRPr="00E84004">
        <w:rPr>
          <w:highlight w:val="yellow"/>
        </w:rPr>
        <w:t>Continue the Pulse/BP example here</w:t>
      </w:r>
    </w:p>
    <w:p w14:paraId="071A596F" w14:textId="660F0A10" w:rsidR="00E04E6C" w:rsidRPr="00E84004" w:rsidRDefault="00E04E6C" w:rsidP="00437164">
      <w:pPr>
        <w:pStyle w:val="BodyText"/>
        <w:numPr>
          <w:ilvl w:val="2"/>
          <w:numId w:val="12"/>
        </w:numPr>
        <w:spacing w:line="249" w:lineRule="auto"/>
        <w:ind w:right="118"/>
        <w:jc w:val="both"/>
        <w:rPr>
          <w:highlight w:val="yellow"/>
        </w:rPr>
      </w:pPr>
      <w:r w:rsidRPr="00E84004">
        <w:rPr>
          <w:highlight w:val="yellow"/>
        </w:rPr>
        <w:t>Continue to show, how the dif</w:t>
      </w:r>
      <w:r w:rsidR="005B7F41" w:rsidRPr="00E84004">
        <w:rPr>
          <w:highlight w:val="yellow"/>
        </w:rPr>
        <w:t>ferent ways of recording data are</w:t>
      </w:r>
      <w:r w:rsidRPr="00E84004">
        <w:rPr>
          <w:highlight w:val="yellow"/>
        </w:rPr>
        <w:t xml:space="preserve"> perfectly normal and acceptable and elaborate on the issues for data retrieval and analysis</w:t>
      </w:r>
    </w:p>
    <w:p w14:paraId="7F7A494E" w14:textId="77777777" w:rsidR="00E04E6C" w:rsidRDefault="00E04E6C" w:rsidP="00C93035">
      <w:pPr>
        <w:pStyle w:val="BodyText"/>
        <w:spacing w:line="249" w:lineRule="auto"/>
        <w:ind w:left="1060" w:right="118"/>
        <w:jc w:val="both"/>
      </w:pPr>
    </w:p>
    <w:p w14:paraId="70086492" w14:textId="77777777" w:rsidR="00E04E6C" w:rsidRDefault="00E04E6C" w:rsidP="00C93035">
      <w:pPr>
        <w:pStyle w:val="BodyText"/>
        <w:spacing w:line="249" w:lineRule="auto"/>
        <w:ind w:left="1060" w:right="118"/>
        <w:jc w:val="both"/>
      </w:pPr>
    </w:p>
    <w:p w14:paraId="0EED4E4D" w14:textId="2DCE4D24" w:rsidR="00C93035" w:rsidRDefault="00C93035" w:rsidP="00C93035">
      <w:pPr>
        <w:pStyle w:val="BodyText"/>
        <w:spacing w:line="249" w:lineRule="auto"/>
        <w:ind w:left="1060" w:right="118"/>
        <w:jc w:val="both"/>
      </w:pPr>
      <w:r>
        <w:t xml:space="preserve">Ideally, the way the information is presented to clinicians is in a manner that is most efficient for the clinicians to use. However, what is an efficient way for clinicians to select and enter data may not be the most efficient way for data analysts to use when they are querying data once it has been normalized and stored in a database, such as when creating a new CDS rule or compiling prevalence statistics. For this, the data is normalized using the </w:t>
      </w:r>
      <w:r>
        <w:rPr>
          <w:i/>
        </w:rPr>
        <w:t xml:space="preserve">Analysis Normal Form (ANF) </w:t>
      </w:r>
      <w:r>
        <w:t>and stored in a database. Again, the ANF</w:t>
      </w:r>
      <w:r w:rsidR="00083652">
        <w:t xml:space="preserve"> </w:t>
      </w:r>
      <w:r>
        <w:t>is not necessarily a physical structure, but is how a data analyst might see the data when they are looking at it in a database, and not as clinicians would see it in the user interface (i.e., CIF).</w:t>
      </w:r>
    </w:p>
    <w:p w14:paraId="40E19433" w14:textId="77777777" w:rsidR="00C93035" w:rsidRDefault="00C93035" w:rsidP="00C93035">
      <w:pPr>
        <w:pStyle w:val="BodyText"/>
        <w:rPr>
          <w:sz w:val="21"/>
        </w:rPr>
      </w:pPr>
    </w:p>
    <w:p w14:paraId="28FF3328" w14:textId="62D91C2D" w:rsidR="00C93035" w:rsidRDefault="00C93035" w:rsidP="0030693E">
      <w:pPr>
        <w:pStyle w:val="BodyText"/>
        <w:ind w:left="1440"/>
      </w:pPr>
      <w:r>
        <w:t xml:space="preserve">Clinician collects data </w:t>
      </w:r>
      <w:r w:rsidR="00B70858">
        <w:sym w:font="Wingdings" w:char="F0F0"/>
      </w:r>
      <w:r w:rsidR="00B70858">
        <w:t xml:space="preserve"> </w:t>
      </w:r>
      <w:r>
        <w:t>Clinical Input Form</w:t>
      </w:r>
    </w:p>
    <w:p w14:paraId="615A5C12" w14:textId="5411AAB3" w:rsidR="00C93035" w:rsidRDefault="00B70858" w:rsidP="0030693E">
      <w:pPr>
        <w:pStyle w:val="BodyText"/>
        <w:ind w:left="1440"/>
      </w:pPr>
      <w:r>
        <w:t xml:space="preserve">Data is normalized </w:t>
      </w:r>
      <w:r>
        <w:sym w:font="Wingdings" w:char="F0F0"/>
      </w:r>
      <w:r>
        <w:t xml:space="preserve"> </w:t>
      </w:r>
      <w:r w:rsidR="00C93035">
        <w:t>Transfo</w:t>
      </w:r>
      <w:r>
        <w:t xml:space="preserve">rmation process from CIF to ANF </w:t>
      </w:r>
      <w:r>
        <w:sym w:font="Wingdings" w:char="F0F0"/>
      </w:r>
      <w:r>
        <w:t xml:space="preserve"> </w:t>
      </w:r>
      <w:r w:rsidR="00C93035">
        <w:t>Representable/storable</w:t>
      </w:r>
      <w:r w:rsidR="0031676A">
        <w:t xml:space="preserve"> in multiple types of databases</w:t>
      </w:r>
    </w:p>
    <w:p w14:paraId="0CF95E47" w14:textId="59DCCE21" w:rsidR="00C93035" w:rsidRDefault="00C93035" w:rsidP="0030693E">
      <w:pPr>
        <w:pStyle w:val="BodyText"/>
        <w:ind w:left="1440"/>
      </w:pPr>
      <w:r>
        <w:t>Data</w:t>
      </w:r>
      <w:r>
        <w:rPr>
          <w:spacing w:val="17"/>
        </w:rPr>
        <w:t xml:space="preserve"> </w:t>
      </w:r>
      <w:r>
        <w:t>analyst</w:t>
      </w:r>
      <w:r>
        <w:rPr>
          <w:spacing w:val="17"/>
        </w:rPr>
        <w:t xml:space="preserve"> </w:t>
      </w:r>
      <w:r>
        <w:t>who</w:t>
      </w:r>
      <w:r>
        <w:rPr>
          <w:spacing w:val="17"/>
        </w:rPr>
        <w:t xml:space="preserve"> </w:t>
      </w:r>
      <w:r>
        <w:t>is</w:t>
      </w:r>
      <w:r>
        <w:rPr>
          <w:spacing w:val="17"/>
        </w:rPr>
        <w:t xml:space="preserve"> </w:t>
      </w:r>
      <w:r>
        <w:t>using</w:t>
      </w:r>
      <w:r>
        <w:rPr>
          <w:spacing w:val="17"/>
        </w:rPr>
        <w:t xml:space="preserve"> </w:t>
      </w:r>
      <w:r>
        <w:t>or</w:t>
      </w:r>
      <w:r>
        <w:rPr>
          <w:spacing w:val="17"/>
        </w:rPr>
        <w:t xml:space="preserve"> </w:t>
      </w:r>
      <w:r>
        <w:t>querying</w:t>
      </w:r>
      <w:r>
        <w:rPr>
          <w:spacing w:val="17"/>
        </w:rPr>
        <w:t xml:space="preserve"> </w:t>
      </w:r>
      <w:r>
        <w:t>the</w:t>
      </w:r>
      <w:r>
        <w:rPr>
          <w:spacing w:val="17"/>
        </w:rPr>
        <w:t xml:space="preserve"> </w:t>
      </w:r>
      <w:r>
        <w:t>data</w:t>
      </w:r>
      <w:r>
        <w:rPr>
          <w:spacing w:val="17"/>
        </w:rPr>
        <w:t xml:space="preserve"> </w:t>
      </w:r>
      <w:r>
        <w:t>(e.g.,</w:t>
      </w:r>
      <w:r>
        <w:rPr>
          <w:spacing w:val="17"/>
        </w:rPr>
        <w:t xml:space="preserve"> </w:t>
      </w:r>
      <w:r>
        <w:t>creating</w:t>
      </w:r>
      <w:r>
        <w:rPr>
          <w:spacing w:val="17"/>
        </w:rPr>
        <w:t xml:space="preserve"> </w:t>
      </w:r>
      <w:r>
        <w:t>a</w:t>
      </w:r>
      <w:r>
        <w:rPr>
          <w:spacing w:val="17"/>
        </w:rPr>
        <w:t xml:space="preserve"> </w:t>
      </w:r>
      <w:r>
        <w:t>CDS</w:t>
      </w:r>
      <w:r>
        <w:rPr>
          <w:spacing w:val="17"/>
        </w:rPr>
        <w:t xml:space="preserve"> </w:t>
      </w:r>
      <w:r>
        <w:t>rule</w:t>
      </w:r>
      <w:r>
        <w:rPr>
          <w:spacing w:val="17"/>
        </w:rPr>
        <w:t xml:space="preserve"> </w:t>
      </w:r>
      <w:r>
        <w:t>or</w:t>
      </w:r>
      <w:r>
        <w:rPr>
          <w:spacing w:val="17"/>
        </w:rPr>
        <w:t xml:space="preserve"> </w:t>
      </w:r>
      <w:r>
        <w:t>working</w:t>
      </w:r>
      <w:r>
        <w:rPr>
          <w:spacing w:val="17"/>
        </w:rPr>
        <w:t xml:space="preserve"> </w:t>
      </w:r>
      <w:r>
        <w:t>on</w:t>
      </w:r>
      <w:r>
        <w:rPr>
          <w:spacing w:val="17"/>
        </w:rPr>
        <w:t xml:space="preserve"> </w:t>
      </w:r>
      <w:r>
        <w:t>prevalence</w:t>
      </w:r>
      <w:r w:rsidR="005B10B5">
        <w:t xml:space="preserve"> </w:t>
      </w:r>
      <w:r>
        <w:t xml:space="preserve">statistics) </w:t>
      </w:r>
      <w:r w:rsidR="00B70858">
        <w:sym w:font="Wingdings" w:char="F0F0"/>
      </w:r>
      <w:r w:rsidR="00B70858">
        <w:t xml:space="preserve"> </w:t>
      </w:r>
      <w:r>
        <w:t>ANF (it is how the data is represented or stored in the database; must know enough about the data to know what is stored in the topic vs. what is stored as a result or detail)</w:t>
      </w:r>
    </w:p>
    <w:p w14:paraId="55A28788" w14:textId="77777777" w:rsidR="00C93035" w:rsidRDefault="00C93035" w:rsidP="00C93035">
      <w:pPr>
        <w:pStyle w:val="BodyText"/>
      </w:pPr>
    </w:p>
    <w:p w14:paraId="57366005" w14:textId="77777777" w:rsidR="00C93035" w:rsidRDefault="00C93035" w:rsidP="00C93035">
      <w:pPr>
        <w:pStyle w:val="BodyText"/>
        <w:spacing w:line="249" w:lineRule="auto"/>
        <w:ind w:left="1060" w:right="118"/>
        <w:jc w:val="both"/>
      </w:pPr>
      <w:r>
        <w:t>The</w:t>
      </w:r>
      <w:r>
        <w:rPr>
          <w:spacing w:val="-5"/>
        </w:rPr>
        <w:t xml:space="preserve"> </w:t>
      </w:r>
      <w:r>
        <w:t>goal</w:t>
      </w:r>
      <w:r>
        <w:rPr>
          <w:spacing w:val="-5"/>
        </w:rPr>
        <w:t xml:space="preserve"> </w:t>
      </w:r>
      <w:r>
        <w:t>of</w:t>
      </w:r>
      <w:r>
        <w:rPr>
          <w:spacing w:val="-5"/>
        </w:rPr>
        <w:t xml:space="preserve"> </w:t>
      </w:r>
      <w:r>
        <w:t>ANF</w:t>
      </w:r>
      <w:r>
        <w:rPr>
          <w:spacing w:val="-5"/>
        </w:rPr>
        <w:t xml:space="preserve"> </w:t>
      </w:r>
      <w:r>
        <w:t>is</w:t>
      </w:r>
      <w:r>
        <w:rPr>
          <w:spacing w:val="-5"/>
        </w:rPr>
        <w:t xml:space="preserve"> </w:t>
      </w:r>
      <w:r>
        <w:t>to</w:t>
      </w:r>
      <w:r>
        <w:rPr>
          <w:spacing w:val="-5"/>
        </w:rPr>
        <w:t xml:space="preserve"> </w:t>
      </w:r>
      <w:r>
        <w:t>enable</w:t>
      </w:r>
      <w:r>
        <w:rPr>
          <w:spacing w:val="-5"/>
        </w:rPr>
        <w:t xml:space="preserve"> </w:t>
      </w:r>
      <w:r>
        <w:t>analysts</w:t>
      </w:r>
      <w:r>
        <w:rPr>
          <w:spacing w:val="-5"/>
        </w:rPr>
        <w:t xml:space="preserve"> </w:t>
      </w:r>
      <w:r>
        <w:t>to</w:t>
      </w:r>
      <w:r>
        <w:rPr>
          <w:spacing w:val="-5"/>
        </w:rPr>
        <w:t xml:space="preserve"> </w:t>
      </w:r>
      <w:r>
        <w:t>understand</w:t>
      </w:r>
      <w:r>
        <w:rPr>
          <w:spacing w:val="-5"/>
        </w:rPr>
        <w:t xml:space="preserve"> </w:t>
      </w:r>
      <w:r>
        <w:t>the</w:t>
      </w:r>
      <w:r>
        <w:rPr>
          <w:spacing w:val="-5"/>
        </w:rPr>
        <w:t xml:space="preserve"> </w:t>
      </w:r>
      <w:r>
        <w:t>data</w:t>
      </w:r>
      <w:r>
        <w:rPr>
          <w:spacing w:val="-5"/>
        </w:rPr>
        <w:t xml:space="preserve"> </w:t>
      </w:r>
      <w:r>
        <w:t>and</w:t>
      </w:r>
      <w:r>
        <w:rPr>
          <w:spacing w:val="-5"/>
        </w:rPr>
        <w:t xml:space="preserve"> </w:t>
      </w:r>
      <w:r>
        <w:t>how</w:t>
      </w:r>
      <w:r>
        <w:rPr>
          <w:spacing w:val="-5"/>
        </w:rPr>
        <w:t xml:space="preserve"> </w:t>
      </w:r>
      <w:r>
        <w:t>it</w:t>
      </w:r>
      <w:r>
        <w:rPr>
          <w:spacing w:val="-5"/>
        </w:rPr>
        <w:t xml:space="preserve"> </w:t>
      </w:r>
      <w:r>
        <w:t>is</w:t>
      </w:r>
      <w:r>
        <w:rPr>
          <w:spacing w:val="-5"/>
        </w:rPr>
        <w:t xml:space="preserve"> </w:t>
      </w:r>
      <w:r>
        <w:t>stored</w:t>
      </w:r>
      <w:r>
        <w:rPr>
          <w:spacing w:val="-5"/>
        </w:rPr>
        <w:t xml:space="preserve"> </w:t>
      </w:r>
      <w:r>
        <w:t>in</w:t>
      </w:r>
      <w:r>
        <w:rPr>
          <w:spacing w:val="-5"/>
        </w:rPr>
        <w:t xml:space="preserve"> </w:t>
      </w:r>
      <w:r>
        <w:t>lieu</w:t>
      </w:r>
      <w:r>
        <w:rPr>
          <w:spacing w:val="-5"/>
        </w:rPr>
        <w:t xml:space="preserve"> </w:t>
      </w:r>
      <w:r>
        <w:t>of</w:t>
      </w:r>
      <w:r>
        <w:rPr>
          <w:spacing w:val="-5"/>
        </w:rPr>
        <w:t xml:space="preserve"> </w:t>
      </w:r>
      <w:r>
        <w:t>having</w:t>
      </w:r>
      <w:r>
        <w:rPr>
          <w:spacing w:val="-5"/>
        </w:rPr>
        <w:t xml:space="preserve"> </w:t>
      </w:r>
      <w:r>
        <w:t>to</w:t>
      </w:r>
      <w:r>
        <w:rPr>
          <w:spacing w:val="-5"/>
        </w:rPr>
        <w:t xml:space="preserve"> </w:t>
      </w:r>
      <w:r>
        <w:t xml:space="preserve">teach them about the thousands of ways data can exist within an isosemantic family (i.e., CIF) and ensure the data that has to be expressed can be expressed in an operable and scalable way. The more that data </w:t>
      </w:r>
      <w:r>
        <w:rPr>
          <w:spacing w:val="-8"/>
        </w:rPr>
        <w:t xml:space="preserve">is </w:t>
      </w:r>
      <w:r>
        <w:t xml:space="preserve">normalized, the simpler it will become to analyze, and the likelihood of analysis errors will be reduced. </w:t>
      </w:r>
      <w:r>
        <w:lastRenderedPageBreak/>
        <w:t>Without</w:t>
      </w:r>
      <w:r>
        <w:rPr>
          <w:spacing w:val="-7"/>
        </w:rPr>
        <w:t xml:space="preserve"> </w:t>
      </w:r>
      <w:r>
        <w:t>the</w:t>
      </w:r>
      <w:r>
        <w:rPr>
          <w:spacing w:val="-7"/>
        </w:rPr>
        <w:t xml:space="preserve"> </w:t>
      </w:r>
      <w:r>
        <w:t>ANF,</w:t>
      </w:r>
      <w:r>
        <w:rPr>
          <w:spacing w:val="-7"/>
        </w:rPr>
        <w:t xml:space="preserve"> </w:t>
      </w:r>
      <w:r>
        <w:t>the</w:t>
      </w:r>
      <w:r>
        <w:rPr>
          <w:spacing w:val="-7"/>
        </w:rPr>
        <w:t xml:space="preserve"> </w:t>
      </w:r>
      <w:r>
        <w:t>probability</w:t>
      </w:r>
      <w:r>
        <w:rPr>
          <w:spacing w:val="-7"/>
        </w:rPr>
        <w:t xml:space="preserve"> </w:t>
      </w:r>
      <w:r>
        <w:t>of</w:t>
      </w:r>
      <w:r>
        <w:rPr>
          <w:spacing w:val="-7"/>
        </w:rPr>
        <w:t xml:space="preserve"> </w:t>
      </w:r>
      <w:r>
        <w:t>patient</w:t>
      </w:r>
      <w:r>
        <w:rPr>
          <w:spacing w:val="-7"/>
        </w:rPr>
        <w:t xml:space="preserve"> </w:t>
      </w:r>
      <w:r>
        <w:t>safety</w:t>
      </w:r>
      <w:r>
        <w:rPr>
          <w:spacing w:val="-7"/>
        </w:rPr>
        <w:t xml:space="preserve"> </w:t>
      </w:r>
      <w:r>
        <w:t>risks</w:t>
      </w:r>
      <w:r>
        <w:rPr>
          <w:spacing w:val="-7"/>
        </w:rPr>
        <w:t xml:space="preserve"> </w:t>
      </w:r>
      <w:r>
        <w:t>is</w:t>
      </w:r>
      <w:r>
        <w:rPr>
          <w:spacing w:val="-7"/>
        </w:rPr>
        <w:t xml:space="preserve"> </w:t>
      </w:r>
      <w:r>
        <w:t>increased.</w:t>
      </w:r>
      <w:r>
        <w:rPr>
          <w:spacing w:val="-7"/>
        </w:rPr>
        <w:t xml:space="preserve"> </w:t>
      </w:r>
      <w:r>
        <w:t>Examples</w:t>
      </w:r>
      <w:r>
        <w:rPr>
          <w:spacing w:val="-7"/>
        </w:rPr>
        <w:t xml:space="preserve"> </w:t>
      </w:r>
      <w:r>
        <w:t>of</w:t>
      </w:r>
      <w:r>
        <w:rPr>
          <w:spacing w:val="-7"/>
        </w:rPr>
        <w:t xml:space="preserve"> </w:t>
      </w:r>
      <w:r>
        <w:t>problems</w:t>
      </w:r>
      <w:r>
        <w:rPr>
          <w:spacing w:val="-7"/>
        </w:rPr>
        <w:t xml:space="preserve"> </w:t>
      </w:r>
      <w:r>
        <w:t>that</w:t>
      </w:r>
      <w:r>
        <w:rPr>
          <w:spacing w:val="-7"/>
        </w:rPr>
        <w:t xml:space="preserve"> </w:t>
      </w:r>
      <w:r>
        <w:t>can</w:t>
      </w:r>
      <w:r>
        <w:rPr>
          <w:spacing w:val="-7"/>
        </w:rPr>
        <w:t xml:space="preserve"> </w:t>
      </w:r>
      <w:r>
        <w:t>occur are:</w:t>
      </w:r>
    </w:p>
    <w:p w14:paraId="5C0E8412" w14:textId="77777777" w:rsidR="00C93035" w:rsidRDefault="00C93035" w:rsidP="0030693E">
      <w:pPr>
        <w:pStyle w:val="BodyText"/>
        <w:spacing w:before="10"/>
        <w:rPr>
          <w:sz w:val="18"/>
        </w:rPr>
      </w:pPr>
    </w:p>
    <w:p w14:paraId="33ED81BA" w14:textId="77777777" w:rsidR="00C93035" w:rsidRPr="0030693E" w:rsidRDefault="00C93035" w:rsidP="0030693E">
      <w:pPr>
        <w:tabs>
          <w:tab w:val="left" w:pos="1260"/>
        </w:tabs>
        <w:spacing w:line="21" w:lineRule="atLeast"/>
        <w:ind w:left="1065"/>
        <w:rPr>
          <w:sz w:val="20"/>
        </w:rPr>
      </w:pPr>
      <w:commentRangeStart w:id="82"/>
      <w:r w:rsidRPr="0030693E">
        <w:rPr>
          <w:b/>
          <w:sz w:val="20"/>
        </w:rPr>
        <w:t>An inability</w:t>
      </w:r>
      <w:r w:rsidRPr="0030693E">
        <w:rPr>
          <w:sz w:val="20"/>
        </w:rPr>
        <w:t xml:space="preserve"> to determine that two clinical statements are equivalent</w:t>
      </w:r>
    </w:p>
    <w:p w14:paraId="39969895" w14:textId="77777777" w:rsidR="00C93035" w:rsidRPr="0030693E" w:rsidRDefault="00C93035" w:rsidP="0030693E">
      <w:pPr>
        <w:tabs>
          <w:tab w:val="left" w:pos="1460"/>
        </w:tabs>
        <w:spacing w:before="22" w:line="21" w:lineRule="atLeast"/>
        <w:ind w:left="1526" w:right="119"/>
        <w:jc w:val="both"/>
        <w:rPr>
          <w:sz w:val="20"/>
        </w:rPr>
      </w:pPr>
      <w:r w:rsidRPr="0030693E">
        <w:rPr>
          <w:sz w:val="20"/>
        </w:rPr>
        <w:t>Taking two 250 mg acetaminophen tablets is the same as taking one 500 mg tablet but the analyst only queries for one of the statements, not both.</w:t>
      </w:r>
    </w:p>
    <w:p w14:paraId="61686810" w14:textId="3DD9FB19" w:rsidR="00C93035" w:rsidRPr="0030693E" w:rsidRDefault="00C93035" w:rsidP="0030693E">
      <w:pPr>
        <w:tabs>
          <w:tab w:val="left" w:pos="1460"/>
        </w:tabs>
        <w:spacing w:before="14" w:line="21" w:lineRule="atLeast"/>
        <w:ind w:left="1526" w:right="118"/>
        <w:jc w:val="both"/>
        <w:rPr>
          <w:sz w:val="20"/>
        </w:rPr>
      </w:pPr>
      <w:r w:rsidRPr="0030693E">
        <w:rPr>
          <w:sz w:val="20"/>
        </w:rPr>
        <w:t>Presence</w:t>
      </w:r>
      <w:r w:rsidRPr="0030693E">
        <w:rPr>
          <w:spacing w:val="-8"/>
          <w:sz w:val="20"/>
        </w:rPr>
        <w:t xml:space="preserve"> </w:t>
      </w:r>
      <w:r w:rsidRPr="0030693E">
        <w:rPr>
          <w:sz w:val="20"/>
        </w:rPr>
        <w:t>of</w:t>
      </w:r>
      <w:r w:rsidRPr="0030693E">
        <w:rPr>
          <w:spacing w:val="-8"/>
          <w:sz w:val="20"/>
        </w:rPr>
        <w:t xml:space="preserve"> </w:t>
      </w:r>
      <w:r w:rsidRPr="0030693E">
        <w:rPr>
          <w:sz w:val="20"/>
        </w:rPr>
        <w:t>dot</w:t>
      </w:r>
      <w:r w:rsidRPr="0030693E">
        <w:rPr>
          <w:spacing w:val="-8"/>
          <w:sz w:val="20"/>
        </w:rPr>
        <w:t xml:space="preserve"> </w:t>
      </w:r>
      <w:r w:rsidRPr="0030693E">
        <w:rPr>
          <w:sz w:val="20"/>
        </w:rPr>
        <w:t>blot</w:t>
      </w:r>
      <w:r w:rsidRPr="0030693E">
        <w:rPr>
          <w:spacing w:val="-8"/>
          <w:sz w:val="20"/>
        </w:rPr>
        <w:t xml:space="preserve"> </w:t>
      </w:r>
      <w:r w:rsidRPr="0030693E">
        <w:rPr>
          <w:sz w:val="20"/>
        </w:rPr>
        <w:t>hemorrhage</w:t>
      </w:r>
      <w:r w:rsidRPr="0030693E">
        <w:rPr>
          <w:spacing w:val="-7"/>
          <w:sz w:val="20"/>
        </w:rPr>
        <w:t xml:space="preserve"> </w:t>
      </w:r>
      <w:r w:rsidRPr="0030693E">
        <w:rPr>
          <w:sz w:val="20"/>
        </w:rPr>
        <w:t>and</w:t>
      </w:r>
      <w:r w:rsidRPr="0030693E">
        <w:rPr>
          <w:spacing w:val="-8"/>
          <w:sz w:val="20"/>
        </w:rPr>
        <w:t xml:space="preserve"> </w:t>
      </w:r>
      <w:r w:rsidRPr="0030693E">
        <w:rPr>
          <w:sz w:val="20"/>
        </w:rPr>
        <w:t>2</w:t>
      </w:r>
      <w:r w:rsidRPr="0030693E">
        <w:rPr>
          <w:spacing w:val="-8"/>
          <w:sz w:val="20"/>
        </w:rPr>
        <w:t xml:space="preserve"> </w:t>
      </w:r>
      <w:r w:rsidRPr="0030693E">
        <w:rPr>
          <w:sz w:val="20"/>
        </w:rPr>
        <w:t>dot</w:t>
      </w:r>
      <w:r w:rsidRPr="0030693E">
        <w:rPr>
          <w:spacing w:val="-8"/>
          <w:sz w:val="20"/>
        </w:rPr>
        <w:t xml:space="preserve"> </w:t>
      </w:r>
      <w:r w:rsidRPr="0030693E">
        <w:rPr>
          <w:sz w:val="20"/>
        </w:rPr>
        <w:t>blot</w:t>
      </w:r>
      <w:r w:rsidRPr="0030693E">
        <w:rPr>
          <w:spacing w:val="-8"/>
          <w:sz w:val="20"/>
        </w:rPr>
        <w:t xml:space="preserve"> </w:t>
      </w:r>
      <w:r w:rsidRPr="0030693E">
        <w:rPr>
          <w:sz w:val="20"/>
        </w:rPr>
        <w:t>hemorrhages</w:t>
      </w:r>
      <w:r w:rsidRPr="0030693E">
        <w:rPr>
          <w:spacing w:val="-7"/>
          <w:sz w:val="20"/>
        </w:rPr>
        <w:t xml:space="preserve"> </w:t>
      </w:r>
      <w:r w:rsidRPr="0030693E">
        <w:rPr>
          <w:sz w:val="20"/>
        </w:rPr>
        <w:t>observed</w:t>
      </w:r>
      <w:r w:rsidRPr="0030693E">
        <w:rPr>
          <w:spacing w:val="-8"/>
          <w:sz w:val="20"/>
        </w:rPr>
        <w:t xml:space="preserve"> </w:t>
      </w:r>
      <w:r w:rsidRPr="0030693E">
        <w:rPr>
          <w:sz w:val="20"/>
        </w:rPr>
        <w:t>are</w:t>
      </w:r>
      <w:r w:rsidRPr="0030693E">
        <w:rPr>
          <w:spacing w:val="-8"/>
          <w:sz w:val="20"/>
        </w:rPr>
        <w:t xml:space="preserve"> </w:t>
      </w:r>
      <w:r w:rsidRPr="0030693E">
        <w:rPr>
          <w:sz w:val="20"/>
        </w:rPr>
        <w:t>equal</w:t>
      </w:r>
      <w:r w:rsidRPr="0030693E">
        <w:rPr>
          <w:spacing w:val="-8"/>
          <w:sz w:val="20"/>
        </w:rPr>
        <w:t xml:space="preserve"> </w:t>
      </w:r>
      <w:r w:rsidRPr="0030693E">
        <w:rPr>
          <w:sz w:val="20"/>
        </w:rPr>
        <w:t>in</w:t>
      </w:r>
      <w:r w:rsidRPr="0030693E">
        <w:rPr>
          <w:spacing w:val="-8"/>
          <w:sz w:val="20"/>
        </w:rPr>
        <w:t xml:space="preserve"> </w:t>
      </w:r>
      <w:r w:rsidRPr="0030693E">
        <w:rPr>
          <w:sz w:val="20"/>
        </w:rPr>
        <w:t>regard</w:t>
      </w:r>
      <w:r w:rsidRPr="0030693E">
        <w:rPr>
          <w:spacing w:val="-7"/>
          <w:sz w:val="20"/>
        </w:rPr>
        <w:t xml:space="preserve"> </w:t>
      </w:r>
      <w:r w:rsidRPr="0030693E">
        <w:rPr>
          <w:sz w:val="20"/>
        </w:rPr>
        <w:t>to</w:t>
      </w:r>
      <w:r w:rsidRPr="0030693E">
        <w:rPr>
          <w:spacing w:val="-8"/>
          <w:sz w:val="20"/>
        </w:rPr>
        <w:t xml:space="preserve"> </w:t>
      </w:r>
      <w:r w:rsidRPr="0030693E">
        <w:rPr>
          <w:sz w:val="20"/>
        </w:rPr>
        <w:t xml:space="preserve">presence and absence but the analyst queries only for presence vs. a quantitative finding of dot blot </w:t>
      </w:r>
      <w:r w:rsidR="00DF357D" w:rsidRPr="0030693E">
        <w:rPr>
          <w:spacing w:val="-3"/>
          <w:sz w:val="20"/>
        </w:rPr>
        <w:t>hemor</w:t>
      </w:r>
      <w:r w:rsidRPr="0030693E">
        <w:rPr>
          <w:sz w:val="20"/>
        </w:rPr>
        <w:t>rhages.</w:t>
      </w:r>
    </w:p>
    <w:p w14:paraId="7D6D2924" w14:textId="77777777" w:rsidR="00C93035" w:rsidRPr="0030693E" w:rsidRDefault="00C93035" w:rsidP="0030693E">
      <w:pPr>
        <w:tabs>
          <w:tab w:val="left" w:pos="1260"/>
        </w:tabs>
        <w:spacing w:line="21" w:lineRule="atLeast"/>
        <w:ind w:left="1065"/>
        <w:rPr>
          <w:sz w:val="20"/>
        </w:rPr>
      </w:pPr>
      <w:r w:rsidRPr="0030693E">
        <w:rPr>
          <w:b/>
          <w:sz w:val="20"/>
        </w:rPr>
        <w:t xml:space="preserve">An inability </w:t>
      </w:r>
      <w:r w:rsidRPr="0030693E">
        <w:rPr>
          <w:sz w:val="20"/>
        </w:rPr>
        <w:t>to express something that is clinically significant</w:t>
      </w:r>
    </w:p>
    <w:p w14:paraId="5FD04988" w14:textId="77777777" w:rsidR="00C93035" w:rsidRPr="0030693E" w:rsidRDefault="00C93035" w:rsidP="0030693E">
      <w:pPr>
        <w:tabs>
          <w:tab w:val="left" w:pos="1460"/>
        </w:tabs>
        <w:spacing w:before="22" w:line="21" w:lineRule="atLeast"/>
        <w:ind w:left="1526" w:right="119"/>
        <w:jc w:val="both"/>
        <w:rPr>
          <w:sz w:val="20"/>
        </w:rPr>
      </w:pPr>
      <w:r w:rsidRPr="0030693E">
        <w:rPr>
          <w:sz w:val="20"/>
        </w:rPr>
        <w:t>We</w:t>
      </w:r>
      <w:r w:rsidRPr="0030693E">
        <w:rPr>
          <w:spacing w:val="-12"/>
          <w:sz w:val="20"/>
        </w:rPr>
        <w:t xml:space="preserve"> </w:t>
      </w:r>
      <w:r w:rsidRPr="0030693E">
        <w:rPr>
          <w:sz w:val="20"/>
        </w:rPr>
        <w:t>may</w:t>
      </w:r>
      <w:r w:rsidRPr="0030693E">
        <w:rPr>
          <w:spacing w:val="-12"/>
          <w:sz w:val="20"/>
        </w:rPr>
        <w:t xml:space="preserve"> </w:t>
      </w:r>
      <w:r w:rsidRPr="0030693E">
        <w:rPr>
          <w:sz w:val="20"/>
        </w:rPr>
        <w:t>not</w:t>
      </w:r>
      <w:r w:rsidRPr="0030693E">
        <w:rPr>
          <w:spacing w:val="-12"/>
          <w:sz w:val="20"/>
        </w:rPr>
        <w:t xml:space="preserve"> </w:t>
      </w:r>
      <w:r w:rsidRPr="0030693E">
        <w:rPr>
          <w:sz w:val="20"/>
        </w:rPr>
        <w:t>be</w:t>
      </w:r>
      <w:r w:rsidRPr="0030693E">
        <w:rPr>
          <w:spacing w:val="-12"/>
          <w:sz w:val="20"/>
        </w:rPr>
        <w:t xml:space="preserve"> </w:t>
      </w:r>
      <w:r w:rsidRPr="0030693E">
        <w:rPr>
          <w:sz w:val="20"/>
        </w:rPr>
        <w:t>able</w:t>
      </w:r>
      <w:r w:rsidRPr="0030693E">
        <w:rPr>
          <w:spacing w:val="-12"/>
          <w:sz w:val="20"/>
        </w:rPr>
        <w:t xml:space="preserve"> </w:t>
      </w:r>
      <w:r w:rsidRPr="0030693E">
        <w:rPr>
          <w:sz w:val="20"/>
        </w:rPr>
        <w:t>to</w:t>
      </w:r>
      <w:r w:rsidRPr="0030693E">
        <w:rPr>
          <w:spacing w:val="-12"/>
          <w:sz w:val="20"/>
        </w:rPr>
        <w:t xml:space="preserve"> </w:t>
      </w:r>
      <w:r w:rsidRPr="0030693E">
        <w:rPr>
          <w:sz w:val="20"/>
        </w:rPr>
        <w:t>express</w:t>
      </w:r>
      <w:r w:rsidRPr="0030693E">
        <w:rPr>
          <w:spacing w:val="-12"/>
          <w:sz w:val="20"/>
        </w:rPr>
        <w:t xml:space="preserve"> </w:t>
      </w:r>
      <w:r w:rsidRPr="0030693E">
        <w:rPr>
          <w:sz w:val="20"/>
        </w:rPr>
        <w:t>chest</w:t>
      </w:r>
      <w:r w:rsidRPr="0030693E">
        <w:rPr>
          <w:spacing w:val="-12"/>
          <w:sz w:val="20"/>
        </w:rPr>
        <w:t xml:space="preserve"> </w:t>
      </w:r>
      <w:r w:rsidRPr="0030693E">
        <w:rPr>
          <w:sz w:val="20"/>
        </w:rPr>
        <w:t>pain</w:t>
      </w:r>
      <w:r w:rsidRPr="0030693E">
        <w:rPr>
          <w:spacing w:val="-12"/>
          <w:sz w:val="20"/>
        </w:rPr>
        <w:t xml:space="preserve"> </w:t>
      </w:r>
      <w:r w:rsidRPr="0030693E">
        <w:rPr>
          <w:sz w:val="20"/>
        </w:rPr>
        <w:t>on</w:t>
      </w:r>
      <w:r w:rsidRPr="0030693E">
        <w:rPr>
          <w:spacing w:val="-12"/>
          <w:sz w:val="20"/>
        </w:rPr>
        <w:t xml:space="preserve"> </w:t>
      </w:r>
      <w:r w:rsidRPr="0030693E">
        <w:rPr>
          <w:sz w:val="20"/>
        </w:rPr>
        <w:t>inspiration,</w:t>
      </w:r>
      <w:r w:rsidRPr="0030693E">
        <w:rPr>
          <w:spacing w:val="-12"/>
          <w:sz w:val="20"/>
        </w:rPr>
        <w:t xml:space="preserve"> </w:t>
      </w:r>
      <w:r w:rsidRPr="0030693E">
        <w:rPr>
          <w:sz w:val="20"/>
        </w:rPr>
        <w:t>which</w:t>
      </w:r>
      <w:r w:rsidRPr="0030693E">
        <w:rPr>
          <w:spacing w:val="-12"/>
          <w:sz w:val="20"/>
        </w:rPr>
        <w:t xml:space="preserve"> </w:t>
      </w:r>
      <w:r w:rsidRPr="0030693E">
        <w:rPr>
          <w:sz w:val="20"/>
        </w:rPr>
        <w:t>can</w:t>
      </w:r>
      <w:r w:rsidRPr="0030693E">
        <w:rPr>
          <w:spacing w:val="-12"/>
          <w:sz w:val="20"/>
        </w:rPr>
        <w:t xml:space="preserve"> </w:t>
      </w:r>
      <w:r w:rsidRPr="0030693E">
        <w:rPr>
          <w:sz w:val="20"/>
        </w:rPr>
        <w:t>be</w:t>
      </w:r>
      <w:r w:rsidRPr="0030693E">
        <w:rPr>
          <w:spacing w:val="-12"/>
          <w:sz w:val="20"/>
        </w:rPr>
        <w:t xml:space="preserve"> </w:t>
      </w:r>
      <w:r w:rsidRPr="0030693E">
        <w:rPr>
          <w:sz w:val="20"/>
        </w:rPr>
        <w:t>a</w:t>
      </w:r>
      <w:r w:rsidRPr="0030693E">
        <w:rPr>
          <w:spacing w:val="-12"/>
          <w:sz w:val="20"/>
        </w:rPr>
        <w:t xml:space="preserve"> </w:t>
      </w:r>
      <w:r w:rsidRPr="0030693E">
        <w:rPr>
          <w:sz w:val="20"/>
        </w:rPr>
        <w:t>sign</w:t>
      </w:r>
      <w:r w:rsidRPr="0030693E">
        <w:rPr>
          <w:spacing w:val="-12"/>
          <w:sz w:val="20"/>
        </w:rPr>
        <w:t xml:space="preserve"> </w:t>
      </w:r>
      <w:r w:rsidRPr="0030693E">
        <w:rPr>
          <w:sz w:val="20"/>
        </w:rPr>
        <w:t>of</w:t>
      </w:r>
      <w:r w:rsidRPr="0030693E">
        <w:rPr>
          <w:spacing w:val="-12"/>
          <w:sz w:val="20"/>
        </w:rPr>
        <w:t xml:space="preserve"> </w:t>
      </w:r>
      <w:r w:rsidRPr="0030693E">
        <w:rPr>
          <w:sz w:val="20"/>
        </w:rPr>
        <w:t>pleurisy.</w:t>
      </w:r>
      <w:r w:rsidRPr="0030693E">
        <w:rPr>
          <w:spacing w:val="-12"/>
          <w:sz w:val="20"/>
        </w:rPr>
        <w:t xml:space="preserve"> </w:t>
      </w:r>
      <w:r w:rsidRPr="0030693E">
        <w:rPr>
          <w:sz w:val="20"/>
        </w:rPr>
        <w:t>The</w:t>
      </w:r>
      <w:r w:rsidRPr="0030693E">
        <w:rPr>
          <w:spacing w:val="-12"/>
          <w:sz w:val="20"/>
        </w:rPr>
        <w:t xml:space="preserve"> </w:t>
      </w:r>
      <w:r w:rsidRPr="0030693E">
        <w:rPr>
          <w:sz w:val="20"/>
        </w:rPr>
        <w:t>ability</w:t>
      </w:r>
      <w:r w:rsidRPr="0030693E">
        <w:rPr>
          <w:spacing w:val="-12"/>
          <w:sz w:val="20"/>
        </w:rPr>
        <w:t xml:space="preserve"> </w:t>
      </w:r>
      <w:r w:rsidRPr="0030693E">
        <w:rPr>
          <w:sz w:val="20"/>
        </w:rPr>
        <w:t xml:space="preserve">to differentiate cardiac chest pain from other types of chest pain is clinically important. An example </w:t>
      </w:r>
      <w:r w:rsidRPr="0030693E">
        <w:rPr>
          <w:spacing w:val="-9"/>
          <w:sz w:val="20"/>
        </w:rPr>
        <w:t xml:space="preserve">of </w:t>
      </w:r>
      <w:r w:rsidRPr="0030693E">
        <w:rPr>
          <w:sz w:val="20"/>
        </w:rPr>
        <w:t>something</w:t>
      </w:r>
      <w:r w:rsidRPr="0030693E">
        <w:rPr>
          <w:spacing w:val="-12"/>
          <w:sz w:val="20"/>
        </w:rPr>
        <w:t xml:space="preserve"> </w:t>
      </w:r>
      <w:r w:rsidRPr="0030693E">
        <w:rPr>
          <w:sz w:val="20"/>
        </w:rPr>
        <w:t>that</w:t>
      </w:r>
      <w:r w:rsidRPr="0030693E">
        <w:rPr>
          <w:spacing w:val="-12"/>
          <w:sz w:val="20"/>
        </w:rPr>
        <w:t xml:space="preserve"> </w:t>
      </w:r>
      <w:r w:rsidRPr="0030693E">
        <w:rPr>
          <w:sz w:val="20"/>
        </w:rPr>
        <w:t>needs</w:t>
      </w:r>
      <w:r w:rsidRPr="0030693E">
        <w:rPr>
          <w:spacing w:val="-12"/>
          <w:sz w:val="20"/>
        </w:rPr>
        <w:t xml:space="preserve"> </w:t>
      </w:r>
      <w:r w:rsidRPr="0030693E">
        <w:rPr>
          <w:sz w:val="20"/>
        </w:rPr>
        <w:t>to</w:t>
      </w:r>
      <w:r w:rsidRPr="0030693E">
        <w:rPr>
          <w:spacing w:val="-12"/>
          <w:sz w:val="20"/>
        </w:rPr>
        <w:t xml:space="preserve"> </w:t>
      </w:r>
      <w:r w:rsidRPr="0030693E">
        <w:rPr>
          <w:sz w:val="20"/>
        </w:rPr>
        <w:t>be</w:t>
      </w:r>
      <w:r w:rsidRPr="0030693E">
        <w:rPr>
          <w:spacing w:val="-12"/>
          <w:sz w:val="20"/>
        </w:rPr>
        <w:t xml:space="preserve"> </w:t>
      </w:r>
      <w:r w:rsidRPr="0030693E">
        <w:rPr>
          <w:sz w:val="20"/>
        </w:rPr>
        <w:t>represented</w:t>
      </w:r>
      <w:r w:rsidRPr="0030693E">
        <w:rPr>
          <w:spacing w:val="-12"/>
          <w:sz w:val="20"/>
        </w:rPr>
        <w:t xml:space="preserve"> </w:t>
      </w:r>
      <w:r w:rsidRPr="0030693E">
        <w:rPr>
          <w:sz w:val="20"/>
        </w:rPr>
        <w:t>is</w:t>
      </w:r>
      <w:r w:rsidRPr="0030693E">
        <w:rPr>
          <w:spacing w:val="-11"/>
          <w:sz w:val="20"/>
        </w:rPr>
        <w:t xml:space="preserve"> </w:t>
      </w:r>
      <w:r w:rsidRPr="0030693E">
        <w:rPr>
          <w:i/>
          <w:sz w:val="20"/>
        </w:rPr>
        <w:t>chest</w:t>
      </w:r>
      <w:r w:rsidRPr="0030693E">
        <w:rPr>
          <w:i/>
          <w:spacing w:val="-12"/>
          <w:sz w:val="20"/>
        </w:rPr>
        <w:t xml:space="preserve"> </w:t>
      </w:r>
      <w:r w:rsidRPr="0030693E">
        <w:rPr>
          <w:i/>
          <w:sz w:val="20"/>
        </w:rPr>
        <w:t>pain</w:t>
      </w:r>
      <w:r w:rsidRPr="0030693E">
        <w:rPr>
          <w:i/>
          <w:spacing w:val="-12"/>
          <w:sz w:val="20"/>
        </w:rPr>
        <w:t xml:space="preserve"> </w:t>
      </w:r>
      <w:r w:rsidRPr="0030693E">
        <w:rPr>
          <w:i/>
          <w:sz w:val="20"/>
        </w:rPr>
        <w:t>that</w:t>
      </w:r>
      <w:r w:rsidRPr="0030693E">
        <w:rPr>
          <w:i/>
          <w:spacing w:val="-12"/>
          <w:sz w:val="20"/>
        </w:rPr>
        <w:t xml:space="preserve"> </w:t>
      </w:r>
      <w:r w:rsidRPr="0030693E">
        <w:rPr>
          <w:i/>
          <w:sz w:val="20"/>
        </w:rPr>
        <w:t>worsens</w:t>
      </w:r>
      <w:r w:rsidRPr="0030693E">
        <w:rPr>
          <w:i/>
          <w:spacing w:val="-12"/>
          <w:sz w:val="20"/>
        </w:rPr>
        <w:t xml:space="preserve"> </w:t>
      </w:r>
      <w:r w:rsidRPr="0030693E">
        <w:rPr>
          <w:i/>
          <w:sz w:val="20"/>
        </w:rPr>
        <w:t>when</w:t>
      </w:r>
      <w:r w:rsidRPr="0030693E">
        <w:rPr>
          <w:i/>
          <w:spacing w:val="-12"/>
          <w:sz w:val="20"/>
        </w:rPr>
        <w:t xml:space="preserve"> </w:t>
      </w:r>
      <w:r w:rsidRPr="0030693E">
        <w:rPr>
          <w:i/>
          <w:sz w:val="20"/>
        </w:rPr>
        <w:t>you</w:t>
      </w:r>
      <w:r w:rsidRPr="0030693E">
        <w:rPr>
          <w:i/>
          <w:spacing w:val="-12"/>
          <w:sz w:val="20"/>
        </w:rPr>
        <w:t xml:space="preserve"> </w:t>
      </w:r>
      <w:r w:rsidRPr="0030693E">
        <w:rPr>
          <w:i/>
          <w:sz w:val="20"/>
        </w:rPr>
        <w:t>breathe,</w:t>
      </w:r>
      <w:r w:rsidRPr="0030693E">
        <w:rPr>
          <w:i/>
          <w:spacing w:val="-12"/>
          <w:sz w:val="20"/>
        </w:rPr>
        <w:t xml:space="preserve"> </w:t>
      </w:r>
      <w:r w:rsidRPr="0030693E">
        <w:rPr>
          <w:i/>
          <w:sz w:val="20"/>
        </w:rPr>
        <w:t>cough,</w:t>
      </w:r>
      <w:r w:rsidRPr="0030693E">
        <w:rPr>
          <w:i/>
          <w:spacing w:val="-12"/>
          <w:sz w:val="20"/>
        </w:rPr>
        <w:t xml:space="preserve"> </w:t>
      </w:r>
      <w:r w:rsidRPr="0030693E">
        <w:rPr>
          <w:i/>
          <w:sz w:val="20"/>
        </w:rPr>
        <w:t>or</w:t>
      </w:r>
      <w:r w:rsidRPr="0030693E">
        <w:rPr>
          <w:i/>
          <w:spacing w:val="-12"/>
          <w:sz w:val="20"/>
        </w:rPr>
        <w:t xml:space="preserve"> </w:t>
      </w:r>
      <w:r w:rsidRPr="0030693E">
        <w:rPr>
          <w:i/>
          <w:sz w:val="20"/>
        </w:rPr>
        <w:t>sneeze</w:t>
      </w:r>
      <w:r w:rsidRPr="0030693E">
        <w:rPr>
          <w:sz w:val="20"/>
        </w:rPr>
        <w:t>.</w:t>
      </w:r>
    </w:p>
    <w:p w14:paraId="54A1BF32" w14:textId="77777777" w:rsidR="00C93035" w:rsidRPr="0030693E" w:rsidRDefault="00C93035" w:rsidP="0030693E">
      <w:pPr>
        <w:tabs>
          <w:tab w:val="left" w:pos="1260"/>
        </w:tabs>
        <w:spacing w:line="21" w:lineRule="atLeast"/>
        <w:ind w:left="1065"/>
        <w:rPr>
          <w:sz w:val="20"/>
        </w:rPr>
      </w:pPr>
      <w:r w:rsidRPr="0030693E">
        <w:rPr>
          <w:b/>
          <w:sz w:val="20"/>
        </w:rPr>
        <w:t>An error is made</w:t>
      </w:r>
      <w:r w:rsidRPr="0030693E">
        <w:rPr>
          <w:sz w:val="20"/>
        </w:rPr>
        <w:t xml:space="preserve"> in recording or in querying a repository for clinical statements</w:t>
      </w:r>
    </w:p>
    <w:p w14:paraId="5C30C45E" w14:textId="77777777" w:rsidR="00C93035" w:rsidRPr="0030693E" w:rsidRDefault="00C93035" w:rsidP="0030693E">
      <w:pPr>
        <w:tabs>
          <w:tab w:val="left" w:pos="1460"/>
        </w:tabs>
        <w:spacing w:before="23" w:line="21" w:lineRule="atLeast"/>
        <w:ind w:left="1526" w:right="118"/>
        <w:jc w:val="both"/>
        <w:rPr>
          <w:sz w:val="20"/>
        </w:rPr>
      </w:pPr>
      <w:r w:rsidRPr="0030693E">
        <w:rPr>
          <w:sz w:val="20"/>
        </w:rPr>
        <w:t>On October 1, 2016, a provider enters a medication order for acetaminophen 250 mg for a patient</w:t>
      </w:r>
      <w:r w:rsidRPr="0030693E">
        <w:rPr>
          <w:spacing w:val="-17"/>
          <w:sz w:val="20"/>
        </w:rPr>
        <w:t xml:space="preserve"> </w:t>
      </w:r>
      <w:r w:rsidRPr="0030693E">
        <w:rPr>
          <w:sz w:val="20"/>
        </w:rPr>
        <w:t>to take 1 tablet twice daily for 2 days starting October 1, 2016</w:t>
      </w:r>
    </w:p>
    <w:p w14:paraId="55EA36DE" w14:textId="77777777" w:rsidR="00C93035" w:rsidRPr="0030693E" w:rsidRDefault="00C93035" w:rsidP="0030693E">
      <w:pPr>
        <w:tabs>
          <w:tab w:val="left" w:pos="1660"/>
        </w:tabs>
        <w:spacing w:before="13" w:line="21" w:lineRule="atLeast"/>
        <w:ind w:left="2030"/>
        <w:rPr>
          <w:sz w:val="20"/>
        </w:rPr>
      </w:pPr>
      <w:r w:rsidRPr="0030693E">
        <w:rPr>
          <w:sz w:val="20"/>
        </w:rPr>
        <w:t>CIF: Provider enters the medication order</w:t>
      </w:r>
    </w:p>
    <w:p w14:paraId="1547D1FF" w14:textId="77777777" w:rsidR="00C93035" w:rsidRPr="0030693E" w:rsidRDefault="00C93035" w:rsidP="0030693E">
      <w:pPr>
        <w:tabs>
          <w:tab w:val="left" w:pos="1660"/>
        </w:tabs>
        <w:spacing w:before="22" w:line="21" w:lineRule="atLeast"/>
        <w:ind w:left="2030" w:right="118"/>
        <w:jc w:val="both"/>
        <w:rPr>
          <w:sz w:val="20"/>
        </w:rPr>
      </w:pPr>
      <w:r w:rsidRPr="0030693E">
        <w:rPr>
          <w:sz w:val="20"/>
        </w:rPr>
        <w:t>ANF: Analyst creates a CDS rule to identify all patients ordered acetaminophen during the</w:t>
      </w:r>
      <w:r w:rsidRPr="0030693E">
        <w:rPr>
          <w:spacing w:val="-28"/>
          <w:sz w:val="20"/>
        </w:rPr>
        <w:t xml:space="preserve"> </w:t>
      </w:r>
      <w:r w:rsidRPr="0030693E">
        <w:rPr>
          <w:sz w:val="20"/>
        </w:rPr>
        <w:t xml:space="preserve">period September 1 – December 31, 2016. However, while the analyst creates a query to search for a clinical statement (i.e., Request) where acetaminophen was the direct substance and was </w:t>
      </w:r>
      <w:r w:rsidRPr="0030693E">
        <w:rPr>
          <w:spacing w:val="-3"/>
          <w:sz w:val="20"/>
        </w:rPr>
        <w:t xml:space="preserve">ordered </w:t>
      </w:r>
      <w:r w:rsidRPr="0030693E">
        <w:rPr>
          <w:sz w:val="20"/>
        </w:rPr>
        <w:t xml:space="preserve">during the period September 1 – December 31, 2016, the analyst did not include a Request </w:t>
      </w:r>
      <w:r w:rsidRPr="0030693E">
        <w:rPr>
          <w:spacing w:val="-3"/>
          <w:sz w:val="20"/>
        </w:rPr>
        <w:t xml:space="preserve">topic </w:t>
      </w:r>
      <w:r w:rsidRPr="0030693E">
        <w:rPr>
          <w:sz w:val="20"/>
        </w:rPr>
        <w:t>of</w:t>
      </w:r>
      <w:r w:rsidRPr="0030693E">
        <w:rPr>
          <w:spacing w:val="-6"/>
          <w:sz w:val="20"/>
        </w:rPr>
        <w:t xml:space="preserve"> </w:t>
      </w:r>
      <w:r w:rsidRPr="0030693E">
        <w:rPr>
          <w:sz w:val="20"/>
        </w:rPr>
        <w:t>“Administration</w:t>
      </w:r>
      <w:r w:rsidRPr="0030693E">
        <w:rPr>
          <w:spacing w:val="-6"/>
          <w:sz w:val="20"/>
        </w:rPr>
        <w:t xml:space="preserve"> </w:t>
      </w:r>
      <w:r w:rsidRPr="0030693E">
        <w:rPr>
          <w:sz w:val="20"/>
        </w:rPr>
        <w:t>of</w:t>
      </w:r>
      <w:r w:rsidRPr="0030693E">
        <w:rPr>
          <w:spacing w:val="-6"/>
          <w:sz w:val="20"/>
        </w:rPr>
        <w:t xml:space="preserve"> </w:t>
      </w:r>
      <w:r w:rsidRPr="0030693E">
        <w:rPr>
          <w:sz w:val="20"/>
        </w:rPr>
        <w:t>drug</w:t>
      </w:r>
      <w:r w:rsidRPr="0030693E">
        <w:rPr>
          <w:spacing w:val="-6"/>
          <w:sz w:val="20"/>
        </w:rPr>
        <w:t xml:space="preserve"> </w:t>
      </w:r>
      <w:r w:rsidRPr="0030693E">
        <w:rPr>
          <w:sz w:val="20"/>
        </w:rPr>
        <w:t>or</w:t>
      </w:r>
      <w:r w:rsidRPr="0030693E">
        <w:rPr>
          <w:spacing w:val="-6"/>
          <w:sz w:val="20"/>
        </w:rPr>
        <w:t xml:space="preserve"> </w:t>
      </w:r>
      <w:r w:rsidRPr="0030693E">
        <w:rPr>
          <w:sz w:val="20"/>
        </w:rPr>
        <w:t>medication</w:t>
      </w:r>
      <w:r w:rsidRPr="0030693E">
        <w:rPr>
          <w:spacing w:val="-6"/>
          <w:sz w:val="20"/>
        </w:rPr>
        <w:t xml:space="preserve"> </w:t>
      </w:r>
      <w:r w:rsidRPr="0030693E">
        <w:rPr>
          <w:sz w:val="20"/>
        </w:rPr>
        <w:t>PO</w:t>
      </w:r>
      <w:r w:rsidRPr="0030693E">
        <w:rPr>
          <w:spacing w:val="-6"/>
          <w:sz w:val="20"/>
        </w:rPr>
        <w:t xml:space="preserve"> </w:t>
      </w:r>
      <w:r w:rsidRPr="0030693E">
        <w:rPr>
          <w:sz w:val="20"/>
        </w:rPr>
        <w:t>BID</w:t>
      </w:r>
      <w:r w:rsidRPr="0030693E">
        <w:rPr>
          <w:spacing w:val="-6"/>
          <w:sz w:val="20"/>
        </w:rPr>
        <w:t xml:space="preserve"> </w:t>
      </w:r>
      <w:r w:rsidRPr="0030693E">
        <w:rPr>
          <w:sz w:val="20"/>
        </w:rPr>
        <w:t>for</w:t>
      </w:r>
      <w:r w:rsidRPr="0030693E">
        <w:rPr>
          <w:spacing w:val="-6"/>
          <w:sz w:val="20"/>
        </w:rPr>
        <w:t xml:space="preserve"> </w:t>
      </w:r>
      <w:r w:rsidRPr="0030693E">
        <w:rPr>
          <w:sz w:val="20"/>
        </w:rPr>
        <w:t>pain.”</w:t>
      </w:r>
      <w:r w:rsidRPr="0030693E">
        <w:rPr>
          <w:spacing w:val="-6"/>
          <w:sz w:val="20"/>
        </w:rPr>
        <w:t xml:space="preserve"> </w:t>
      </w:r>
      <w:r w:rsidRPr="0030693E">
        <w:rPr>
          <w:sz w:val="20"/>
        </w:rPr>
        <w:t>Thus,</w:t>
      </w:r>
      <w:r w:rsidRPr="0030693E">
        <w:rPr>
          <w:spacing w:val="-6"/>
          <w:sz w:val="20"/>
        </w:rPr>
        <w:t xml:space="preserve"> </w:t>
      </w:r>
      <w:r w:rsidRPr="0030693E">
        <w:rPr>
          <w:sz w:val="20"/>
        </w:rPr>
        <w:t>the</w:t>
      </w:r>
      <w:r w:rsidRPr="0030693E">
        <w:rPr>
          <w:spacing w:val="-6"/>
          <w:sz w:val="20"/>
        </w:rPr>
        <w:t xml:space="preserve"> </w:t>
      </w:r>
      <w:r w:rsidRPr="0030693E">
        <w:rPr>
          <w:sz w:val="20"/>
        </w:rPr>
        <w:t>medication</w:t>
      </w:r>
      <w:r w:rsidRPr="0030693E">
        <w:rPr>
          <w:spacing w:val="-6"/>
          <w:sz w:val="20"/>
        </w:rPr>
        <w:t xml:space="preserve"> </w:t>
      </w:r>
      <w:r w:rsidRPr="0030693E">
        <w:rPr>
          <w:sz w:val="20"/>
        </w:rPr>
        <w:t>order</w:t>
      </w:r>
      <w:r w:rsidRPr="0030693E">
        <w:rPr>
          <w:spacing w:val="-6"/>
          <w:sz w:val="20"/>
        </w:rPr>
        <w:t xml:space="preserve"> </w:t>
      </w:r>
      <w:r w:rsidRPr="0030693E">
        <w:rPr>
          <w:sz w:val="20"/>
        </w:rPr>
        <w:t>would</w:t>
      </w:r>
      <w:r w:rsidRPr="0030693E">
        <w:rPr>
          <w:spacing w:val="-6"/>
          <w:sz w:val="20"/>
        </w:rPr>
        <w:t xml:space="preserve"> </w:t>
      </w:r>
      <w:r w:rsidRPr="0030693E">
        <w:rPr>
          <w:sz w:val="20"/>
        </w:rPr>
        <w:t>not be included in the query results.</w:t>
      </w:r>
      <w:commentRangeEnd w:id="82"/>
      <w:r w:rsidR="00C03C82">
        <w:rPr>
          <w:rStyle w:val="CommentReference"/>
        </w:rPr>
        <w:commentReference w:id="82"/>
      </w:r>
    </w:p>
    <w:p w14:paraId="7F4FD3F6" w14:textId="77777777" w:rsidR="00C93035" w:rsidRPr="00C93035" w:rsidRDefault="00C93035" w:rsidP="00C93035">
      <w:pPr>
        <w:pStyle w:val="BodyText"/>
      </w:pPr>
    </w:p>
    <w:p w14:paraId="34838AA4" w14:textId="77777777" w:rsidR="00C93035" w:rsidRPr="00C93035" w:rsidRDefault="00C93035" w:rsidP="00C93035">
      <w:pPr>
        <w:pStyle w:val="BodyText"/>
      </w:pPr>
    </w:p>
    <w:p w14:paraId="4E22F0CC" w14:textId="2D7CA1A5" w:rsidR="00C04E25" w:rsidRDefault="00C04E25" w:rsidP="00C04E25">
      <w:pPr>
        <w:pStyle w:val="BodyText"/>
      </w:pPr>
    </w:p>
    <w:p w14:paraId="2152011F" w14:textId="6201D55B" w:rsidR="00C04E25" w:rsidRDefault="00C04E25" w:rsidP="00C04E25">
      <w:pPr>
        <w:pStyle w:val="BodyText"/>
      </w:pPr>
    </w:p>
    <w:p w14:paraId="43732D58" w14:textId="77777777" w:rsidR="005247F9" w:rsidRDefault="005247F9" w:rsidP="005247F9">
      <w:pPr>
        <w:pStyle w:val="BodyText"/>
      </w:pPr>
    </w:p>
    <w:p w14:paraId="349F57DF" w14:textId="1A108A9E" w:rsidR="005247F9" w:rsidRDefault="005247F9" w:rsidP="005247F9">
      <w:pPr>
        <w:pStyle w:val="BodyText"/>
      </w:pPr>
    </w:p>
    <w:p w14:paraId="07A28221" w14:textId="2EBF9A5D" w:rsidR="006B30B2" w:rsidRDefault="006B30B2">
      <w:pPr>
        <w:rPr>
          <w:sz w:val="20"/>
          <w:szCs w:val="20"/>
        </w:rPr>
      </w:pPr>
      <w:r>
        <w:br w:type="page"/>
      </w:r>
    </w:p>
    <w:p w14:paraId="0791B9AE" w14:textId="77777777" w:rsidR="005247F9" w:rsidRDefault="005247F9" w:rsidP="005247F9">
      <w:pPr>
        <w:pStyle w:val="BodyText"/>
      </w:pPr>
    </w:p>
    <w:p w14:paraId="5FFAC3C0" w14:textId="77777777" w:rsidR="005247F9" w:rsidRPr="00C93035" w:rsidRDefault="005247F9" w:rsidP="005247F9">
      <w:pPr>
        <w:pStyle w:val="BodyText"/>
      </w:pPr>
    </w:p>
    <w:p w14:paraId="3234905E" w14:textId="74462C4E" w:rsidR="005247F9" w:rsidRPr="007B288A" w:rsidRDefault="005247F9" w:rsidP="00FB2590">
      <w:pPr>
        <w:pStyle w:val="Heading1"/>
      </w:pPr>
      <w:bookmarkStart w:id="83" w:name="_Toc1824818"/>
      <w:bookmarkStart w:id="84" w:name="_Toc5884762"/>
      <w:r w:rsidRPr="007B288A">
        <w:t>Analysis Normal Form</w:t>
      </w:r>
      <w:bookmarkEnd w:id="83"/>
      <w:bookmarkEnd w:id="84"/>
    </w:p>
    <w:p w14:paraId="2593240B" w14:textId="77777777" w:rsidR="005247F9" w:rsidRDefault="005247F9" w:rsidP="005247F9">
      <w:pPr>
        <w:pStyle w:val="BodyText"/>
      </w:pPr>
    </w:p>
    <w:p w14:paraId="66119698" w14:textId="670C8C35" w:rsidR="00E84004" w:rsidRDefault="00E84004" w:rsidP="00437164">
      <w:pPr>
        <w:pStyle w:val="BodyText"/>
        <w:numPr>
          <w:ilvl w:val="0"/>
          <w:numId w:val="13"/>
        </w:numPr>
        <w:rPr>
          <w:b/>
          <w:highlight w:val="yellow"/>
        </w:rPr>
      </w:pPr>
      <w:r>
        <w:rPr>
          <w:b/>
          <w:highlight w:val="yellow"/>
        </w:rPr>
        <w:t>Keith’s initial guidance</w:t>
      </w:r>
    </w:p>
    <w:p w14:paraId="18DA6ED3" w14:textId="636CF576" w:rsidR="005247F9" w:rsidRPr="00E84004" w:rsidRDefault="005247F9" w:rsidP="00437164">
      <w:pPr>
        <w:pStyle w:val="BodyText"/>
        <w:numPr>
          <w:ilvl w:val="1"/>
          <w:numId w:val="13"/>
        </w:numPr>
        <w:rPr>
          <w:highlight w:val="yellow"/>
        </w:rPr>
      </w:pPr>
      <w:r w:rsidRPr="00E84004">
        <w:rPr>
          <w:highlight w:val="yellow"/>
        </w:rPr>
        <w:t>Goal is to show</w:t>
      </w:r>
      <w:r w:rsidR="005B7F41" w:rsidRPr="00E84004">
        <w:rPr>
          <w:highlight w:val="yellow"/>
        </w:rPr>
        <w:t xml:space="preserve"> in examples</w:t>
      </w:r>
      <w:r w:rsidRPr="00E84004">
        <w:rPr>
          <w:highlight w:val="yellow"/>
        </w:rPr>
        <w:t>, how ANF normalizes the data from CIF</w:t>
      </w:r>
    </w:p>
    <w:p w14:paraId="0EDA4A4E" w14:textId="77777777" w:rsidR="005247F9" w:rsidRDefault="005247F9" w:rsidP="005247F9">
      <w:pPr>
        <w:pStyle w:val="BodyText"/>
      </w:pPr>
    </w:p>
    <w:p w14:paraId="6875F5DC" w14:textId="77777777" w:rsidR="0013148D" w:rsidRDefault="0013148D">
      <w:pPr>
        <w:pStyle w:val="BodyText"/>
        <w:spacing w:before="6"/>
        <w:rPr>
          <w:sz w:val="17"/>
        </w:rPr>
      </w:pPr>
      <w:bookmarkStart w:id="85" w:name="2.1._Isosemantic_Models"/>
      <w:bookmarkStart w:id="86" w:name="2.2._Clinical_Statements_–_What_are_they"/>
      <w:bookmarkStart w:id="87" w:name="2.3.1._Performance_Clinical_Statements"/>
      <w:bookmarkEnd w:id="85"/>
      <w:bookmarkEnd w:id="86"/>
      <w:bookmarkEnd w:id="87"/>
    </w:p>
    <w:p w14:paraId="7F0A00DC" w14:textId="77777777" w:rsidR="0013148D" w:rsidRDefault="0013148D">
      <w:pPr>
        <w:pStyle w:val="BodyText"/>
        <w:spacing w:before="4"/>
        <w:rPr>
          <w:sz w:val="17"/>
        </w:rPr>
      </w:pPr>
      <w:bookmarkStart w:id="88" w:name="2.3.2._Request_Clinical_Statements"/>
      <w:bookmarkEnd w:id="88"/>
    </w:p>
    <w:p w14:paraId="3DCFFF05" w14:textId="3133A7AE" w:rsidR="0013148D" w:rsidRPr="007B288A" w:rsidRDefault="00C93035" w:rsidP="00FB2590">
      <w:pPr>
        <w:pStyle w:val="Heading2"/>
      </w:pPr>
      <w:bookmarkStart w:id="89" w:name="3._ANF_Modeling_Principles"/>
      <w:bookmarkStart w:id="90" w:name="_Toc1824819"/>
      <w:bookmarkStart w:id="91" w:name="_Toc5884763"/>
      <w:bookmarkEnd w:id="89"/>
      <w:r w:rsidRPr="007B288A">
        <w:t>ANF Modeling Principles</w:t>
      </w:r>
      <w:bookmarkEnd w:id="90"/>
      <w:bookmarkEnd w:id="91"/>
    </w:p>
    <w:p w14:paraId="6F772979" w14:textId="662B4264" w:rsidR="0013148D" w:rsidRDefault="00C93035" w:rsidP="00437164">
      <w:pPr>
        <w:pStyle w:val="ListParagraph"/>
        <w:numPr>
          <w:ilvl w:val="1"/>
          <w:numId w:val="5"/>
        </w:numPr>
        <w:tabs>
          <w:tab w:val="left" w:pos="1300"/>
        </w:tabs>
        <w:spacing w:before="243" w:line="249" w:lineRule="auto"/>
        <w:ind w:right="118"/>
        <w:jc w:val="both"/>
        <w:rPr>
          <w:sz w:val="20"/>
        </w:rPr>
      </w:pPr>
      <w:r>
        <w:rPr>
          <w:b/>
          <w:sz w:val="20"/>
        </w:rPr>
        <w:t>Separation</w:t>
      </w:r>
      <w:r>
        <w:rPr>
          <w:b/>
          <w:spacing w:val="-4"/>
          <w:sz w:val="20"/>
        </w:rPr>
        <w:t xml:space="preserve"> </w:t>
      </w:r>
      <w:r>
        <w:rPr>
          <w:b/>
          <w:sz w:val="20"/>
        </w:rPr>
        <w:t>of</w:t>
      </w:r>
      <w:r>
        <w:rPr>
          <w:b/>
          <w:spacing w:val="-4"/>
          <w:sz w:val="20"/>
        </w:rPr>
        <w:t xml:space="preserve"> </w:t>
      </w:r>
      <w:r>
        <w:rPr>
          <w:b/>
          <w:sz w:val="20"/>
        </w:rPr>
        <w:t>Concerns:</w:t>
      </w:r>
      <w:r w:rsidR="006B30B2">
        <w:rPr>
          <w:b/>
          <w:sz w:val="20"/>
        </w:rPr>
        <w:t xml:space="preserve"> </w:t>
      </w:r>
      <w:r>
        <w:rPr>
          <w:sz w:val="20"/>
        </w:rPr>
        <w:t>As</w:t>
      </w:r>
      <w:r>
        <w:rPr>
          <w:spacing w:val="-3"/>
          <w:sz w:val="20"/>
        </w:rPr>
        <w:t xml:space="preserve"> </w:t>
      </w:r>
      <w:r>
        <w:rPr>
          <w:sz w:val="20"/>
        </w:rPr>
        <w:t>defined</w:t>
      </w:r>
      <w:r>
        <w:rPr>
          <w:spacing w:val="-4"/>
          <w:sz w:val="20"/>
        </w:rPr>
        <w:t xml:space="preserve"> </w:t>
      </w:r>
      <w:r>
        <w:rPr>
          <w:sz w:val="20"/>
        </w:rPr>
        <w:t>by</w:t>
      </w:r>
      <w:r>
        <w:rPr>
          <w:spacing w:val="-4"/>
          <w:sz w:val="20"/>
        </w:rPr>
        <w:t xml:space="preserve"> </w:t>
      </w:r>
      <w:r>
        <w:rPr>
          <w:sz w:val="20"/>
        </w:rPr>
        <w:t>Wikipedia</w:t>
      </w:r>
      <w:r w:rsidR="006A1746">
        <w:rPr>
          <w:rStyle w:val="FootnoteReference"/>
          <w:sz w:val="20"/>
        </w:rPr>
        <w:footnoteReference w:id="1"/>
      </w:r>
      <w:r>
        <w:rPr>
          <w:sz w:val="20"/>
        </w:rPr>
        <w:t>:</w:t>
      </w:r>
      <w:r>
        <w:rPr>
          <w:spacing w:val="-4"/>
          <w:sz w:val="20"/>
        </w:rPr>
        <w:t xml:space="preserve"> </w:t>
      </w:r>
      <w:r>
        <w:rPr>
          <w:sz w:val="20"/>
        </w:rPr>
        <w:t>Separation</w:t>
      </w:r>
      <w:r>
        <w:rPr>
          <w:spacing w:val="-4"/>
          <w:sz w:val="20"/>
        </w:rPr>
        <w:t xml:space="preserve"> </w:t>
      </w:r>
      <w:r>
        <w:rPr>
          <w:sz w:val="20"/>
        </w:rPr>
        <w:t>of</w:t>
      </w:r>
      <w:r>
        <w:rPr>
          <w:spacing w:val="-3"/>
          <w:sz w:val="20"/>
        </w:rPr>
        <w:t xml:space="preserve"> </w:t>
      </w:r>
      <w:r>
        <w:rPr>
          <w:sz w:val="20"/>
        </w:rPr>
        <w:t>Concerns</w:t>
      </w:r>
      <w:r>
        <w:rPr>
          <w:spacing w:val="-4"/>
          <w:sz w:val="20"/>
        </w:rPr>
        <w:t xml:space="preserve"> </w:t>
      </w:r>
      <w:r>
        <w:rPr>
          <w:sz w:val="20"/>
        </w:rPr>
        <w:t>(SoC)</w:t>
      </w:r>
      <w:r>
        <w:rPr>
          <w:spacing w:val="-4"/>
          <w:sz w:val="20"/>
        </w:rPr>
        <w:t xml:space="preserve"> </w:t>
      </w:r>
      <w:r>
        <w:rPr>
          <w:sz w:val="20"/>
        </w:rPr>
        <w:t>is</w:t>
      </w:r>
      <w:r>
        <w:rPr>
          <w:spacing w:val="-3"/>
          <w:sz w:val="20"/>
        </w:rPr>
        <w:t xml:space="preserve"> </w:t>
      </w:r>
      <w:r>
        <w:rPr>
          <w:sz w:val="20"/>
        </w:rPr>
        <w:t>a</w:t>
      </w:r>
      <w:r>
        <w:rPr>
          <w:spacing w:val="-4"/>
          <w:sz w:val="20"/>
        </w:rPr>
        <w:t xml:space="preserve"> </w:t>
      </w:r>
      <w:r>
        <w:rPr>
          <w:sz w:val="20"/>
        </w:rPr>
        <w:t>design</w:t>
      </w:r>
      <w:r>
        <w:rPr>
          <w:spacing w:val="-4"/>
          <w:sz w:val="20"/>
        </w:rPr>
        <w:t xml:space="preserve"> </w:t>
      </w:r>
      <w:r w:rsidR="00B70858">
        <w:rPr>
          <w:sz w:val="20"/>
        </w:rPr>
        <w:t>princi</w:t>
      </w:r>
      <w:r>
        <w:rPr>
          <w:sz w:val="20"/>
        </w:rPr>
        <w:t>ple</w:t>
      </w:r>
      <w:r>
        <w:rPr>
          <w:spacing w:val="-9"/>
          <w:sz w:val="20"/>
        </w:rPr>
        <w:t xml:space="preserve"> </w:t>
      </w:r>
      <w:r>
        <w:rPr>
          <w:sz w:val="20"/>
        </w:rPr>
        <w:t>for</w:t>
      </w:r>
      <w:r>
        <w:rPr>
          <w:spacing w:val="-9"/>
          <w:sz w:val="20"/>
        </w:rPr>
        <w:t xml:space="preserve"> </w:t>
      </w:r>
      <w:r>
        <w:rPr>
          <w:sz w:val="20"/>
        </w:rPr>
        <w:t>separating</w:t>
      </w:r>
      <w:r>
        <w:rPr>
          <w:spacing w:val="-9"/>
          <w:sz w:val="20"/>
        </w:rPr>
        <w:t xml:space="preserve"> </w:t>
      </w:r>
      <w:r>
        <w:rPr>
          <w:sz w:val="20"/>
        </w:rPr>
        <w:t>a</w:t>
      </w:r>
      <w:r>
        <w:rPr>
          <w:spacing w:val="-9"/>
          <w:sz w:val="20"/>
        </w:rPr>
        <w:t xml:space="preserve"> </w:t>
      </w:r>
      <w:r>
        <w:rPr>
          <w:sz w:val="20"/>
        </w:rPr>
        <w:t>computer</w:t>
      </w:r>
      <w:r>
        <w:rPr>
          <w:spacing w:val="-9"/>
          <w:sz w:val="20"/>
        </w:rPr>
        <w:t xml:space="preserve"> </w:t>
      </w:r>
      <w:r>
        <w:rPr>
          <w:sz w:val="20"/>
        </w:rPr>
        <w:t>program</w:t>
      </w:r>
      <w:r>
        <w:rPr>
          <w:spacing w:val="-9"/>
          <w:sz w:val="20"/>
        </w:rPr>
        <w:t xml:space="preserve"> </w:t>
      </w:r>
      <w:r>
        <w:rPr>
          <w:sz w:val="20"/>
        </w:rPr>
        <w:t>into</w:t>
      </w:r>
      <w:r>
        <w:rPr>
          <w:spacing w:val="-8"/>
          <w:sz w:val="20"/>
        </w:rPr>
        <w:t xml:space="preserve"> </w:t>
      </w:r>
      <w:r>
        <w:rPr>
          <w:sz w:val="20"/>
        </w:rPr>
        <w:t>distinct</w:t>
      </w:r>
      <w:r>
        <w:rPr>
          <w:spacing w:val="-9"/>
          <w:sz w:val="20"/>
        </w:rPr>
        <w:t xml:space="preserve"> </w:t>
      </w:r>
      <w:r>
        <w:rPr>
          <w:sz w:val="20"/>
        </w:rPr>
        <w:t>sections,</w:t>
      </w:r>
      <w:r>
        <w:rPr>
          <w:spacing w:val="-9"/>
          <w:sz w:val="20"/>
        </w:rPr>
        <w:t xml:space="preserve"> </w:t>
      </w:r>
      <w:r>
        <w:rPr>
          <w:sz w:val="20"/>
        </w:rPr>
        <w:t>such</w:t>
      </w:r>
      <w:r>
        <w:rPr>
          <w:spacing w:val="-9"/>
          <w:sz w:val="20"/>
        </w:rPr>
        <w:t xml:space="preserve"> </w:t>
      </w:r>
      <w:r>
        <w:rPr>
          <w:sz w:val="20"/>
        </w:rPr>
        <w:t>that</w:t>
      </w:r>
      <w:r>
        <w:rPr>
          <w:spacing w:val="-9"/>
          <w:sz w:val="20"/>
        </w:rPr>
        <w:t xml:space="preserve"> </w:t>
      </w:r>
      <w:r>
        <w:rPr>
          <w:sz w:val="20"/>
        </w:rPr>
        <w:t>each</w:t>
      </w:r>
      <w:r>
        <w:rPr>
          <w:spacing w:val="-9"/>
          <w:sz w:val="20"/>
        </w:rPr>
        <w:t xml:space="preserve"> </w:t>
      </w:r>
      <w:r>
        <w:rPr>
          <w:sz w:val="20"/>
        </w:rPr>
        <w:t>section</w:t>
      </w:r>
      <w:r>
        <w:rPr>
          <w:spacing w:val="-8"/>
          <w:sz w:val="20"/>
        </w:rPr>
        <w:t xml:space="preserve"> </w:t>
      </w:r>
      <w:r>
        <w:rPr>
          <w:sz w:val="20"/>
        </w:rPr>
        <w:t>addresses</w:t>
      </w:r>
      <w:r>
        <w:rPr>
          <w:spacing w:val="-9"/>
          <w:sz w:val="20"/>
        </w:rPr>
        <w:t xml:space="preserve"> </w:t>
      </w:r>
      <w:r>
        <w:rPr>
          <w:sz w:val="20"/>
        </w:rPr>
        <w:t>a</w:t>
      </w:r>
      <w:r>
        <w:rPr>
          <w:spacing w:val="-9"/>
          <w:sz w:val="20"/>
        </w:rPr>
        <w:t xml:space="preserve"> </w:t>
      </w:r>
      <w:r>
        <w:rPr>
          <w:sz w:val="20"/>
        </w:rPr>
        <w:t>separate concern. A concern is a set of information that affects the code of a computer program. A concern</w:t>
      </w:r>
      <w:r>
        <w:rPr>
          <w:spacing w:val="-18"/>
          <w:sz w:val="20"/>
        </w:rPr>
        <w:t xml:space="preserve"> </w:t>
      </w:r>
      <w:r>
        <w:rPr>
          <w:sz w:val="20"/>
        </w:rPr>
        <w:t xml:space="preserve">can be as general as the details of the hardware the code is being optimized for, or as specific as the </w:t>
      </w:r>
      <w:r>
        <w:rPr>
          <w:spacing w:val="-3"/>
          <w:sz w:val="20"/>
        </w:rPr>
        <w:t xml:space="preserve">name </w:t>
      </w:r>
      <w:r>
        <w:rPr>
          <w:sz w:val="20"/>
        </w:rPr>
        <w:t xml:space="preserve">of a class to instantiate. A program that embodies SoC well is called a modular program. Modularity, and hence separation of concerns, is achieved by encapsulating information inside a section of code that has a well-defined interface. Encapsulation is a means of information hiding. Layered designs in information systems are another embodiment of separation of concerns (e.g., presentation layer, </w:t>
      </w:r>
      <w:r>
        <w:rPr>
          <w:spacing w:val="-3"/>
          <w:sz w:val="20"/>
        </w:rPr>
        <w:t>busi</w:t>
      </w:r>
      <w:r>
        <w:rPr>
          <w:sz w:val="20"/>
        </w:rPr>
        <w:t>ness</w:t>
      </w:r>
      <w:r>
        <w:rPr>
          <w:spacing w:val="-12"/>
          <w:sz w:val="20"/>
        </w:rPr>
        <w:t xml:space="preserve"> </w:t>
      </w:r>
      <w:r>
        <w:rPr>
          <w:sz w:val="20"/>
        </w:rPr>
        <w:t>logic</w:t>
      </w:r>
      <w:r>
        <w:rPr>
          <w:spacing w:val="-11"/>
          <w:sz w:val="20"/>
        </w:rPr>
        <w:t xml:space="preserve"> </w:t>
      </w:r>
      <w:r>
        <w:rPr>
          <w:sz w:val="20"/>
        </w:rPr>
        <w:t>layer,</w:t>
      </w:r>
      <w:r>
        <w:rPr>
          <w:spacing w:val="-11"/>
          <w:sz w:val="20"/>
        </w:rPr>
        <w:t xml:space="preserve"> </w:t>
      </w:r>
      <w:r>
        <w:rPr>
          <w:sz w:val="20"/>
        </w:rPr>
        <w:t>data</w:t>
      </w:r>
      <w:r>
        <w:rPr>
          <w:spacing w:val="-11"/>
          <w:sz w:val="20"/>
        </w:rPr>
        <w:t xml:space="preserve"> </w:t>
      </w:r>
      <w:r>
        <w:rPr>
          <w:sz w:val="20"/>
        </w:rPr>
        <w:t>access</w:t>
      </w:r>
      <w:r>
        <w:rPr>
          <w:spacing w:val="-11"/>
          <w:sz w:val="20"/>
        </w:rPr>
        <w:t xml:space="preserve"> </w:t>
      </w:r>
      <w:r>
        <w:rPr>
          <w:sz w:val="20"/>
        </w:rPr>
        <w:t>layer,</w:t>
      </w:r>
      <w:r>
        <w:rPr>
          <w:spacing w:val="-11"/>
          <w:sz w:val="20"/>
        </w:rPr>
        <w:t xml:space="preserve"> </w:t>
      </w:r>
      <w:r>
        <w:rPr>
          <w:sz w:val="20"/>
        </w:rPr>
        <w:t>persistence</w:t>
      </w:r>
      <w:r>
        <w:rPr>
          <w:spacing w:val="-11"/>
          <w:sz w:val="20"/>
        </w:rPr>
        <w:t xml:space="preserve"> </w:t>
      </w:r>
      <w:r>
        <w:rPr>
          <w:sz w:val="20"/>
        </w:rPr>
        <w:t>layer).</w:t>
      </w:r>
      <w:r>
        <w:rPr>
          <w:spacing w:val="-11"/>
          <w:sz w:val="20"/>
        </w:rPr>
        <w:t xml:space="preserve"> </w:t>
      </w:r>
      <w:r>
        <w:rPr>
          <w:sz w:val="20"/>
        </w:rPr>
        <w:t>The</w:t>
      </w:r>
      <w:r>
        <w:rPr>
          <w:spacing w:val="-11"/>
          <w:sz w:val="20"/>
        </w:rPr>
        <w:t xml:space="preserve"> </w:t>
      </w:r>
      <w:r>
        <w:rPr>
          <w:sz w:val="20"/>
        </w:rPr>
        <w:t>value</w:t>
      </w:r>
      <w:r>
        <w:rPr>
          <w:spacing w:val="-11"/>
          <w:sz w:val="20"/>
        </w:rPr>
        <w:t xml:space="preserve"> </w:t>
      </w:r>
      <w:r>
        <w:rPr>
          <w:sz w:val="20"/>
        </w:rPr>
        <w:t>of</w:t>
      </w:r>
      <w:r>
        <w:rPr>
          <w:spacing w:val="-11"/>
          <w:sz w:val="20"/>
        </w:rPr>
        <w:t xml:space="preserve"> </w:t>
      </w:r>
      <w:r>
        <w:rPr>
          <w:sz w:val="20"/>
        </w:rPr>
        <w:t>separation</w:t>
      </w:r>
      <w:r>
        <w:rPr>
          <w:spacing w:val="-11"/>
          <w:sz w:val="20"/>
        </w:rPr>
        <w:t xml:space="preserve"> </w:t>
      </w:r>
      <w:r>
        <w:rPr>
          <w:sz w:val="20"/>
        </w:rPr>
        <w:t>of</w:t>
      </w:r>
      <w:r>
        <w:rPr>
          <w:spacing w:val="-11"/>
          <w:sz w:val="20"/>
        </w:rPr>
        <w:t xml:space="preserve"> </w:t>
      </w:r>
      <w:r w:rsidRPr="00AA6DDE">
        <w:rPr>
          <w:sz w:val="20"/>
        </w:rPr>
        <w:t>concerns</w:t>
      </w:r>
      <w:r w:rsidRPr="00AA6DDE">
        <w:rPr>
          <w:spacing w:val="-11"/>
          <w:sz w:val="20"/>
        </w:rPr>
        <w:t xml:space="preserve"> </w:t>
      </w:r>
      <w:r w:rsidRPr="00AA6DDE">
        <w:rPr>
          <w:sz w:val="20"/>
        </w:rPr>
        <w:t>is</w:t>
      </w:r>
      <w:r w:rsidRPr="00AA6DDE">
        <w:rPr>
          <w:spacing w:val="-11"/>
          <w:sz w:val="20"/>
        </w:rPr>
        <w:t xml:space="preserve"> </w:t>
      </w:r>
      <w:r w:rsidRPr="00AA6DDE">
        <w:rPr>
          <w:sz w:val="20"/>
        </w:rPr>
        <w:t>simplifying development and maintenance of computer programs. When concerns are well-separated, individual sections can be reused, as well as developed and updated independently.</w:t>
      </w:r>
      <w:r>
        <w:rPr>
          <w:sz w:val="20"/>
        </w:rPr>
        <w:t xml:space="preserve"> Of special value is the </w:t>
      </w:r>
      <w:r>
        <w:rPr>
          <w:spacing w:val="-3"/>
          <w:sz w:val="20"/>
        </w:rPr>
        <w:t xml:space="preserve">ability </w:t>
      </w:r>
      <w:r>
        <w:rPr>
          <w:sz w:val="20"/>
        </w:rPr>
        <w:t>to</w:t>
      </w:r>
      <w:r>
        <w:rPr>
          <w:spacing w:val="-6"/>
          <w:sz w:val="20"/>
        </w:rPr>
        <w:t xml:space="preserve"> </w:t>
      </w:r>
      <w:r>
        <w:rPr>
          <w:sz w:val="20"/>
        </w:rPr>
        <w:t>later</w:t>
      </w:r>
      <w:r>
        <w:rPr>
          <w:spacing w:val="-6"/>
          <w:sz w:val="20"/>
        </w:rPr>
        <w:t xml:space="preserve"> </w:t>
      </w:r>
      <w:r>
        <w:rPr>
          <w:sz w:val="20"/>
        </w:rPr>
        <w:t>improve</w:t>
      </w:r>
      <w:r>
        <w:rPr>
          <w:spacing w:val="-6"/>
          <w:sz w:val="20"/>
        </w:rPr>
        <w:t xml:space="preserve"> </w:t>
      </w:r>
      <w:r>
        <w:rPr>
          <w:sz w:val="20"/>
        </w:rPr>
        <w:t>or</w:t>
      </w:r>
      <w:r>
        <w:rPr>
          <w:spacing w:val="-6"/>
          <w:sz w:val="20"/>
        </w:rPr>
        <w:t xml:space="preserve"> </w:t>
      </w:r>
      <w:r>
        <w:rPr>
          <w:sz w:val="20"/>
        </w:rPr>
        <w:t>modify</w:t>
      </w:r>
      <w:r>
        <w:rPr>
          <w:spacing w:val="-6"/>
          <w:sz w:val="20"/>
        </w:rPr>
        <w:t xml:space="preserve"> </w:t>
      </w:r>
      <w:r>
        <w:rPr>
          <w:sz w:val="20"/>
        </w:rPr>
        <w:t>one</w:t>
      </w:r>
      <w:r>
        <w:rPr>
          <w:spacing w:val="-6"/>
          <w:sz w:val="20"/>
        </w:rPr>
        <w:t xml:space="preserve"> </w:t>
      </w:r>
      <w:r>
        <w:rPr>
          <w:sz w:val="20"/>
        </w:rPr>
        <w:t>section</w:t>
      </w:r>
      <w:r>
        <w:rPr>
          <w:spacing w:val="-6"/>
          <w:sz w:val="20"/>
        </w:rPr>
        <w:t xml:space="preserve"> </w:t>
      </w:r>
      <w:r>
        <w:rPr>
          <w:sz w:val="20"/>
        </w:rPr>
        <w:t>of</w:t>
      </w:r>
      <w:r>
        <w:rPr>
          <w:spacing w:val="-6"/>
          <w:sz w:val="20"/>
        </w:rPr>
        <w:t xml:space="preserve"> </w:t>
      </w:r>
      <w:r>
        <w:rPr>
          <w:sz w:val="20"/>
        </w:rPr>
        <w:t>code</w:t>
      </w:r>
      <w:r>
        <w:rPr>
          <w:spacing w:val="-6"/>
          <w:sz w:val="20"/>
        </w:rPr>
        <w:t xml:space="preserve"> </w:t>
      </w:r>
      <w:r>
        <w:rPr>
          <w:sz w:val="20"/>
        </w:rPr>
        <w:t>without</w:t>
      </w:r>
      <w:r>
        <w:rPr>
          <w:spacing w:val="-6"/>
          <w:sz w:val="20"/>
        </w:rPr>
        <w:t xml:space="preserve"> </w:t>
      </w:r>
      <w:r>
        <w:rPr>
          <w:sz w:val="20"/>
        </w:rPr>
        <w:t>having</w:t>
      </w:r>
      <w:r>
        <w:rPr>
          <w:spacing w:val="-6"/>
          <w:sz w:val="20"/>
        </w:rPr>
        <w:t xml:space="preserve"> </w:t>
      </w:r>
      <w:r>
        <w:rPr>
          <w:sz w:val="20"/>
        </w:rPr>
        <w:t>to</w:t>
      </w:r>
      <w:r>
        <w:rPr>
          <w:spacing w:val="-6"/>
          <w:sz w:val="20"/>
        </w:rPr>
        <w:t xml:space="preserve"> </w:t>
      </w:r>
      <w:r>
        <w:rPr>
          <w:sz w:val="20"/>
        </w:rPr>
        <w:t>know</w:t>
      </w:r>
      <w:r>
        <w:rPr>
          <w:spacing w:val="-6"/>
          <w:sz w:val="20"/>
        </w:rPr>
        <w:t xml:space="preserve"> </w:t>
      </w:r>
      <w:r>
        <w:rPr>
          <w:sz w:val="20"/>
        </w:rPr>
        <w:t>the</w:t>
      </w:r>
      <w:r>
        <w:rPr>
          <w:spacing w:val="-6"/>
          <w:sz w:val="20"/>
        </w:rPr>
        <w:t xml:space="preserve"> </w:t>
      </w:r>
      <w:r>
        <w:rPr>
          <w:sz w:val="20"/>
        </w:rPr>
        <w:t>details</w:t>
      </w:r>
      <w:r>
        <w:rPr>
          <w:spacing w:val="-6"/>
          <w:sz w:val="20"/>
        </w:rPr>
        <w:t xml:space="preserve"> </w:t>
      </w:r>
      <w:r>
        <w:rPr>
          <w:sz w:val="20"/>
        </w:rPr>
        <w:t>of</w:t>
      </w:r>
      <w:r>
        <w:rPr>
          <w:spacing w:val="-6"/>
          <w:sz w:val="20"/>
        </w:rPr>
        <w:t xml:space="preserve"> </w:t>
      </w:r>
      <w:r>
        <w:rPr>
          <w:sz w:val="20"/>
        </w:rPr>
        <w:t>the</w:t>
      </w:r>
      <w:r>
        <w:rPr>
          <w:spacing w:val="-6"/>
          <w:sz w:val="20"/>
        </w:rPr>
        <w:t xml:space="preserve"> </w:t>
      </w:r>
      <w:r>
        <w:rPr>
          <w:sz w:val="20"/>
        </w:rPr>
        <w:t>other</w:t>
      </w:r>
      <w:r>
        <w:rPr>
          <w:spacing w:val="-6"/>
          <w:sz w:val="20"/>
        </w:rPr>
        <w:t xml:space="preserve"> </w:t>
      </w:r>
      <w:r>
        <w:rPr>
          <w:sz w:val="20"/>
        </w:rPr>
        <w:t>sections, and without having to make corresponding changes to those sections.</w:t>
      </w:r>
    </w:p>
    <w:p w14:paraId="497EEBCF" w14:textId="77777777" w:rsidR="0013148D" w:rsidRDefault="0013148D">
      <w:pPr>
        <w:pStyle w:val="BodyText"/>
        <w:spacing w:before="11"/>
        <w:rPr>
          <w:sz w:val="18"/>
        </w:rPr>
      </w:pPr>
    </w:p>
    <w:p w14:paraId="252950EC" w14:textId="0B64E4AA" w:rsidR="0013148D" w:rsidRDefault="00C93035">
      <w:pPr>
        <w:pStyle w:val="BodyText"/>
        <w:spacing w:line="249" w:lineRule="auto"/>
        <w:ind w:left="1300" w:right="119"/>
        <w:jc w:val="both"/>
      </w:pPr>
      <w:r>
        <w:t>The use of immutable objects (see principle B Immutability below) is a technique that fulfills the</w:t>
      </w:r>
      <w:r>
        <w:rPr>
          <w:spacing w:val="-32"/>
        </w:rPr>
        <w:t xml:space="preserve"> </w:t>
      </w:r>
      <w:r w:rsidR="006B30B2">
        <w:t>Separation</w:t>
      </w:r>
      <w:r>
        <w:t xml:space="preserve"> of Concerns principle.</w:t>
      </w:r>
    </w:p>
    <w:p w14:paraId="3D1236B7" w14:textId="77777777" w:rsidR="0013148D" w:rsidRDefault="0013148D">
      <w:pPr>
        <w:pStyle w:val="BodyText"/>
        <w:spacing w:before="2"/>
        <w:rPr>
          <w:sz w:val="18"/>
        </w:rPr>
      </w:pPr>
    </w:p>
    <w:p w14:paraId="7EC9E12B" w14:textId="6E1213C2" w:rsidR="0013148D" w:rsidRDefault="00C93035">
      <w:pPr>
        <w:pStyle w:val="BodyText"/>
        <w:spacing w:line="249" w:lineRule="auto"/>
        <w:ind w:left="1300" w:right="118"/>
        <w:jc w:val="both"/>
      </w:pPr>
      <w:r>
        <w:t xml:space="preserve">Attributes that describe specific semantic concepts should be grouped together into a single class </w:t>
      </w:r>
      <w:r>
        <w:rPr>
          <w:spacing w:val="-5"/>
        </w:rPr>
        <w:t xml:space="preserve">and </w:t>
      </w:r>
      <w:r>
        <w:t>not</w:t>
      </w:r>
      <w:r>
        <w:rPr>
          <w:spacing w:val="-12"/>
        </w:rPr>
        <w:t xml:space="preserve"> </w:t>
      </w:r>
      <w:r>
        <w:t>be</w:t>
      </w:r>
      <w:r>
        <w:rPr>
          <w:spacing w:val="-12"/>
        </w:rPr>
        <w:t xml:space="preserve"> </w:t>
      </w:r>
      <w:r>
        <w:t>spread</w:t>
      </w:r>
      <w:r>
        <w:rPr>
          <w:spacing w:val="-12"/>
        </w:rPr>
        <w:t xml:space="preserve"> </w:t>
      </w:r>
      <w:r>
        <w:t>across</w:t>
      </w:r>
      <w:r>
        <w:rPr>
          <w:spacing w:val="-12"/>
        </w:rPr>
        <w:t xml:space="preserve"> </w:t>
      </w:r>
      <w:r>
        <w:t>a</w:t>
      </w:r>
      <w:r>
        <w:rPr>
          <w:spacing w:val="-12"/>
        </w:rPr>
        <w:t xml:space="preserve"> </w:t>
      </w:r>
      <w:r>
        <w:t>number</w:t>
      </w:r>
      <w:r>
        <w:rPr>
          <w:spacing w:val="-12"/>
        </w:rPr>
        <w:t xml:space="preserve"> </w:t>
      </w:r>
      <w:r>
        <w:t>of</w:t>
      </w:r>
      <w:r>
        <w:rPr>
          <w:spacing w:val="-12"/>
        </w:rPr>
        <w:t xml:space="preserve"> </w:t>
      </w:r>
      <w:r>
        <w:t>classes.</w:t>
      </w:r>
      <w:r>
        <w:rPr>
          <w:spacing w:val="-12"/>
        </w:rPr>
        <w:t xml:space="preserve"> </w:t>
      </w:r>
      <w:r>
        <w:t>Doing</w:t>
      </w:r>
      <w:r>
        <w:rPr>
          <w:spacing w:val="-12"/>
        </w:rPr>
        <w:t xml:space="preserve"> </w:t>
      </w:r>
      <w:r>
        <w:t>the</w:t>
      </w:r>
      <w:r>
        <w:rPr>
          <w:spacing w:val="-12"/>
        </w:rPr>
        <w:t xml:space="preserve"> </w:t>
      </w:r>
      <w:r>
        <w:t>latter</w:t>
      </w:r>
      <w:r>
        <w:rPr>
          <w:spacing w:val="-12"/>
        </w:rPr>
        <w:t xml:space="preserve"> </w:t>
      </w:r>
      <w:r>
        <w:t>leads</w:t>
      </w:r>
      <w:r>
        <w:rPr>
          <w:spacing w:val="-12"/>
        </w:rPr>
        <w:t xml:space="preserve"> </w:t>
      </w:r>
      <w:r>
        <w:t>to</w:t>
      </w:r>
      <w:r>
        <w:rPr>
          <w:spacing w:val="-12"/>
        </w:rPr>
        <w:t xml:space="preserve"> </w:t>
      </w:r>
      <w:r>
        <w:t>tight</w:t>
      </w:r>
      <w:r>
        <w:rPr>
          <w:spacing w:val="-12"/>
        </w:rPr>
        <w:t xml:space="preserve"> </w:t>
      </w:r>
      <w:r>
        <w:t>coupling</w:t>
      </w:r>
      <w:r>
        <w:rPr>
          <w:spacing w:val="-12"/>
        </w:rPr>
        <w:t xml:space="preserve"> </w:t>
      </w:r>
      <w:r>
        <w:t>between</w:t>
      </w:r>
      <w:r>
        <w:rPr>
          <w:spacing w:val="-12"/>
        </w:rPr>
        <w:t xml:space="preserve"> </w:t>
      </w:r>
      <w:r>
        <w:t>classes.</w:t>
      </w:r>
      <w:r>
        <w:rPr>
          <w:spacing w:val="-12"/>
        </w:rPr>
        <w:t xml:space="preserve"> </w:t>
      </w:r>
      <w:r>
        <w:t>Doing the former leads to better decomposition of a potentially complex domain.</w:t>
      </w:r>
    </w:p>
    <w:p w14:paraId="468CF75B" w14:textId="77777777" w:rsidR="00AA6DDE" w:rsidRDefault="00AA6DDE">
      <w:pPr>
        <w:pStyle w:val="BodyText"/>
        <w:spacing w:line="249" w:lineRule="auto"/>
        <w:ind w:left="1300" w:right="118"/>
        <w:jc w:val="both"/>
      </w:pPr>
    </w:p>
    <w:p w14:paraId="21D034E5" w14:textId="6D3BB1ED" w:rsidR="0013148D" w:rsidRPr="00AA6DDE" w:rsidRDefault="00C93035" w:rsidP="00437164">
      <w:pPr>
        <w:pStyle w:val="ListParagraph"/>
        <w:numPr>
          <w:ilvl w:val="2"/>
          <w:numId w:val="5"/>
        </w:numPr>
        <w:tabs>
          <w:tab w:val="left" w:pos="1500"/>
        </w:tabs>
        <w:spacing w:before="10" w:line="249" w:lineRule="auto"/>
        <w:ind w:right="118"/>
        <w:jc w:val="both"/>
        <w:rPr>
          <w:sz w:val="20"/>
        </w:rPr>
      </w:pPr>
      <w:r w:rsidRPr="00AA6DDE">
        <w:rPr>
          <w:b/>
          <w:sz w:val="20"/>
        </w:rPr>
        <w:t>Example:</w:t>
      </w:r>
      <w:r w:rsidR="006B30B2" w:rsidRPr="00AA6DDE">
        <w:rPr>
          <w:b/>
          <w:sz w:val="20"/>
        </w:rPr>
        <w:t xml:space="preserve"> </w:t>
      </w:r>
      <w:r w:rsidRPr="00AA6DDE">
        <w:rPr>
          <w:sz w:val="20"/>
        </w:rPr>
        <w:t xml:space="preserve">Attributes for a Role (e.g., Practitioner) should not be mixed with attributes for an </w:t>
      </w:r>
      <w:r w:rsidRPr="00AA6DDE">
        <w:rPr>
          <w:spacing w:val="-3"/>
          <w:sz w:val="20"/>
        </w:rPr>
        <w:t xml:space="preserve">Entity </w:t>
      </w:r>
      <w:r w:rsidRPr="00AA6DDE">
        <w:rPr>
          <w:sz w:val="20"/>
        </w:rPr>
        <w:t xml:space="preserve">(e.g., Person). This allows a person to assume a number of roles over their lifetime or to </w:t>
      </w:r>
      <w:r w:rsidR="00763E74" w:rsidRPr="00AA6DDE">
        <w:rPr>
          <w:sz w:val="20"/>
        </w:rPr>
        <w:t>function in</w:t>
      </w:r>
      <w:r w:rsidRPr="00AA6DDE">
        <w:rPr>
          <w:sz w:val="20"/>
        </w:rPr>
        <w:t xml:space="preserve"> more than one role.</w:t>
      </w:r>
    </w:p>
    <w:p w14:paraId="6D79414A" w14:textId="6F236CE0" w:rsidR="007B07ED" w:rsidRDefault="007B07ED" w:rsidP="007B07ED">
      <w:pPr>
        <w:tabs>
          <w:tab w:val="left" w:pos="1500"/>
        </w:tabs>
        <w:spacing w:before="10" w:line="249" w:lineRule="auto"/>
        <w:ind w:right="118"/>
        <w:jc w:val="both"/>
        <w:rPr>
          <w:sz w:val="20"/>
        </w:rPr>
      </w:pPr>
    </w:p>
    <w:p w14:paraId="3D14AF62" w14:textId="5D990C8E" w:rsidR="007B07ED" w:rsidRDefault="007B07ED" w:rsidP="007B07ED">
      <w:pPr>
        <w:tabs>
          <w:tab w:val="left" w:pos="1500"/>
        </w:tabs>
        <w:spacing w:before="10" w:line="249" w:lineRule="auto"/>
        <w:ind w:right="118"/>
        <w:jc w:val="both"/>
        <w:rPr>
          <w:sz w:val="20"/>
        </w:rPr>
      </w:pPr>
    </w:p>
    <w:p w14:paraId="53838824" w14:textId="780A9DC6" w:rsidR="007B07ED" w:rsidRDefault="007B07ED" w:rsidP="007B07ED">
      <w:pPr>
        <w:tabs>
          <w:tab w:val="left" w:pos="1500"/>
        </w:tabs>
        <w:spacing w:before="10" w:line="249" w:lineRule="auto"/>
        <w:ind w:right="118"/>
        <w:jc w:val="both"/>
        <w:rPr>
          <w:sz w:val="20"/>
        </w:rPr>
      </w:pPr>
    </w:p>
    <w:p w14:paraId="4A53A6D2" w14:textId="0633A3BA" w:rsidR="007B07ED" w:rsidRDefault="007B07ED" w:rsidP="007B07ED">
      <w:pPr>
        <w:tabs>
          <w:tab w:val="left" w:pos="1500"/>
        </w:tabs>
        <w:spacing w:before="10" w:line="249" w:lineRule="auto"/>
        <w:ind w:right="118"/>
        <w:jc w:val="both"/>
        <w:rPr>
          <w:sz w:val="20"/>
        </w:rPr>
      </w:pPr>
    </w:p>
    <w:p w14:paraId="061CDD75" w14:textId="4B11507A" w:rsidR="007B07ED" w:rsidRDefault="007B07ED" w:rsidP="007B07ED">
      <w:pPr>
        <w:tabs>
          <w:tab w:val="left" w:pos="1500"/>
        </w:tabs>
        <w:spacing w:before="10" w:line="249" w:lineRule="auto"/>
        <w:ind w:right="118"/>
        <w:jc w:val="both"/>
        <w:rPr>
          <w:sz w:val="20"/>
        </w:rPr>
      </w:pPr>
    </w:p>
    <w:p w14:paraId="6FCB2DFA" w14:textId="60AFB259" w:rsidR="007B07ED" w:rsidRDefault="007B07ED" w:rsidP="007B07ED">
      <w:pPr>
        <w:tabs>
          <w:tab w:val="left" w:pos="1500"/>
        </w:tabs>
        <w:spacing w:before="10" w:line="249" w:lineRule="auto"/>
        <w:ind w:right="118"/>
        <w:jc w:val="both"/>
        <w:rPr>
          <w:sz w:val="20"/>
        </w:rPr>
      </w:pPr>
    </w:p>
    <w:p w14:paraId="4F59FB24" w14:textId="4A0462C1" w:rsidR="007B07ED" w:rsidRDefault="007B07ED" w:rsidP="007B07ED">
      <w:pPr>
        <w:tabs>
          <w:tab w:val="left" w:pos="1500"/>
        </w:tabs>
        <w:spacing w:before="10" w:line="249" w:lineRule="auto"/>
        <w:ind w:right="118"/>
        <w:jc w:val="both"/>
        <w:rPr>
          <w:sz w:val="20"/>
        </w:rPr>
      </w:pPr>
    </w:p>
    <w:p w14:paraId="254D5550" w14:textId="22CEB7AE" w:rsidR="007B07ED" w:rsidRDefault="007B07ED" w:rsidP="007B07ED">
      <w:pPr>
        <w:tabs>
          <w:tab w:val="left" w:pos="1500"/>
        </w:tabs>
        <w:spacing w:before="10" w:line="249" w:lineRule="auto"/>
        <w:ind w:right="118"/>
        <w:jc w:val="both"/>
        <w:rPr>
          <w:sz w:val="20"/>
        </w:rPr>
      </w:pPr>
    </w:p>
    <w:p w14:paraId="6F694AFA" w14:textId="356E3E93" w:rsidR="007B07ED" w:rsidRDefault="007B07ED" w:rsidP="007B07ED">
      <w:pPr>
        <w:tabs>
          <w:tab w:val="left" w:pos="1500"/>
        </w:tabs>
        <w:spacing w:before="10" w:line="249" w:lineRule="auto"/>
        <w:ind w:right="118"/>
        <w:jc w:val="both"/>
        <w:rPr>
          <w:sz w:val="20"/>
        </w:rPr>
      </w:pPr>
    </w:p>
    <w:p w14:paraId="61635AA7" w14:textId="3B999CEC" w:rsidR="007B07ED" w:rsidRDefault="007B07ED" w:rsidP="007B07ED">
      <w:pPr>
        <w:tabs>
          <w:tab w:val="left" w:pos="1500"/>
        </w:tabs>
        <w:spacing w:before="10" w:line="249" w:lineRule="auto"/>
        <w:ind w:right="118"/>
        <w:jc w:val="both"/>
        <w:rPr>
          <w:sz w:val="20"/>
        </w:rPr>
      </w:pPr>
    </w:p>
    <w:p w14:paraId="0F25E4ED" w14:textId="3BCC0DBF" w:rsidR="007B07ED" w:rsidRDefault="007B07ED" w:rsidP="007B07ED">
      <w:pPr>
        <w:tabs>
          <w:tab w:val="left" w:pos="1500"/>
        </w:tabs>
        <w:spacing w:before="10" w:line="249" w:lineRule="auto"/>
        <w:ind w:right="118"/>
        <w:jc w:val="both"/>
        <w:rPr>
          <w:sz w:val="20"/>
        </w:rPr>
      </w:pPr>
    </w:p>
    <w:p w14:paraId="1E383453" w14:textId="6D3C291E" w:rsidR="007B07ED" w:rsidRDefault="007B07ED" w:rsidP="007B07ED">
      <w:pPr>
        <w:tabs>
          <w:tab w:val="left" w:pos="1500"/>
        </w:tabs>
        <w:spacing w:before="10" w:line="249" w:lineRule="auto"/>
        <w:ind w:right="118"/>
        <w:jc w:val="both"/>
        <w:rPr>
          <w:sz w:val="20"/>
        </w:rPr>
      </w:pPr>
    </w:p>
    <w:p w14:paraId="5214509A" w14:textId="7064F7DD" w:rsidR="007B07ED" w:rsidRDefault="007B07ED" w:rsidP="007B07ED">
      <w:pPr>
        <w:tabs>
          <w:tab w:val="left" w:pos="1500"/>
        </w:tabs>
        <w:spacing w:before="10" w:line="249" w:lineRule="auto"/>
        <w:ind w:right="118"/>
        <w:jc w:val="both"/>
        <w:rPr>
          <w:sz w:val="20"/>
        </w:rPr>
      </w:pPr>
    </w:p>
    <w:p w14:paraId="6C85C3E8" w14:textId="77777777" w:rsidR="007B07ED" w:rsidRPr="007B07ED" w:rsidRDefault="007B07ED" w:rsidP="007B07ED">
      <w:pPr>
        <w:tabs>
          <w:tab w:val="left" w:pos="1500"/>
        </w:tabs>
        <w:spacing w:before="10" w:line="249" w:lineRule="auto"/>
        <w:ind w:right="118"/>
        <w:jc w:val="both"/>
        <w:rPr>
          <w:sz w:val="20"/>
        </w:rPr>
      </w:pPr>
    </w:p>
    <w:p w14:paraId="4B89FBD9" w14:textId="77777777" w:rsidR="0013148D" w:rsidRDefault="0013148D">
      <w:pPr>
        <w:pStyle w:val="BodyText"/>
        <w:spacing w:before="6"/>
        <w:rPr>
          <w:sz w:val="21"/>
        </w:rPr>
      </w:pPr>
    </w:p>
    <w:p w14:paraId="0763FA6E" w14:textId="77777777" w:rsidR="00763E74" w:rsidRDefault="00763E74" w:rsidP="00DF4A32">
      <w:pPr>
        <w:pStyle w:val="BodyText"/>
      </w:pPr>
      <w:bookmarkStart w:id="92" w:name="_bookmark11"/>
      <w:bookmarkEnd w:id="92"/>
    </w:p>
    <w:p w14:paraId="2AE15E26" w14:textId="0C1924C4" w:rsidR="0013148D" w:rsidRDefault="00B12186" w:rsidP="00B12186">
      <w:pPr>
        <w:pStyle w:val="BodyText"/>
        <w:spacing w:before="7"/>
        <w:jc w:val="center"/>
        <w:rPr>
          <w:b/>
          <w:sz w:val="15"/>
        </w:rPr>
      </w:pPr>
      <w:r>
        <w:rPr>
          <w:noProof/>
        </w:rPr>
        <w:lastRenderedPageBreak/>
        <w:drawing>
          <wp:inline distT="0" distB="0" distL="0" distR="0" wp14:anchorId="4276012F" wp14:editId="34AAA8B2">
            <wp:extent cx="4165661" cy="2124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8417" cy="2125480"/>
                    </a:xfrm>
                    <a:prstGeom prst="rect">
                      <a:avLst/>
                    </a:prstGeom>
                    <a:ln>
                      <a:noFill/>
                    </a:ln>
                  </pic:spPr>
                </pic:pic>
              </a:graphicData>
            </a:graphic>
          </wp:inline>
        </w:drawing>
      </w:r>
    </w:p>
    <w:p w14:paraId="3BA43032" w14:textId="751F7507" w:rsidR="00763E74" w:rsidRDefault="00BB2A10" w:rsidP="00BB2A10">
      <w:pPr>
        <w:pStyle w:val="Caption"/>
        <w:jc w:val="center"/>
        <w:rPr>
          <w:b/>
          <w:sz w:val="15"/>
        </w:rPr>
      </w:pPr>
      <w:bookmarkStart w:id="93" w:name="_Toc5178965"/>
      <w:r>
        <w:t xml:space="preserve">Figure </w:t>
      </w:r>
      <w:r w:rsidR="00BE6264">
        <w:fldChar w:fldCharType="begin"/>
      </w:r>
      <w:r w:rsidR="00BE6264">
        <w:instrText xml:space="preserve"> SEQ Figure \* ARABIC </w:instrText>
      </w:r>
      <w:r w:rsidR="00BE6264">
        <w:fldChar w:fldCharType="separate"/>
      </w:r>
      <w:r w:rsidR="00716703">
        <w:rPr>
          <w:noProof/>
        </w:rPr>
        <w:t>1</w:t>
      </w:r>
      <w:r w:rsidR="00BE6264">
        <w:rPr>
          <w:noProof/>
        </w:rPr>
        <w:fldChar w:fldCharType="end"/>
      </w:r>
      <w:r>
        <w:t>: Architectural Separation of Concerns</w:t>
      </w:r>
      <w:bookmarkEnd w:id="93"/>
    </w:p>
    <w:p w14:paraId="22E592DA" w14:textId="6CCAC080" w:rsidR="0013148D" w:rsidRDefault="0013148D">
      <w:pPr>
        <w:pStyle w:val="BodyText"/>
        <w:spacing w:before="11"/>
        <w:rPr>
          <w:b/>
        </w:rPr>
      </w:pPr>
    </w:p>
    <w:p w14:paraId="3947EDA7" w14:textId="177502F3" w:rsidR="00763E74" w:rsidRDefault="00763E74">
      <w:pPr>
        <w:pStyle w:val="BodyText"/>
        <w:spacing w:before="11"/>
        <w:rPr>
          <w:b/>
        </w:rPr>
      </w:pPr>
    </w:p>
    <w:p w14:paraId="7EFEF19A" w14:textId="77777777" w:rsidR="00763E74" w:rsidRDefault="00763E74">
      <w:pPr>
        <w:pStyle w:val="BodyText"/>
        <w:spacing w:before="11"/>
        <w:rPr>
          <w:b/>
        </w:rPr>
      </w:pPr>
    </w:p>
    <w:p w14:paraId="1B9279B5" w14:textId="25B69FA2" w:rsidR="00DA355E" w:rsidRDefault="00BE6264">
      <w:pPr>
        <w:pStyle w:val="BodyText"/>
        <w:spacing w:line="249" w:lineRule="auto"/>
        <w:ind w:left="1300" w:right="118"/>
        <w:jc w:val="both"/>
        <w:rPr>
          <w:spacing w:val="-6"/>
        </w:rPr>
      </w:pPr>
      <w:hyperlink w:anchor="_bookmark11" w:history="1">
        <w:r w:rsidR="00C93035">
          <w:rPr>
            <w:u w:val="single"/>
          </w:rPr>
          <w:t>Figure 1, “Architectural Separation of Concerns”</w:t>
        </w:r>
        <w:r w:rsidR="00C93035">
          <w:t xml:space="preserve"> </w:t>
        </w:r>
      </w:hyperlink>
      <w:r w:rsidR="00C93035">
        <w:t>shows the Statemen</w:t>
      </w:r>
      <w:r w:rsidR="00083652">
        <w:t>t layer is separate from Termi</w:t>
      </w:r>
      <w:r w:rsidR="00C93035">
        <w:t>nology</w:t>
      </w:r>
      <w:r w:rsidR="00083652">
        <w:rPr>
          <w:spacing w:val="-3"/>
        </w:rPr>
        <w:t xml:space="preserve"> </w:t>
      </w:r>
      <w:r w:rsidR="00C93035">
        <w:t>layers,</w:t>
      </w:r>
      <w:r w:rsidR="00C93035">
        <w:rPr>
          <w:spacing w:val="-3"/>
        </w:rPr>
        <w:t xml:space="preserve"> </w:t>
      </w:r>
      <w:r w:rsidR="00C93035">
        <w:t>yet</w:t>
      </w:r>
      <w:r w:rsidR="00C93035">
        <w:rPr>
          <w:spacing w:val="-3"/>
        </w:rPr>
        <w:t xml:space="preserve"> </w:t>
      </w:r>
      <w:r w:rsidR="00C93035">
        <w:t>most</w:t>
      </w:r>
      <w:r w:rsidR="00C93035">
        <w:rPr>
          <w:spacing w:val="-3"/>
        </w:rPr>
        <w:t xml:space="preserve"> </w:t>
      </w:r>
      <w:r w:rsidR="00C93035">
        <w:t>CIF</w:t>
      </w:r>
      <w:r w:rsidR="00C93035">
        <w:rPr>
          <w:spacing w:val="-3"/>
        </w:rPr>
        <w:t xml:space="preserve"> </w:t>
      </w:r>
      <w:r w:rsidR="00C93035">
        <w:t>statement</w:t>
      </w:r>
      <w:r w:rsidR="00C93035">
        <w:rPr>
          <w:spacing w:val="-3"/>
        </w:rPr>
        <w:t xml:space="preserve"> </w:t>
      </w:r>
      <w:r w:rsidR="00C93035">
        <w:t>models</w:t>
      </w:r>
      <w:r w:rsidR="00C93035">
        <w:rPr>
          <w:spacing w:val="-3"/>
        </w:rPr>
        <w:t xml:space="preserve"> </w:t>
      </w:r>
      <w:r w:rsidR="00C93035">
        <w:t>mix</w:t>
      </w:r>
      <w:r w:rsidR="00C93035">
        <w:rPr>
          <w:spacing w:val="-3"/>
        </w:rPr>
        <w:t xml:space="preserve"> </w:t>
      </w:r>
      <w:r w:rsidR="00083652">
        <w:t>terminology</w:t>
      </w:r>
      <w:r w:rsidR="00C93035">
        <w:rPr>
          <w:spacing w:val="-3"/>
        </w:rPr>
        <w:t xml:space="preserve"> </w:t>
      </w:r>
      <w:r w:rsidR="00C93035">
        <w:t>concerns</w:t>
      </w:r>
      <w:r w:rsidR="00C93035">
        <w:rPr>
          <w:spacing w:val="-3"/>
        </w:rPr>
        <w:t xml:space="preserve"> </w:t>
      </w:r>
      <w:r w:rsidR="00C93035">
        <w:t>into</w:t>
      </w:r>
      <w:r w:rsidR="00C93035">
        <w:rPr>
          <w:spacing w:val="-3"/>
        </w:rPr>
        <w:t xml:space="preserve"> </w:t>
      </w:r>
      <w:r w:rsidR="00C93035">
        <w:t>the</w:t>
      </w:r>
      <w:r w:rsidR="00C93035">
        <w:rPr>
          <w:spacing w:val="-3"/>
        </w:rPr>
        <w:t xml:space="preserve"> </w:t>
      </w:r>
      <w:r w:rsidR="00C93035">
        <w:t>structural</w:t>
      </w:r>
      <w:r w:rsidR="00C93035">
        <w:rPr>
          <w:spacing w:val="-3"/>
        </w:rPr>
        <w:t xml:space="preserve"> </w:t>
      </w:r>
      <w:r w:rsidR="00C93035">
        <w:t>attributes</w:t>
      </w:r>
      <w:r w:rsidR="00C93035">
        <w:rPr>
          <w:spacing w:val="-3"/>
        </w:rPr>
        <w:t xml:space="preserve"> </w:t>
      </w:r>
      <w:r w:rsidR="00C93035">
        <w:t>of the</w:t>
      </w:r>
      <w:r w:rsidR="00C93035">
        <w:rPr>
          <w:spacing w:val="-6"/>
        </w:rPr>
        <w:t xml:space="preserve"> </w:t>
      </w:r>
      <w:r w:rsidR="00C93035">
        <w:t>statement</w:t>
      </w:r>
      <w:r w:rsidR="00C93035">
        <w:rPr>
          <w:spacing w:val="-6"/>
        </w:rPr>
        <w:t xml:space="preserve"> </w:t>
      </w:r>
      <w:r w:rsidR="00C93035">
        <w:t>model.</w:t>
      </w:r>
      <w:r w:rsidR="00C93035">
        <w:rPr>
          <w:spacing w:val="-6"/>
        </w:rPr>
        <w:t xml:space="preserve"> </w:t>
      </w:r>
      <w:r w:rsidR="00C93035">
        <w:t>ANF</w:t>
      </w:r>
      <w:r w:rsidR="00C93035">
        <w:rPr>
          <w:spacing w:val="-6"/>
        </w:rPr>
        <w:t xml:space="preserve"> </w:t>
      </w:r>
      <w:r w:rsidR="00C93035">
        <w:t>attempts</w:t>
      </w:r>
      <w:r w:rsidR="00C93035">
        <w:rPr>
          <w:spacing w:val="-6"/>
        </w:rPr>
        <w:t xml:space="preserve"> </w:t>
      </w:r>
      <w:r w:rsidR="00C93035">
        <w:t>to</w:t>
      </w:r>
      <w:r w:rsidR="00C93035">
        <w:rPr>
          <w:spacing w:val="-6"/>
        </w:rPr>
        <w:t xml:space="preserve"> </w:t>
      </w:r>
      <w:r w:rsidR="00C93035">
        <w:t>maintain</w:t>
      </w:r>
      <w:r w:rsidR="00C93035">
        <w:rPr>
          <w:spacing w:val="-6"/>
        </w:rPr>
        <w:t xml:space="preserve"> </w:t>
      </w:r>
      <w:r w:rsidR="00C93035">
        <w:t>a</w:t>
      </w:r>
      <w:r w:rsidR="00C93035">
        <w:rPr>
          <w:spacing w:val="-6"/>
        </w:rPr>
        <w:t xml:space="preserve"> </w:t>
      </w:r>
      <w:r w:rsidR="00C93035">
        <w:t>clean</w:t>
      </w:r>
      <w:r w:rsidR="00C93035">
        <w:rPr>
          <w:spacing w:val="-6"/>
        </w:rPr>
        <w:t xml:space="preserve"> </w:t>
      </w:r>
      <w:r w:rsidR="00C93035">
        <w:t>separation</w:t>
      </w:r>
      <w:r w:rsidR="00C93035">
        <w:rPr>
          <w:spacing w:val="-6"/>
        </w:rPr>
        <w:t xml:space="preserve"> </w:t>
      </w:r>
      <w:r w:rsidR="00C93035">
        <w:t>between</w:t>
      </w:r>
      <w:r w:rsidR="00C93035">
        <w:rPr>
          <w:spacing w:val="-6"/>
        </w:rPr>
        <w:t xml:space="preserve"> </w:t>
      </w:r>
      <w:r w:rsidR="00C93035">
        <w:t>these</w:t>
      </w:r>
      <w:r w:rsidR="00C93035">
        <w:rPr>
          <w:spacing w:val="-6"/>
        </w:rPr>
        <w:t xml:space="preserve"> </w:t>
      </w:r>
      <w:r w:rsidR="00C93035">
        <w:t>layers.</w:t>
      </w:r>
      <w:r w:rsidR="00C93035">
        <w:rPr>
          <w:spacing w:val="-6"/>
        </w:rPr>
        <w:t xml:space="preserve"> </w:t>
      </w:r>
    </w:p>
    <w:p w14:paraId="71551B31" w14:textId="77777777" w:rsidR="00DA355E" w:rsidRDefault="00DA355E">
      <w:pPr>
        <w:pStyle w:val="BodyText"/>
        <w:spacing w:line="249" w:lineRule="auto"/>
        <w:ind w:left="1300" w:right="118"/>
        <w:jc w:val="both"/>
        <w:rPr>
          <w:spacing w:val="-6"/>
        </w:rPr>
      </w:pPr>
    </w:p>
    <w:p w14:paraId="6339F4BF" w14:textId="6F5FD61F" w:rsidR="0013148D" w:rsidRDefault="00C93035" w:rsidP="005449A4">
      <w:pPr>
        <w:pStyle w:val="BodyText"/>
        <w:spacing w:line="249" w:lineRule="auto"/>
        <w:ind w:left="1300" w:right="118"/>
        <w:jc w:val="both"/>
      </w:pPr>
      <w:r>
        <w:t>The</w:t>
      </w:r>
      <w:r>
        <w:rPr>
          <w:spacing w:val="-6"/>
        </w:rPr>
        <w:t xml:space="preserve"> </w:t>
      </w:r>
      <w:r>
        <w:t>Language</w:t>
      </w:r>
      <w:r w:rsidR="005449A4">
        <w:t xml:space="preserve"> </w:t>
      </w:r>
      <w:r>
        <w:t>and Definitional layers are used to define what is being measured, such as Dot-blot hemorrhage of the retina or Type 1 diabetes.</w:t>
      </w:r>
    </w:p>
    <w:p w14:paraId="4AA6559A" w14:textId="77777777" w:rsidR="005449A4" w:rsidRDefault="005449A4" w:rsidP="005449A4">
      <w:pPr>
        <w:pStyle w:val="BodyText"/>
        <w:spacing w:line="249" w:lineRule="auto"/>
        <w:ind w:left="1300" w:right="118"/>
        <w:jc w:val="both"/>
      </w:pPr>
    </w:p>
    <w:p w14:paraId="416F2C36" w14:textId="6B296BFC" w:rsidR="0013148D" w:rsidRDefault="00C93035" w:rsidP="00437164">
      <w:pPr>
        <w:pStyle w:val="ListParagraph"/>
        <w:numPr>
          <w:ilvl w:val="1"/>
          <w:numId w:val="5"/>
        </w:numPr>
        <w:tabs>
          <w:tab w:val="left" w:pos="1300"/>
        </w:tabs>
        <w:spacing w:before="42" w:line="249" w:lineRule="auto"/>
        <w:ind w:right="118"/>
        <w:jc w:val="both"/>
        <w:rPr>
          <w:sz w:val="20"/>
        </w:rPr>
      </w:pPr>
      <w:r>
        <w:rPr>
          <w:b/>
          <w:sz w:val="20"/>
        </w:rPr>
        <w:t>Immutability:</w:t>
      </w:r>
      <w:r>
        <w:rPr>
          <w:b/>
          <w:spacing w:val="-12"/>
          <w:sz w:val="20"/>
        </w:rPr>
        <w:t xml:space="preserve"> </w:t>
      </w:r>
      <w:r>
        <w:rPr>
          <w:sz w:val="20"/>
        </w:rPr>
        <w:t>An</w:t>
      </w:r>
      <w:r>
        <w:rPr>
          <w:spacing w:val="-12"/>
          <w:sz w:val="20"/>
        </w:rPr>
        <w:t xml:space="preserve"> </w:t>
      </w:r>
      <w:r>
        <w:rPr>
          <w:sz w:val="20"/>
        </w:rPr>
        <w:t>Immutable</w:t>
      </w:r>
      <w:r>
        <w:rPr>
          <w:spacing w:val="-11"/>
          <w:sz w:val="20"/>
        </w:rPr>
        <w:t xml:space="preserve"> </w:t>
      </w:r>
      <w:r>
        <w:rPr>
          <w:sz w:val="20"/>
        </w:rPr>
        <w:t>Object</w:t>
      </w:r>
      <w:r>
        <w:rPr>
          <w:spacing w:val="-12"/>
          <w:sz w:val="20"/>
        </w:rPr>
        <w:t xml:space="preserve"> </w:t>
      </w:r>
      <w:r>
        <w:rPr>
          <w:sz w:val="20"/>
        </w:rPr>
        <w:t>as</w:t>
      </w:r>
      <w:r>
        <w:rPr>
          <w:spacing w:val="-12"/>
          <w:sz w:val="20"/>
        </w:rPr>
        <w:t xml:space="preserve"> </w:t>
      </w:r>
      <w:r>
        <w:rPr>
          <w:sz w:val="20"/>
        </w:rPr>
        <w:t>defined</w:t>
      </w:r>
      <w:r>
        <w:rPr>
          <w:spacing w:val="-11"/>
          <w:sz w:val="20"/>
        </w:rPr>
        <w:t xml:space="preserve"> </w:t>
      </w:r>
      <w:r>
        <w:rPr>
          <w:sz w:val="20"/>
        </w:rPr>
        <w:t>by</w:t>
      </w:r>
      <w:r>
        <w:rPr>
          <w:spacing w:val="-12"/>
          <w:sz w:val="20"/>
        </w:rPr>
        <w:t xml:space="preserve"> </w:t>
      </w:r>
      <w:r>
        <w:rPr>
          <w:sz w:val="20"/>
        </w:rPr>
        <w:t>Wikipedia</w:t>
      </w:r>
      <w:r w:rsidR="008C257A">
        <w:rPr>
          <w:rStyle w:val="FootnoteReference"/>
          <w:sz w:val="20"/>
        </w:rPr>
        <w:footnoteReference w:id="2"/>
      </w:r>
      <w:r>
        <w:rPr>
          <w:sz w:val="20"/>
        </w:rPr>
        <w:t>:</w:t>
      </w:r>
      <w:r>
        <w:rPr>
          <w:spacing w:val="-11"/>
          <w:sz w:val="20"/>
        </w:rPr>
        <w:t xml:space="preserve"> </w:t>
      </w:r>
      <w:r>
        <w:rPr>
          <w:sz w:val="20"/>
        </w:rPr>
        <w:t>Used</w:t>
      </w:r>
      <w:r>
        <w:rPr>
          <w:spacing w:val="-12"/>
          <w:sz w:val="20"/>
        </w:rPr>
        <w:t xml:space="preserve"> </w:t>
      </w:r>
      <w:r>
        <w:rPr>
          <w:sz w:val="20"/>
        </w:rPr>
        <w:t>in</w:t>
      </w:r>
      <w:r>
        <w:rPr>
          <w:spacing w:val="-12"/>
          <w:sz w:val="20"/>
        </w:rPr>
        <w:t xml:space="preserve"> </w:t>
      </w:r>
      <w:r>
        <w:rPr>
          <w:sz w:val="20"/>
        </w:rPr>
        <w:t>object-oriented</w:t>
      </w:r>
      <w:r>
        <w:rPr>
          <w:spacing w:val="-11"/>
          <w:sz w:val="20"/>
        </w:rPr>
        <w:t xml:space="preserve"> </w:t>
      </w:r>
      <w:r>
        <w:rPr>
          <w:sz w:val="20"/>
        </w:rPr>
        <w:t>and</w:t>
      </w:r>
      <w:r>
        <w:rPr>
          <w:spacing w:val="-12"/>
          <w:sz w:val="20"/>
        </w:rPr>
        <w:t xml:space="preserve"> </w:t>
      </w:r>
      <w:r>
        <w:rPr>
          <w:sz w:val="20"/>
        </w:rPr>
        <w:t>functional programming, an immutable object is something that cannot be changed after it is created, in contrast to mutable objects that can be changed after they are created. There are multiple reasons for using immutable objects, including improved readability and runtime efficiency and higher security.</w:t>
      </w:r>
    </w:p>
    <w:p w14:paraId="60FFF1E0" w14:textId="77777777" w:rsidR="0013148D" w:rsidRDefault="0013148D">
      <w:pPr>
        <w:pStyle w:val="BodyText"/>
        <w:spacing w:before="1"/>
        <w:rPr>
          <w:sz w:val="21"/>
        </w:rPr>
      </w:pPr>
    </w:p>
    <w:p w14:paraId="55EF0B8B" w14:textId="7943BDAA" w:rsidR="0013148D" w:rsidRDefault="00C93035">
      <w:pPr>
        <w:pStyle w:val="BodyText"/>
        <w:spacing w:before="1" w:line="249" w:lineRule="auto"/>
        <w:ind w:left="1300" w:right="118"/>
        <w:jc w:val="both"/>
      </w:pPr>
      <w:r>
        <w:t>Although building immutable objects requires a bit more up-front complexity, the downstream</w:t>
      </w:r>
      <w:r>
        <w:rPr>
          <w:spacing w:val="-31"/>
        </w:rPr>
        <w:t xml:space="preserve"> </w:t>
      </w:r>
      <w:r w:rsidR="00763E74">
        <w:rPr>
          <w:spacing w:val="-3"/>
        </w:rPr>
        <w:t>simpli</w:t>
      </w:r>
      <w:r>
        <w:t>fication forced by this abstraction easily offsets the effort. One of the benefits o</w:t>
      </w:r>
      <w:r w:rsidR="00763E74">
        <w:t>f switching to a func</w:t>
      </w:r>
      <w:r>
        <w:t>tional</w:t>
      </w:r>
      <w:r>
        <w:rPr>
          <w:spacing w:val="-11"/>
        </w:rPr>
        <w:t xml:space="preserve"> </w:t>
      </w:r>
      <w:r>
        <w:t>mindset</w:t>
      </w:r>
      <w:r>
        <w:rPr>
          <w:spacing w:val="-11"/>
        </w:rPr>
        <w:t xml:space="preserve"> </w:t>
      </w:r>
      <w:r>
        <w:t>is</w:t>
      </w:r>
      <w:r>
        <w:rPr>
          <w:spacing w:val="-11"/>
        </w:rPr>
        <w:t xml:space="preserve"> </w:t>
      </w:r>
      <w:r>
        <w:t>the</w:t>
      </w:r>
      <w:r>
        <w:rPr>
          <w:spacing w:val="-11"/>
        </w:rPr>
        <w:t xml:space="preserve"> </w:t>
      </w:r>
      <w:r>
        <w:t>realization</w:t>
      </w:r>
      <w:r>
        <w:rPr>
          <w:spacing w:val="-11"/>
        </w:rPr>
        <w:t xml:space="preserve"> </w:t>
      </w:r>
      <w:r>
        <w:t>that</w:t>
      </w:r>
      <w:r>
        <w:rPr>
          <w:spacing w:val="-11"/>
        </w:rPr>
        <w:t xml:space="preserve"> </w:t>
      </w:r>
      <w:r>
        <w:t>tests</w:t>
      </w:r>
      <w:r>
        <w:rPr>
          <w:spacing w:val="-11"/>
        </w:rPr>
        <w:t xml:space="preserve"> </w:t>
      </w:r>
      <w:r>
        <w:t>exist</w:t>
      </w:r>
      <w:r>
        <w:rPr>
          <w:spacing w:val="-11"/>
        </w:rPr>
        <w:t xml:space="preserve"> </w:t>
      </w:r>
      <w:r>
        <w:t>to</w:t>
      </w:r>
      <w:r>
        <w:rPr>
          <w:spacing w:val="-10"/>
        </w:rPr>
        <w:t xml:space="preserve"> </w:t>
      </w:r>
      <w:r>
        <w:t>check</w:t>
      </w:r>
      <w:r>
        <w:rPr>
          <w:spacing w:val="-11"/>
        </w:rPr>
        <w:t xml:space="preserve"> </w:t>
      </w:r>
      <w:r>
        <w:t>that</w:t>
      </w:r>
      <w:r>
        <w:rPr>
          <w:spacing w:val="-11"/>
        </w:rPr>
        <w:t xml:space="preserve"> </w:t>
      </w:r>
      <w:r>
        <w:t>changes</w:t>
      </w:r>
      <w:r>
        <w:rPr>
          <w:spacing w:val="-11"/>
        </w:rPr>
        <w:t xml:space="preserve"> </w:t>
      </w:r>
      <w:r>
        <w:t>occur</w:t>
      </w:r>
      <w:r>
        <w:rPr>
          <w:spacing w:val="-11"/>
        </w:rPr>
        <w:t xml:space="preserve"> </w:t>
      </w:r>
      <w:r>
        <w:t>successfully</w:t>
      </w:r>
      <w:r>
        <w:rPr>
          <w:spacing w:val="-11"/>
        </w:rPr>
        <w:t xml:space="preserve"> </w:t>
      </w:r>
      <w:r>
        <w:t>in</w:t>
      </w:r>
      <w:r>
        <w:rPr>
          <w:spacing w:val="-11"/>
        </w:rPr>
        <w:t xml:space="preserve"> </w:t>
      </w:r>
      <w:r>
        <w:t>code.</w:t>
      </w:r>
      <w:r>
        <w:rPr>
          <w:spacing w:val="-11"/>
        </w:rPr>
        <w:t xml:space="preserve"> </w:t>
      </w:r>
      <w:r>
        <w:t>In</w:t>
      </w:r>
      <w:r>
        <w:rPr>
          <w:spacing w:val="-10"/>
        </w:rPr>
        <w:t xml:space="preserve"> </w:t>
      </w:r>
      <w:r>
        <w:rPr>
          <w:spacing w:val="-3"/>
        </w:rPr>
        <w:t xml:space="preserve">other </w:t>
      </w:r>
      <w:r>
        <w:t>words,</w:t>
      </w:r>
      <w:r>
        <w:rPr>
          <w:spacing w:val="-9"/>
        </w:rPr>
        <w:t xml:space="preserve"> </w:t>
      </w:r>
      <w:r>
        <w:t>testing’s</w:t>
      </w:r>
      <w:r>
        <w:rPr>
          <w:spacing w:val="-9"/>
        </w:rPr>
        <w:t xml:space="preserve"> </w:t>
      </w:r>
      <w:r>
        <w:t>real</w:t>
      </w:r>
      <w:r>
        <w:rPr>
          <w:spacing w:val="-9"/>
        </w:rPr>
        <w:t xml:space="preserve"> </w:t>
      </w:r>
      <w:r>
        <w:t>purpose</w:t>
      </w:r>
      <w:r>
        <w:rPr>
          <w:spacing w:val="-9"/>
        </w:rPr>
        <w:t xml:space="preserve"> </w:t>
      </w:r>
      <w:r>
        <w:t>is</w:t>
      </w:r>
      <w:r>
        <w:rPr>
          <w:spacing w:val="-9"/>
        </w:rPr>
        <w:t xml:space="preserve"> </w:t>
      </w:r>
      <w:r>
        <w:t>to</w:t>
      </w:r>
      <w:r>
        <w:rPr>
          <w:spacing w:val="-9"/>
        </w:rPr>
        <w:t xml:space="preserve"> </w:t>
      </w:r>
      <w:r>
        <w:t>validate</w:t>
      </w:r>
      <w:r>
        <w:rPr>
          <w:spacing w:val="-9"/>
        </w:rPr>
        <w:t xml:space="preserve"> </w:t>
      </w:r>
      <w:r>
        <w:t>mutation</w:t>
      </w:r>
      <w:r>
        <w:rPr>
          <w:spacing w:val="-9"/>
        </w:rPr>
        <w:t xml:space="preserve"> </w:t>
      </w:r>
      <w:r>
        <w:t>–</w:t>
      </w:r>
      <w:r>
        <w:rPr>
          <w:spacing w:val="-9"/>
        </w:rPr>
        <w:t xml:space="preserve"> </w:t>
      </w:r>
      <w:r>
        <w:t>and</w:t>
      </w:r>
      <w:r>
        <w:rPr>
          <w:spacing w:val="-9"/>
        </w:rPr>
        <w:t xml:space="preserve"> </w:t>
      </w:r>
      <w:r>
        <w:t>the</w:t>
      </w:r>
      <w:r>
        <w:rPr>
          <w:spacing w:val="-9"/>
        </w:rPr>
        <w:t xml:space="preserve"> </w:t>
      </w:r>
      <w:r>
        <w:t>more</w:t>
      </w:r>
      <w:r>
        <w:rPr>
          <w:spacing w:val="-9"/>
        </w:rPr>
        <w:t xml:space="preserve"> </w:t>
      </w:r>
      <w:r>
        <w:t>mutation</w:t>
      </w:r>
      <w:r>
        <w:rPr>
          <w:spacing w:val="-9"/>
        </w:rPr>
        <w:t xml:space="preserve"> </w:t>
      </w:r>
      <w:r>
        <w:t>you</w:t>
      </w:r>
      <w:r>
        <w:rPr>
          <w:spacing w:val="-9"/>
        </w:rPr>
        <w:t xml:space="preserve"> </w:t>
      </w:r>
      <w:r>
        <w:t>have,</w:t>
      </w:r>
      <w:r>
        <w:rPr>
          <w:spacing w:val="-9"/>
        </w:rPr>
        <w:t xml:space="preserve"> </w:t>
      </w:r>
      <w:r>
        <w:t>the</w:t>
      </w:r>
      <w:r>
        <w:rPr>
          <w:spacing w:val="-9"/>
        </w:rPr>
        <w:t xml:space="preserve"> </w:t>
      </w:r>
      <w:r>
        <w:t>more</w:t>
      </w:r>
      <w:r>
        <w:rPr>
          <w:spacing w:val="-9"/>
        </w:rPr>
        <w:t xml:space="preserve"> </w:t>
      </w:r>
      <w:r>
        <w:t>testing is required to make sure you get it right. If you isolate the places where changes occur by severely restricting mutation, you create a much smaller space for errors to occur and have few plates to test.</w:t>
      </w:r>
    </w:p>
    <w:p w14:paraId="4E9AC649" w14:textId="77777777" w:rsidR="0013148D" w:rsidRDefault="0013148D">
      <w:pPr>
        <w:pStyle w:val="BodyText"/>
        <w:spacing w:before="3"/>
        <w:rPr>
          <w:sz w:val="21"/>
        </w:rPr>
      </w:pPr>
    </w:p>
    <w:p w14:paraId="22B5C2DA" w14:textId="12ED60FF" w:rsidR="0013148D" w:rsidRDefault="00C93035">
      <w:pPr>
        <w:pStyle w:val="BodyText"/>
        <w:spacing w:line="249" w:lineRule="auto"/>
        <w:ind w:left="1300" w:right="118"/>
        <w:jc w:val="both"/>
      </w:pPr>
      <w:r>
        <w:t>Finally,</w:t>
      </w:r>
      <w:r>
        <w:rPr>
          <w:spacing w:val="-5"/>
        </w:rPr>
        <w:t xml:space="preserve"> </w:t>
      </w:r>
      <w:r>
        <w:t>one</w:t>
      </w:r>
      <w:r>
        <w:rPr>
          <w:spacing w:val="-5"/>
        </w:rPr>
        <w:t xml:space="preserve"> </w:t>
      </w:r>
      <w:r>
        <w:t>of</w:t>
      </w:r>
      <w:r>
        <w:rPr>
          <w:spacing w:val="-4"/>
        </w:rPr>
        <w:t xml:space="preserve"> </w:t>
      </w:r>
      <w:r>
        <w:t>the</w:t>
      </w:r>
      <w:r>
        <w:rPr>
          <w:spacing w:val="-5"/>
        </w:rPr>
        <w:t xml:space="preserve"> </w:t>
      </w:r>
      <w:r>
        <w:t>best</w:t>
      </w:r>
      <w:r>
        <w:rPr>
          <w:spacing w:val="-4"/>
        </w:rPr>
        <w:t xml:space="preserve"> </w:t>
      </w:r>
      <w:r>
        <w:t>features</w:t>
      </w:r>
      <w:r>
        <w:rPr>
          <w:spacing w:val="-5"/>
        </w:rPr>
        <w:t xml:space="preserve"> </w:t>
      </w:r>
      <w:r>
        <w:t>of</w:t>
      </w:r>
      <w:r>
        <w:rPr>
          <w:spacing w:val="-5"/>
        </w:rPr>
        <w:t xml:space="preserve"> </w:t>
      </w:r>
      <w:r>
        <w:t>immutable</w:t>
      </w:r>
      <w:r>
        <w:rPr>
          <w:spacing w:val="-4"/>
        </w:rPr>
        <w:t xml:space="preserve"> </w:t>
      </w:r>
      <w:r>
        <w:t>classes</w:t>
      </w:r>
      <w:r>
        <w:rPr>
          <w:spacing w:val="-5"/>
        </w:rPr>
        <w:t xml:space="preserve"> </w:t>
      </w:r>
      <w:r>
        <w:t>is</w:t>
      </w:r>
      <w:r>
        <w:rPr>
          <w:spacing w:val="-4"/>
        </w:rPr>
        <w:t xml:space="preserve"> </w:t>
      </w:r>
      <w:r>
        <w:t>how</w:t>
      </w:r>
      <w:r>
        <w:rPr>
          <w:spacing w:val="-5"/>
        </w:rPr>
        <w:t xml:space="preserve"> </w:t>
      </w:r>
      <w:r>
        <w:t>well</w:t>
      </w:r>
      <w:r>
        <w:rPr>
          <w:spacing w:val="-5"/>
        </w:rPr>
        <w:t xml:space="preserve"> </w:t>
      </w:r>
      <w:r>
        <w:t>they</w:t>
      </w:r>
      <w:r>
        <w:rPr>
          <w:spacing w:val="-4"/>
        </w:rPr>
        <w:t xml:space="preserve"> </w:t>
      </w:r>
      <w:r>
        <w:t>fit</w:t>
      </w:r>
      <w:r>
        <w:rPr>
          <w:spacing w:val="-5"/>
        </w:rPr>
        <w:t xml:space="preserve"> </w:t>
      </w:r>
      <w:r>
        <w:t>into</w:t>
      </w:r>
      <w:r>
        <w:rPr>
          <w:spacing w:val="-4"/>
        </w:rPr>
        <w:t xml:space="preserve"> </w:t>
      </w:r>
      <w:r>
        <w:t>the</w:t>
      </w:r>
      <w:r>
        <w:rPr>
          <w:spacing w:val="-5"/>
        </w:rPr>
        <w:t xml:space="preserve"> </w:t>
      </w:r>
      <w:r>
        <w:t>composition</w:t>
      </w:r>
      <w:r>
        <w:rPr>
          <w:spacing w:val="-4"/>
        </w:rPr>
        <w:t xml:space="preserve"> </w:t>
      </w:r>
      <w:r w:rsidR="005449A4">
        <w:t>abstrac</w:t>
      </w:r>
      <w:r>
        <w:t>tion.</w:t>
      </w:r>
    </w:p>
    <w:p w14:paraId="686C384C" w14:textId="77777777" w:rsidR="00CA40F4" w:rsidRDefault="00CA40F4">
      <w:pPr>
        <w:pStyle w:val="BodyText"/>
        <w:spacing w:line="249" w:lineRule="auto"/>
        <w:ind w:left="1300" w:right="118"/>
        <w:jc w:val="both"/>
      </w:pPr>
    </w:p>
    <w:p w14:paraId="3200E0FD" w14:textId="78181C5C" w:rsidR="0013148D" w:rsidRDefault="00C93035" w:rsidP="00437164">
      <w:pPr>
        <w:pStyle w:val="ListParagraph"/>
        <w:numPr>
          <w:ilvl w:val="1"/>
          <w:numId w:val="5"/>
        </w:numPr>
        <w:tabs>
          <w:tab w:val="left" w:pos="1300"/>
        </w:tabs>
        <w:spacing w:before="42" w:line="249" w:lineRule="auto"/>
        <w:ind w:right="118"/>
        <w:jc w:val="both"/>
        <w:rPr>
          <w:sz w:val="20"/>
        </w:rPr>
      </w:pPr>
      <w:r>
        <w:rPr>
          <w:b/>
          <w:sz w:val="20"/>
        </w:rPr>
        <w:t xml:space="preserve">Composition Over Inheritance: </w:t>
      </w:r>
      <w:r>
        <w:rPr>
          <w:sz w:val="20"/>
        </w:rPr>
        <w:t xml:space="preserve">Composition over inheritance (or composite reuse principle) in </w:t>
      </w:r>
      <w:r w:rsidR="00763E74">
        <w:rPr>
          <w:spacing w:val="-6"/>
          <w:sz w:val="20"/>
        </w:rPr>
        <w:t>ob</w:t>
      </w:r>
      <w:r>
        <w:rPr>
          <w:sz w:val="20"/>
        </w:rPr>
        <w:t>ject-oriented programming is the principle that classes should achieve polymorphic behavior and</w:t>
      </w:r>
      <w:r>
        <w:rPr>
          <w:spacing w:val="-24"/>
          <w:sz w:val="20"/>
        </w:rPr>
        <w:t xml:space="preserve"> </w:t>
      </w:r>
      <w:r>
        <w:rPr>
          <w:sz w:val="20"/>
        </w:rPr>
        <w:t>code reuse by their composition (by containing those instances of other classes that implement the desired functionality) rather than inheritance from a base or parent class.</w:t>
      </w:r>
    </w:p>
    <w:p w14:paraId="66C421CD" w14:textId="77777777" w:rsidR="0013148D" w:rsidRDefault="0013148D">
      <w:pPr>
        <w:pStyle w:val="BodyText"/>
        <w:spacing w:before="1"/>
        <w:rPr>
          <w:sz w:val="21"/>
        </w:rPr>
      </w:pPr>
    </w:p>
    <w:p w14:paraId="0D5191CA" w14:textId="549D98B4" w:rsidR="0013148D" w:rsidRDefault="00C93035">
      <w:pPr>
        <w:pStyle w:val="BodyText"/>
        <w:spacing w:before="1" w:line="249" w:lineRule="auto"/>
        <w:ind w:left="1300" w:right="118"/>
        <w:jc w:val="both"/>
      </w:pPr>
      <w:r>
        <w:t>To</w:t>
      </w:r>
      <w:r>
        <w:rPr>
          <w:spacing w:val="-5"/>
        </w:rPr>
        <w:t xml:space="preserve"> </w:t>
      </w:r>
      <w:r>
        <w:t>favor</w:t>
      </w:r>
      <w:r>
        <w:rPr>
          <w:spacing w:val="-5"/>
        </w:rPr>
        <w:t xml:space="preserve"> </w:t>
      </w:r>
      <w:r>
        <w:t>composition</w:t>
      </w:r>
      <w:r>
        <w:rPr>
          <w:spacing w:val="-5"/>
        </w:rPr>
        <w:t xml:space="preserve"> </w:t>
      </w:r>
      <w:r>
        <w:t>over</w:t>
      </w:r>
      <w:r>
        <w:rPr>
          <w:spacing w:val="-5"/>
        </w:rPr>
        <w:t xml:space="preserve"> </w:t>
      </w:r>
      <w:r>
        <w:t>inheritance</w:t>
      </w:r>
      <w:r>
        <w:rPr>
          <w:spacing w:val="-5"/>
        </w:rPr>
        <w:t xml:space="preserve"> </w:t>
      </w:r>
      <w:r>
        <w:t>is</w:t>
      </w:r>
      <w:r>
        <w:rPr>
          <w:spacing w:val="-5"/>
        </w:rPr>
        <w:t xml:space="preserve"> </w:t>
      </w:r>
      <w:r>
        <w:t>a</w:t>
      </w:r>
      <w:r>
        <w:rPr>
          <w:spacing w:val="-5"/>
        </w:rPr>
        <w:t xml:space="preserve"> </w:t>
      </w:r>
      <w:r>
        <w:t>design</w:t>
      </w:r>
      <w:r>
        <w:rPr>
          <w:spacing w:val="-5"/>
        </w:rPr>
        <w:t xml:space="preserve"> </w:t>
      </w:r>
      <w:r>
        <w:t>principle</w:t>
      </w:r>
      <w:r>
        <w:rPr>
          <w:spacing w:val="-5"/>
        </w:rPr>
        <w:t xml:space="preserve"> </w:t>
      </w:r>
      <w:r>
        <w:t>that</w:t>
      </w:r>
      <w:r>
        <w:rPr>
          <w:spacing w:val="-5"/>
        </w:rPr>
        <w:t xml:space="preserve"> </w:t>
      </w:r>
      <w:r>
        <w:t>gives</w:t>
      </w:r>
      <w:r>
        <w:rPr>
          <w:spacing w:val="-5"/>
        </w:rPr>
        <w:t xml:space="preserve"> </w:t>
      </w:r>
      <w:r>
        <w:t>the</w:t>
      </w:r>
      <w:r>
        <w:rPr>
          <w:spacing w:val="-5"/>
        </w:rPr>
        <w:t xml:space="preserve"> </w:t>
      </w:r>
      <w:r>
        <w:t>design</w:t>
      </w:r>
      <w:r>
        <w:rPr>
          <w:spacing w:val="-5"/>
        </w:rPr>
        <w:t xml:space="preserve"> </w:t>
      </w:r>
      <w:r>
        <w:t>higher</w:t>
      </w:r>
      <w:r>
        <w:rPr>
          <w:spacing w:val="-5"/>
        </w:rPr>
        <w:t xml:space="preserve"> </w:t>
      </w:r>
      <w:r>
        <w:t>flexibility.</w:t>
      </w:r>
      <w:r>
        <w:rPr>
          <w:spacing w:val="-5"/>
        </w:rPr>
        <w:t xml:space="preserve"> </w:t>
      </w:r>
      <w:r>
        <w:t>It</w:t>
      </w:r>
      <w:r>
        <w:rPr>
          <w:spacing w:val="-5"/>
        </w:rPr>
        <w:t xml:space="preserve"> </w:t>
      </w:r>
      <w:r>
        <w:t>is more natural to build business-domain classes out of various components than trying to find</w:t>
      </w:r>
      <w:r>
        <w:rPr>
          <w:spacing w:val="-28"/>
        </w:rPr>
        <w:t xml:space="preserve"> </w:t>
      </w:r>
      <w:r w:rsidR="005449A4">
        <w:t>common</w:t>
      </w:r>
      <w:r>
        <w:t>ality between them and creating a family tree.</w:t>
      </w:r>
    </w:p>
    <w:p w14:paraId="0D529D78" w14:textId="77777777" w:rsidR="0013148D" w:rsidRDefault="0013148D">
      <w:pPr>
        <w:pStyle w:val="BodyText"/>
        <w:rPr>
          <w:sz w:val="21"/>
        </w:rPr>
      </w:pPr>
    </w:p>
    <w:p w14:paraId="356FC914" w14:textId="7E905275" w:rsidR="0013148D" w:rsidRDefault="00C93035">
      <w:pPr>
        <w:pStyle w:val="BodyText"/>
        <w:spacing w:before="1" w:line="249" w:lineRule="auto"/>
        <w:ind w:left="1300" w:right="119"/>
        <w:jc w:val="both"/>
      </w:pPr>
      <w:r>
        <w:t>Initial design is simplified by identifying system object behaviors in separate interfaces instead of</w:t>
      </w:r>
      <w:r>
        <w:rPr>
          <w:spacing w:val="-28"/>
        </w:rPr>
        <w:t xml:space="preserve"> </w:t>
      </w:r>
      <w:r w:rsidR="005449A4">
        <w:t>cre</w:t>
      </w:r>
      <w:r>
        <w:t>ating</w:t>
      </w:r>
      <w:r>
        <w:rPr>
          <w:spacing w:val="-8"/>
        </w:rPr>
        <w:t xml:space="preserve"> </w:t>
      </w:r>
      <w:r>
        <w:t>a</w:t>
      </w:r>
      <w:r>
        <w:rPr>
          <w:spacing w:val="-7"/>
        </w:rPr>
        <w:t xml:space="preserve"> </w:t>
      </w:r>
      <w:r>
        <w:t>hierarchical</w:t>
      </w:r>
      <w:r>
        <w:rPr>
          <w:spacing w:val="-7"/>
        </w:rPr>
        <w:t xml:space="preserve"> </w:t>
      </w:r>
      <w:r>
        <w:t>relationship</w:t>
      </w:r>
      <w:r>
        <w:rPr>
          <w:spacing w:val="-7"/>
        </w:rPr>
        <w:t xml:space="preserve"> </w:t>
      </w:r>
      <w:r>
        <w:t>to</w:t>
      </w:r>
      <w:r>
        <w:rPr>
          <w:spacing w:val="-7"/>
        </w:rPr>
        <w:t xml:space="preserve"> </w:t>
      </w:r>
      <w:r>
        <w:t>distribute</w:t>
      </w:r>
      <w:r>
        <w:rPr>
          <w:spacing w:val="-7"/>
        </w:rPr>
        <w:t xml:space="preserve"> </w:t>
      </w:r>
      <w:r>
        <w:t>behaviors</w:t>
      </w:r>
      <w:r>
        <w:rPr>
          <w:spacing w:val="-7"/>
        </w:rPr>
        <w:t xml:space="preserve"> </w:t>
      </w:r>
      <w:r>
        <w:t>among</w:t>
      </w:r>
      <w:r>
        <w:rPr>
          <w:spacing w:val="-7"/>
        </w:rPr>
        <w:t xml:space="preserve"> </w:t>
      </w:r>
      <w:r>
        <w:t>business-domain</w:t>
      </w:r>
      <w:r>
        <w:rPr>
          <w:spacing w:val="-7"/>
        </w:rPr>
        <w:t xml:space="preserve"> </w:t>
      </w:r>
      <w:r>
        <w:t>classes</w:t>
      </w:r>
      <w:r>
        <w:rPr>
          <w:spacing w:val="-7"/>
        </w:rPr>
        <w:t xml:space="preserve"> </w:t>
      </w:r>
      <w:r>
        <w:t>via</w:t>
      </w:r>
      <w:r>
        <w:rPr>
          <w:spacing w:val="-7"/>
        </w:rPr>
        <w:t xml:space="preserve"> </w:t>
      </w:r>
      <w:r>
        <w:rPr>
          <w:spacing w:val="-2"/>
        </w:rPr>
        <w:lastRenderedPageBreak/>
        <w:t xml:space="preserve">inheritance. </w:t>
      </w:r>
      <w:r>
        <w:t xml:space="preserve">This approach more easily accommodates future requirements changes that would otherwise require </w:t>
      </w:r>
      <w:r>
        <w:rPr>
          <w:spacing w:val="-12"/>
        </w:rPr>
        <w:t xml:space="preserve">a </w:t>
      </w:r>
      <w:r>
        <w:t>complete restructuring of business-domain classes in the inheritance model.</w:t>
      </w:r>
    </w:p>
    <w:p w14:paraId="1C81DEDB" w14:textId="77777777" w:rsidR="0013148D" w:rsidRDefault="0013148D">
      <w:pPr>
        <w:pStyle w:val="BodyText"/>
        <w:spacing w:before="4"/>
        <w:rPr>
          <w:sz w:val="21"/>
        </w:rPr>
      </w:pPr>
    </w:p>
    <w:p w14:paraId="3D4F4230" w14:textId="71AF988E" w:rsidR="0013148D" w:rsidRDefault="00C93035">
      <w:pPr>
        <w:spacing w:before="1" w:line="249" w:lineRule="auto"/>
        <w:ind w:left="1300" w:right="118"/>
        <w:jc w:val="both"/>
        <w:rPr>
          <w:i/>
          <w:sz w:val="20"/>
        </w:rPr>
      </w:pPr>
      <w:commentRangeStart w:id="94"/>
      <w:r w:rsidRPr="00842090">
        <w:rPr>
          <w:b/>
          <w:i/>
          <w:sz w:val="20"/>
          <w:highlight w:val="yellow"/>
        </w:rPr>
        <w:t xml:space="preserve">Item for Consideration: </w:t>
      </w:r>
      <w:r w:rsidRPr="00842090">
        <w:rPr>
          <w:i/>
          <w:sz w:val="20"/>
          <w:highlight w:val="yellow"/>
        </w:rPr>
        <w:t>Should we say that we only allow inheritance for a single concern, i.e., we can subtype measurement but not subtype a combination of statement type and measurement type?</w:t>
      </w:r>
      <w:commentRangeEnd w:id="94"/>
      <w:r w:rsidR="00842090">
        <w:rPr>
          <w:rStyle w:val="CommentReference"/>
        </w:rPr>
        <w:commentReference w:id="94"/>
      </w:r>
    </w:p>
    <w:p w14:paraId="787C7D50" w14:textId="77777777" w:rsidR="00842090" w:rsidRDefault="00842090">
      <w:pPr>
        <w:spacing w:before="1" w:line="249" w:lineRule="auto"/>
        <w:ind w:left="1300" w:right="118"/>
        <w:jc w:val="both"/>
        <w:rPr>
          <w:i/>
          <w:sz w:val="20"/>
        </w:rPr>
      </w:pPr>
    </w:p>
    <w:p w14:paraId="24AB01FB" w14:textId="1D44FD70" w:rsidR="0013148D" w:rsidRDefault="00C93035" w:rsidP="00437164">
      <w:pPr>
        <w:pStyle w:val="ListParagraph"/>
        <w:numPr>
          <w:ilvl w:val="1"/>
          <w:numId w:val="5"/>
        </w:numPr>
        <w:tabs>
          <w:tab w:val="left" w:pos="1300"/>
        </w:tabs>
        <w:spacing w:before="41" w:line="249" w:lineRule="auto"/>
        <w:ind w:right="117"/>
        <w:jc w:val="both"/>
        <w:rPr>
          <w:sz w:val="20"/>
        </w:rPr>
      </w:pPr>
      <w:r>
        <w:rPr>
          <w:b/>
          <w:sz w:val="20"/>
        </w:rPr>
        <w:t>ANF</w:t>
      </w:r>
      <w:r>
        <w:rPr>
          <w:b/>
          <w:spacing w:val="-9"/>
          <w:sz w:val="20"/>
        </w:rPr>
        <w:t xml:space="preserve"> </w:t>
      </w:r>
      <w:r>
        <w:rPr>
          <w:b/>
          <w:sz w:val="20"/>
        </w:rPr>
        <w:t>Clinical</w:t>
      </w:r>
      <w:r>
        <w:rPr>
          <w:b/>
          <w:spacing w:val="-9"/>
          <w:sz w:val="20"/>
        </w:rPr>
        <w:t xml:space="preserve"> </w:t>
      </w:r>
      <w:r>
        <w:rPr>
          <w:b/>
          <w:sz w:val="20"/>
        </w:rPr>
        <w:t>Statements</w:t>
      </w:r>
      <w:r>
        <w:rPr>
          <w:b/>
          <w:spacing w:val="-9"/>
          <w:sz w:val="20"/>
        </w:rPr>
        <w:t xml:space="preserve"> </w:t>
      </w:r>
      <w:r>
        <w:rPr>
          <w:b/>
          <w:sz w:val="20"/>
        </w:rPr>
        <w:t>Represent</w:t>
      </w:r>
      <w:r>
        <w:rPr>
          <w:b/>
          <w:spacing w:val="-9"/>
          <w:sz w:val="20"/>
        </w:rPr>
        <w:t xml:space="preserve"> </w:t>
      </w:r>
      <w:r>
        <w:rPr>
          <w:b/>
          <w:sz w:val="20"/>
        </w:rPr>
        <w:t>the</w:t>
      </w:r>
      <w:r>
        <w:rPr>
          <w:b/>
          <w:spacing w:val="-9"/>
          <w:sz w:val="20"/>
        </w:rPr>
        <w:t xml:space="preserve"> </w:t>
      </w:r>
      <w:r>
        <w:rPr>
          <w:b/>
          <w:sz w:val="20"/>
        </w:rPr>
        <w:t>Minimum</w:t>
      </w:r>
      <w:r>
        <w:rPr>
          <w:b/>
          <w:spacing w:val="-9"/>
          <w:sz w:val="20"/>
        </w:rPr>
        <w:t xml:space="preserve"> </w:t>
      </w:r>
      <w:r>
        <w:rPr>
          <w:b/>
          <w:sz w:val="20"/>
        </w:rPr>
        <w:t>Disjoint</w:t>
      </w:r>
      <w:r>
        <w:rPr>
          <w:b/>
          <w:spacing w:val="-9"/>
          <w:sz w:val="20"/>
        </w:rPr>
        <w:t xml:space="preserve"> </w:t>
      </w:r>
      <w:r>
        <w:rPr>
          <w:b/>
          <w:sz w:val="20"/>
        </w:rPr>
        <w:t>Set:</w:t>
      </w:r>
      <w:r>
        <w:rPr>
          <w:b/>
          <w:spacing w:val="-9"/>
          <w:sz w:val="20"/>
        </w:rPr>
        <w:t xml:space="preserve"> </w:t>
      </w:r>
      <w:r>
        <w:rPr>
          <w:sz w:val="20"/>
        </w:rPr>
        <w:t>Analysis</w:t>
      </w:r>
      <w:r>
        <w:rPr>
          <w:spacing w:val="-9"/>
          <w:sz w:val="20"/>
        </w:rPr>
        <w:t xml:space="preserve"> </w:t>
      </w:r>
      <w:r>
        <w:rPr>
          <w:sz w:val="20"/>
        </w:rPr>
        <w:t>Normal</w:t>
      </w:r>
      <w:r>
        <w:rPr>
          <w:spacing w:val="-9"/>
          <w:sz w:val="20"/>
        </w:rPr>
        <w:t xml:space="preserve"> </w:t>
      </w:r>
      <w:r>
        <w:rPr>
          <w:sz w:val="20"/>
        </w:rPr>
        <w:t>Form</w:t>
      </w:r>
      <w:r>
        <w:rPr>
          <w:spacing w:val="-9"/>
          <w:sz w:val="20"/>
        </w:rPr>
        <w:t xml:space="preserve"> </w:t>
      </w:r>
      <w:r>
        <w:rPr>
          <w:sz w:val="20"/>
        </w:rPr>
        <w:t>(ANF)</w:t>
      </w:r>
      <w:r>
        <w:rPr>
          <w:spacing w:val="-9"/>
          <w:sz w:val="20"/>
        </w:rPr>
        <w:t xml:space="preserve"> </w:t>
      </w:r>
      <w:r w:rsidR="00842090">
        <w:rPr>
          <w:spacing w:val="-3"/>
          <w:sz w:val="20"/>
        </w:rPr>
        <w:t>clin</w:t>
      </w:r>
      <w:r>
        <w:rPr>
          <w:sz w:val="20"/>
        </w:rPr>
        <w:t>ical</w:t>
      </w:r>
      <w:r>
        <w:rPr>
          <w:spacing w:val="-8"/>
          <w:sz w:val="20"/>
        </w:rPr>
        <w:t xml:space="preserve"> </w:t>
      </w:r>
      <w:r>
        <w:rPr>
          <w:sz w:val="20"/>
        </w:rPr>
        <w:t>statements</w:t>
      </w:r>
      <w:r>
        <w:rPr>
          <w:spacing w:val="-8"/>
          <w:sz w:val="20"/>
        </w:rPr>
        <w:t xml:space="preserve"> </w:t>
      </w:r>
      <w:r>
        <w:rPr>
          <w:sz w:val="20"/>
        </w:rPr>
        <w:t>represent</w:t>
      </w:r>
      <w:r>
        <w:rPr>
          <w:spacing w:val="-8"/>
          <w:sz w:val="20"/>
        </w:rPr>
        <w:t xml:space="preserve"> </w:t>
      </w:r>
      <w:r>
        <w:rPr>
          <w:sz w:val="20"/>
        </w:rPr>
        <w:t>the</w:t>
      </w:r>
      <w:r>
        <w:rPr>
          <w:spacing w:val="-8"/>
          <w:sz w:val="20"/>
        </w:rPr>
        <w:t xml:space="preserve"> </w:t>
      </w:r>
      <w:r>
        <w:rPr>
          <w:sz w:val="20"/>
        </w:rPr>
        <w:t>minimum</w:t>
      </w:r>
      <w:r>
        <w:rPr>
          <w:spacing w:val="-8"/>
          <w:sz w:val="20"/>
        </w:rPr>
        <w:t xml:space="preserve"> </w:t>
      </w:r>
      <w:r>
        <w:rPr>
          <w:sz w:val="20"/>
        </w:rPr>
        <w:t>disjoint</w:t>
      </w:r>
      <w:r>
        <w:rPr>
          <w:spacing w:val="-8"/>
          <w:sz w:val="20"/>
        </w:rPr>
        <w:t xml:space="preserve"> </w:t>
      </w:r>
      <w:r>
        <w:rPr>
          <w:sz w:val="20"/>
        </w:rPr>
        <w:t>set</w:t>
      </w:r>
      <w:r>
        <w:rPr>
          <w:spacing w:val="-8"/>
          <w:sz w:val="20"/>
        </w:rPr>
        <w:t xml:space="preserve"> </w:t>
      </w:r>
      <w:r>
        <w:rPr>
          <w:sz w:val="20"/>
        </w:rPr>
        <w:t>of</w:t>
      </w:r>
      <w:r>
        <w:rPr>
          <w:spacing w:val="-8"/>
          <w:sz w:val="20"/>
        </w:rPr>
        <w:t xml:space="preserve"> </w:t>
      </w:r>
      <w:r>
        <w:rPr>
          <w:sz w:val="20"/>
        </w:rPr>
        <w:t>statement</w:t>
      </w:r>
      <w:r>
        <w:rPr>
          <w:spacing w:val="-8"/>
          <w:sz w:val="20"/>
        </w:rPr>
        <w:t xml:space="preserve"> </w:t>
      </w:r>
      <w:r>
        <w:rPr>
          <w:sz w:val="20"/>
        </w:rPr>
        <w:t>topic,</w:t>
      </w:r>
      <w:r>
        <w:rPr>
          <w:spacing w:val="-8"/>
          <w:sz w:val="20"/>
        </w:rPr>
        <w:t xml:space="preserve"> </w:t>
      </w:r>
      <w:r>
        <w:rPr>
          <w:sz w:val="20"/>
        </w:rPr>
        <w:t>result,</w:t>
      </w:r>
      <w:r>
        <w:rPr>
          <w:spacing w:val="-8"/>
          <w:sz w:val="20"/>
        </w:rPr>
        <w:t xml:space="preserve"> </w:t>
      </w:r>
      <w:r>
        <w:rPr>
          <w:sz w:val="20"/>
        </w:rPr>
        <w:t>and</w:t>
      </w:r>
      <w:r>
        <w:rPr>
          <w:spacing w:val="-8"/>
          <w:sz w:val="20"/>
        </w:rPr>
        <w:t xml:space="preserve"> </w:t>
      </w:r>
      <w:r>
        <w:rPr>
          <w:sz w:val="20"/>
        </w:rPr>
        <w:t>circumstance</w:t>
      </w:r>
      <w:r>
        <w:rPr>
          <w:spacing w:val="-8"/>
          <w:sz w:val="20"/>
        </w:rPr>
        <w:t xml:space="preserve"> </w:t>
      </w:r>
      <w:r>
        <w:rPr>
          <w:sz w:val="20"/>
        </w:rPr>
        <w:t>and</w:t>
      </w:r>
      <w:r>
        <w:rPr>
          <w:spacing w:val="-8"/>
          <w:sz w:val="20"/>
        </w:rPr>
        <w:t xml:space="preserve"> </w:t>
      </w:r>
      <w:r>
        <w:rPr>
          <w:sz w:val="20"/>
        </w:rPr>
        <w:t>may not be further specified.</w:t>
      </w:r>
      <w:r w:rsidR="00842090">
        <w:rPr>
          <w:sz w:val="20"/>
        </w:rPr>
        <w:t xml:space="preserve"> </w:t>
      </w:r>
    </w:p>
    <w:p w14:paraId="7ABB677C" w14:textId="77777777" w:rsidR="00842090" w:rsidRPr="00842090" w:rsidRDefault="00842090" w:rsidP="00842090">
      <w:pPr>
        <w:tabs>
          <w:tab w:val="left" w:pos="1300"/>
        </w:tabs>
        <w:spacing w:before="41" w:line="249" w:lineRule="auto"/>
        <w:ind w:left="1060" w:right="117"/>
        <w:jc w:val="both"/>
        <w:rPr>
          <w:sz w:val="20"/>
        </w:rPr>
      </w:pPr>
    </w:p>
    <w:p w14:paraId="4F77CC28" w14:textId="77777777" w:rsidR="0013148D" w:rsidRDefault="00C93035" w:rsidP="00437164">
      <w:pPr>
        <w:pStyle w:val="ListParagraph"/>
        <w:numPr>
          <w:ilvl w:val="1"/>
          <w:numId w:val="5"/>
        </w:numPr>
        <w:tabs>
          <w:tab w:val="left" w:pos="1300"/>
        </w:tabs>
        <w:spacing w:before="43" w:line="249" w:lineRule="auto"/>
        <w:ind w:right="118"/>
        <w:jc w:val="both"/>
        <w:rPr>
          <w:sz w:val="20"/>
        </w:rPr>
      </w:pPr>
      <w:r>
        <w:rPr>
          <w:b/>
          <w:sz w:val="20"/>
        </w:rPr>
        <w:t xml:space="preserve">ANF Classes Cleanly Separate Concerns: </w:t>
      </w:r>
      <w:r>
        <w:rPr>
          <w:sz w:val="20"/>
        </w:rPr>
        <w:t xml:space="preserve">Analysis Normal Form (ANF) classes must cleanly </w:t>
      </w:r>
      <w:r>
        <w:rPr>
          <w:spacing w:val="-3"/>
          <w:sz w:val="20"/>
        </w:rPr>
        <w:t xml:space="preserve">sepa- </w:t>
      </w:r>
      <w:r>
        <w:rPr>
          <w:sz w:val="20"/>
        </w:rPr>
        <w:t>rate the concerns of concept definition and the concerns of domain models.</w:t>
      </w:r>
    </w:p>
    <w:p w14:paraId="41DFE96E" w14:textId="33FC713D" w:rsidR="0013148D" w:rsidRDefault="00C93035" w:rsidP="00437164">
      <w:pPr>
        <w:pStyle w:val="ListParagraph"/>
        <w:numPr>
          <w:ilvl w:val="2"/>
          <w:numId w:val="5"/>
        </w:numPr>
        <w:tabs>
          <w:tab w:val="left" w:pos="1500"/>
        </w:tabs>
        <w:spacing w:before="44" w:line="249" w:lineRule="auto"/>
        <w:ind w:right="118"/>
        <w:jc w:val="both"/>
        <w:rPr>
          <w:sz w:val="20"/>
        </w:rPr>
      </w:pPr>
      <w:commentRangeStart w:id="95"/>
      <w:r>
        <w:rPr>
          <w:b/>
          <w:i/>
          <w:sz w:val="20"/>
        </w:rPr>
        <w:t>NOTE:</w:t>
      </w:r>
      <w:r>
        <w:rPr>
          <w:b/>
          <w:i/>
          <w:spacing w:val="18"/>
          <w:sz w:val="20"/>
        </w:rPr>
        <w:t xml:space="preserve"> </w:t>
      </w:r>
      <w:r>
        <w:rPr>
          <w:i/>
          <w:sz w:val="20"/>
        </w:rPr>
        <w:t>Need</w:t>
      </w:r>
      <w:r>
        <w:rPr>
          <w:i/>
          <w:spacing w:val="-11"/>
          <w:sz w:val="20"/>
        </w:rPr>
        <w:t xml:space="preserve"> </w:t>
      </w:r>
      <w:r>
        <w:rPr>
          <w:i/>
          <w:sz w:val="20"/>
        </w:rPr>
        <w:t>to</w:t>
      </w:r>
      <w:r>
        <w:rPr>
          <w:i/>
          <w:spacing w:val="-11"/>
          <w:sz w:val="20"/>
        </w:rPr>
        <w:t xml:space="preserve"> </w:t>
      </w:r>
      <w:r>
        <w:rPr>
          <w:i/>
          <w:sz w:val="20"/>
        </w:rPr>
        <w:t>define</w:t>
      </w:r>
      <w:r>
        <w:rPr>
          <w:i/>
          <w:spacing w:val="-10"/>
          <w:sz w:val="20"/>
        </w:rPr>
        <w:t xml:space="preserve"> </w:t>
      </w:r>
      <w:r>
        <w:rPr>
          <w:i/>
          <w:sz w:val="20"/>
        </w:rPr>
        <w:t>the</w:t>
      </w:r>
      <w:r>
        <w:rPr>
          <w:i/>
          <w:spacing w:val="-11"/>
          <w:sz w:val="20"/>
        </w:rPr>
        <w:t xml:space="preserve"> </w:t>
      </w:r>
      <w:r>
        <w:rPr>
          <w:i/>
          <w:sz w:val="20"/>
        </w:rPr>
        <w:t>domain</w:t>
      </w:r>
      <w:r>
        <w:rPr>
          <w:i/>
          <w:spacing w:val="-11"/>
          <w:sz w:val="20"/>
        </w:rPr>
        <w:t xml:space="preserve"> </w:t>
      </w:r>
      <w:r>
        <w:rPr>
          <w:i/>
          <w:sz w:val="20"/>
        </w:rPr>
        <w:t>models</w:t>
      </w:r>
      <w:r>
        <w:rPr>
          <w:i/>
          <w:spacing w:val="-10"/>
          <w:sz w:val="20"/>
        </w:rPr>
        <w:t xml:space="preserve"> </w:t>
      </w:r>
      <w:r>
        <w:rPr>
          <w:i/>
          <w:sz w:val="20"/>
        </w:rPr>
        <w:t>thoroughly</w:t>
      </w:r>
      <w:r>
        <w:rPr>
          <w:i/>
          <w:spacing w:val="-11"/>
          <w:sz w:val="20"/>
        </w:rPr>
        <w:t xml:space="preserve"> </w:t>
      </w:r>
      <w:r>
        <w:rPr>
          <w:i/>
          <w:sz w:val="20"/>
        </w:rPr>
        <w:t>here.</w:t>
      </w:r>
      <w:r w:rsidR="008651AF">
        <w:rPr>
          <w:i/>
          <w:sz w:val="20"/>
        </w:rPr>
        <w:t xml:space="preserve"> </w:t>
      </w:r>
      <w:r>
        <w:rPr>
          <w:sz w:val="20"/>
        </w:rPr>
        <w:t>The</w:t>
      </w:r>
      <w:r>
        <w:rPr>
          <w:spacing w:val="-11"/>
          <w:sz w:val="20"/>
        </w:rPr>
        <w:t xml:space="preserve"> </w:t>
      </w:r>
      <w:r>
        <w:rPr>
          <w:sz w:val="20"/>
        </w:rPr>
        <w:t>strawman</w:t>
      </w:r>
      <w:r>
        <w:rPr>
          <w:spacing w:val="-10"/>
          <w:sz w:val="20"/>
        </w:rPr>
        <w:t xml:space="preserve"> </w:t>
      </w:r>
      <w:r>
        <w:rPr>
          <w:sz w:val="20"/>
        </w:rPr>
        <w:t>description</w:t>
      </w:r>
      <w:r>
        <w:rPr>
          <w:spacing w:val="-11"/>
          <w:sz w:val="20"/>
        </w:rPr>
        <w:t xml:space="preserve"> </w:t>
      </w:r>
      <w:r>
        <w:rPr>
          <w:sz w:val="20"/>
        </w:rPr>
        <w:t>is</w:t>
      </w:r>
      <w:r>
        <w:rPr>
          <w:spacing w:val="-11"/>
          <w:sz w:val="20"/>
        </w:rPr>
        <w:t xml:space="preserve"> </w:t>
      </w:r>
      <w:r>
        <w:rPr>
          <w:sz w:val="20"/>
        </w:rPr>
        <w:t>that</w:t>
      </w:r>
      <w:r>
        <w:rPr>
          <w:spacing w:val="-10"/>
          <w:sz w:val="20"/>
        </w:rPr>
        <w:t xml:space="preserve"> </w:t>
      </w:r>
      <w:r>
        <w:rPr>
          <w:spacing w:val="-3"/>
          <w:sz w:val="20"/>
        </w:rPr>
        <w:t xml:space="preserve">domain </w:t>
      </w:r>
      <w:r>
        <w:rPr>
          <w:sz w:val="20"/>
        </w:rPr>
        <w:t>models use concept definitions as a building block to define non-de</w:t>
      </w:r>
      <w:r w:rsidR="00BB5C3A">
        <w:rPr>
          <w:sz w:val="20"/>
        </w:rPr>
        <w:t>fining relationships or associa</w:t>
      </w:r>
      <w:r>
        <w:rPr>
          <w:sz w:val="20"/>
        </w:rPr>
        <w:t>tions</w:t>
      </w:r>
      <w:r>
        <w:rPr>
          <w:spacing w:val="-6"/>
          <w:sz w:val="20"/>
        </w:rPr>
        <w:t xml:space="preserve"> </w:t>
      </w:r>
      <w:r>
        <w:rPr>
          <w:sz w:val="20"/>
        </w:rPr>
        <w:t>between</w:t>
      </w:r>
      <w:r>
        <w:rPr>
          <w:spacing w:val="-6"/>
          <w:sz w:val="20"/>
        </w:rPr>
        <w:t xml:space="preserve"> </w:t>
      </w:r>
      <w:r>
        <w:rPr>
          <w:sz w:val="20"/>
        </w:rPr>
        <w:t>concepts.</w:t>
      </w:r>
      <w:r>
        <w:rPr>
          <w:spacing w:val="-6"/>
          <w:sz w:val="20"/>
        </w:rPr>
        <w:t xml:space="preserve"> </w:t>
      </w:r>
      <w:r>
        <w:rPr>
          <w:sz w:val="20"/>
        </w:rPr>
        <w:t>The</w:t>
      </w:r>
      <w:r>
        <w:rPr>
          <w:spacing w:val="-6"/>
          <w:sz w:val="20"/>
        </w:rPr>
        <w:t xml:space="preserve"> </w:t>
      </w:r>
      <w:r>
        <w:rPr>
          <w:sz w:val="20"/>
        </w:rPr>
        <w:t>domain</w:t>
      </w:r>
      <w:r>
        <w:rPr>
          <w:spacing w:val="-6"/>
          <w:sz w:val="20"/>
        </w:rPr>
        <w:t xml:space="preserve"> </w:t>
      </w:r>
      <w:r>
        <w:rPr>
          <w:sz w:val="20"/>
        </w:rPr>
        <w:t>model</w:t>
      </w:r>
      <w:r>
        <w:rPr>
          <w:spacing w:val="-6"/>
          <w:sz w:val="20"/>
        </w:rPr>
        <w:t xml:space="preserve"> </w:t>
      </w:r>
      <w:r>
        <w:rPr>
          <w:sz w:val="20"/>
        </w:rPr>
        <w:t>represents</w:t>
      </w:r>
      <w:r>
        <w:rPr>
          <w:spacing w:val="-6"/>
          <w:sz w:val="20"/>
        </w:rPr>
        <w:t xml:space="preserve"> </w:t>
      </w:r>
      <w:r>
        <w:rPr>
          <w:sz w:val="20"/>
        </w:rPr>
        <w:t>cardinality,</w:t>
      </w:r>
      <w:r>
        <w:rPr>
          <w:spacing w:val="-6"/>
          <w:sz w:val="20"/>
        </w:rPr>
        <w:t xml:space="preserve"> </w:t>
      </w:r>
      <w:r>
        <w:rPr>
          <w:sz w:val="20"/>
        </w:rPr>
        <w:t>optionality,</w:t>
      </w:r>
      <w:r>
        <w:rPr>
          <w:spacing w:val="-6"/>
          <w:sz w:val="20"/>
        </w:rPr>
        <w:t xml:space="preserve"> </w:t>
      </w:r>
      <w:r>
        <w:rPr>
          <w:sz w:val="20"/>
        </w:rPr>
        <w:t>and</w:t>
      </w:r>
      <w:r>
        <w:rPr>
          <w:spacing w:val="-6"/>
          <w:sz w:val="20"/>
        </w:rPr>
        <w:t xml:space="preserve"> </w:t>
      </w:r>
      <w:r>
        <w:rPr>
          <w:sz w:val="20"/>
        </w:rPr>
        <w:t>other</w:t>
      </w:r>
      <w:r>
        <w:rPr>
          <w:spacing w:val="-6"/>
          <w:sz w:val="20"/>
        </w:rPr>
        <w:t xml:space="preserve"> </w:t>
      </w:r>
      <w:r>
        <w:rPr>
          <w:sz w:val="20"/>
        </w:rPr>
        <w:t>constraints.</w:t>
      </w:r>
      <w:commentRangeEnd w:id="95"/>
      <w:r w:rsidR="00842090">
        <w:rPr>
          <w:rStyle w:val="CommentReference"/>
        </w:rPr>
        <w:commentReference w:id="95"/>
      </w:r>
    </w:p>
    <w:p w14:paraId="460B0511" w14:textId="76911064" w:rsidR="0013148D" w:rsidRDefault="00C93035" w:rsidP="00437164">
      <w:pPr>
        <w:pStyle w:val="ListParagraph"/>
        <w:numPr>
          <w:ilvl w:val="3"/>
          <w:numId w:val="5"/>
        </w:numPr>
        <w:tabs>
          <w:tab w:val="left" w:pos="1700"/>
        </w:tabs>
        <w:spacing w:before="43" w:line="249" w:lineRule="auto"/>
        <w:ind w:right="118"/>
        <w:jc w:val="both"/>
        <w:rPr>
          <w:sz w:val="20"/>
        </w:rPr>
      </w:pPr>
      <w:r>
        <w:rPr>
          <w:b/>
          <w:sz w:val="20"/>
        </w:rPr>
        <w:t>Example:</w:t>
      </w:r>
      <w:r w:rsidR="00BB5C3A">
        <w:rPr>
          <w:b/>
          <w:sz w:val="20"/>
        </w:rPr>
        <w:t xml:space="preserve"> </w:t>
      </w:r>
      <w:r>
        <w:rPr>
          <w:sz w:val="20"/>
        </w:rPr>
        <w:t>Laterality</w:t>
      </w:r>
      <w:r>
        <w:rPr>
          <w:spacing w:val="-5"/>
          <w:sz w:val="20"/>
        </w:rPr>
        <w:t xml:space="preserve"> </w:t>
      </w:r>
      <w:r>
        <w:rPr>
          <w:sz w:val="20"/>
        </w:rPr>
        <w:t>should</w:t>
      </w:r>
      <w:r>
        <w:rPr>
          <w:spacing w:val="-5"/>
          <w:sz w:val="20"/>
        </w:rPr>
        <w:t xml:space="preserve"> </w:t>
      </w:r>
      <w:r>
        <w:rPr>
          <w:sz w:val="20"/>
        </w:rPr>
        <w:t>be</w:t>
      </w:r>
      <w:r>
        <w:rPr>
          <w:spacing w:val="-5"/>
          <w:sz w:val="20"/>
        </w:rPr>
        <w:t xml:space="preserve"> </w:t>
      </w:r>
      <w:r>
        <w:rPr>
          <w:sz w:val="20"/>
        </w:rPr>
        <w:t>a</w:t>
      </w:r>
      <w:r>
        <w:rPr>
          <w:spacing w:val="-5"/>
          <w:sz w:val="20"/>
        </w:rPr>
        <w:t xml:space="preserve"> </w:t>
      </w:r>
      <w:r>
        <w:rPr>
          <w:sz w:val="20"/>
        </w:rPr>
        <w:t>concern</w:t>
      </w:r>
      <w:r>
        <w:rPr>
          <w:spacing w:val="-5"/>
          <w:sz w:val="20"/>
        </w:rPr>
        <w:t xml:space="preserve"> </w:t>
      </w:r>
      <w:r>
        <w:rPr>
          <w:sz w:val="20"/>
        </w:rPr>
        <w:t>of</w:t>
      </w:r>
      <w:r>
        <w:rPr>
          <w:spacing w:val="-4"/>
          <w:sz w:val="20"/>
        </w:rPr>
        <w:t xml:space="preserve"> </w:t>
      </w:r>
      <w:r>
        <w:rPr>
          <w:sz w:val="20"/>
        </w:rPr>
        <w:t>either</w:t>
      </w:r>
      <w:r>
        <w:rPr>
          <w:spacing w:val="-5"/>
          <w:sz w:val="20"/>
        </w:rPr>
        <w:t xml:space="preserve"> </w:t>
      </w:r>
      <w:r>
        <w:rPr>
          <w:sz w:val="20"/>
        </w:rPr>
        <w:t>the</w:t>
      </w:r>
      <w:r>
        <w:rPr>
          <w:spacing w:val="-5"/>
          <w:sz w:val="20"/>
        </w:rPr>
        <w:t xml:space="preserve"> </w:t>
      </w:r>
      <w:r>
        <w:rPr>
          <w:sz w:val="20"/>
        </w:rPr>
        <w:t>concept</w:t>
      </w:r>
      <w:r>
        <w:rPr>
          <w:spacing w:val="-5"/>
          <w:sz w:val="20"/>
        </w:rPr>
        <w:t xml:space="preserve"> </w:t>
      </w:r>
      <w:r>
        <w:rPr>
          <w:sz w:val="20"/>
        </w:rPr>
        <w:t>definition</w:t>
      </w:r>
      <w:r>
        <w:rPr>
          <w:spacing w:val="-5"/>
          <w:sz w:val="20"/>
        </w:rPr>
        <w:t xml:space="preserve"> </w:t>
      </w:r>
      <w:r>
        <w:rPr>
          <w:sz w:val="20"/>
        </w:rPr>
        <w:t>or</w:t>
      </w:r>
      <w:r>
        <w:rPr>
          <w:spacing w:val="-5"/>
          <w:sz w:val="20"/>
        </w:rPr>
        <w:t xml:space="preserve"> </w:t>
      </w:r>
      <w:r>
        <w:rPr>
          <w:sz w:val="20"/>
        </w:rPr>
        <w:t>the</w:t>
      </w:r>
      <w:r>
        <w:rPr>
          <w:spacing w:val="-4"/>
          <w:sz w:val="20"/>
        </w:rPr>
        <w:t xml:space="preserve"> </w:t>
      </w:r>
      <w:r>
        <w:rPr>
          <w:sz w:val="20"/>
        </w:rPr>
        <w:t>domain</w:t>
      </w:r>
      <w:r>
        <w:rPr>
          <w:spacing w:val="-5"/>
          <w:sz w:val="20"/>
        </w:rPr>
        <w:t xml:space="preserve"> </w:t>
      </w:r>
      <w:r>
        <w:rPr>
          <w:sz w:val="20"/>
        </w:rPr>
        <w:t>model,</w:t>
      </w:r>
      <w:r>
        <w:rPr>
          <w:spacing w:val="-5"/>
          <w:sz w:val="20"/>
        </w:rPr>
        <w:t xml:space="preserve"> but </w:t>
      </w:r>
      <w:r>
        <w:rPr>
          <w:sz w:val="20"/>
        </w:rPr>
        <w:t>not both. We can relax this principle for the Clinical Input Form (CIF) but for ANF we need a clean and invariant separation of concerns.</w:t>
      </w:r>
    </w:p>
    <w:p w14:paraId="2FCE2A6E" w14:textId="5E11AE01" w:rsidR="0013148D" w:rsidRDefault="00C93035" w:rsidP="00437164">
      <w:pPr>
        <w:pStyle w:val="ListParagraph"/>
        <w:numPr>
          <w:ilvl w:val="2"/>
          <w:numId w:val="5"/>
        </w:numPr>
        <w:tabs>
          <w:tab w:val="left" w:pos="1500"/>
        </w:tabs>
        <w:spacing w:before="46"/>
        <w:jc w:val="both"/>
        <w:rPr>
          <w:i/>
          <w:sz w:val="20"/>
        </w:rPr>
      </w:pPr>
      <w:commentRangeStart w:id="96"/>
      <w:r>
        <w:rPr>
          <w:b/>
          <w:i/>
          <w:sz w:val="20"/>
        </w:rPr>
        <w:t xml:space="preserve">NOTE: </w:t>
      </w:r>
      <w:r>
        <w:rPr>
          <w:i/>
          <w:sz w:val="20"/>
        </w:rPr>
        <w:t>Need to determine better names for “concept definition” and “domain</w:t>
      </w:r>
      <w:r>
        <w:rPr>
          <w:i/>
          <w:spacing w:val="-1"/>
          <w:sz w:val="20"/>
        </w:rPr>
        <w:t xml:space="preserve"> </w:t>
      </w:r>
      <w:r>
        <w:rPr>
          <w:i/>
          <w:sz w:val="20"/>
        </w:rPr>
        <w:t>models.”</w:t>
      </w:r>
      <w:commentRangeEnd w:id="96"/>
      <w:r w:rsidR="00842090">
        <w:rPr>
          <w:rStyle w:val="CommentReference"/>
        </w:rPr>
        <w:commentReference w:id="96"/>
      </w:r>
    </w:p>
    <w:p w14:paraId="674D561F" w14:textId="77777777" w:rsidR="00842090" w:rsidRPr="00842090" w:rsidRDefault="00842090" w:rsidP="00842090">
      <w:pPr>
        <w:tabs>
          <w:tab w:val="left" w:pos="1500"/>
        </w:tabs>
        <w:spacing w:before="46"/>
        <w:ind w:left="1300"/>
        <w:jc w:val="both"/>
        <w:rPr>
          <w:i/>
          <w:sz w:val="20"/>
        </w:rPr>
      </w:pPr>
    </w:p>
    <w:p w14:paraId="133E7BDB" w14:textId="076E92DF" w:rsidR="0013148D" w:rsidRDefault="00C93035" w:rsidP="00437164">
      <w:pPr>
        <w:pStyle w:val="ListParagraph"/>
        <w:numPr>
          <w:ilvl w:val="1"/>
          <w:numId w:val="5"/>
        </w:numPr>
        <w:tabs>
          <w:tab w:val="left" w:pos="1300"/>
        </w:tabs>
        <w:spacing w:before="50" w:line="249" w:lineRule="auto"/>
        <w:ind w:right="118"/>
        <w:jc w:val="both"/>
        <w:rPr>
          <w:sz w:val="20"/>
        </w:rPr>
      </w:pPr>
      <w:r>
        <w:rPr>
          <w:b/>
          <w:sz w:val="20"/>
        </w:rPr>
        <w:t>Clinical Statement Model Stability:</w:t>
      </w:r>
      <w:r w:rsidR="00842090">
        <w:rPr>
          <w:b/>
          <w:sz w:val="20"/>
        </w:rPr>
        <w:t xml:space="preserve"> </w:t>
      </w:r>
      <w:r>
        <w:rPr>
          <w:sz w:val="20"/>
        </w:rPr>
        <w:t>Stability is different from immutability. Stable means that the model</w:t>
      </w:r>
      <w:r>
        <w:rPr>
          <w:spacing w:val="-13"/>
          <w:sz w:val="20"/>
        </w:rPr>
        <w:t xml:space="preserve"> </w:t>
      </w:r>
      <w:r>
        <w:rPr>
          <w:sz w:val="20"/>
        </w:rPr>
        <w:t>can</w:t>
      </w:r>
      <w:r>
        <w:rPr>
          <w:spacing w:val="-13"/>
          <w:sz w:val="20"/>
        </w:rPr>
        <w:t xml:space="preserve"> </w:t>
      </w:r>
      <w:r>
        <w:rPr>
          <w:sz w:val="20"/>
        </w:rPr>
        <w:t>still</w:t>
      </w:r>
      <w:r>
        <w:rPr>
          <w:spacing w:val="-13"/>
          <w:sz w:val="20"/>
        </w:rPr>
        <w:t xml:space="preserve"> </w:t>
      </w:r>
      <w:r>
        <w:rPr>
          <w:sz w:val="20"/>
        </w:rPr>
        <w:t>meet</w:t>
      </w:r>
      <w:r>
        <w:rPr>
          <w:spacing w:val="-13"/>
          <w:sz w:val="20"/>
        </w:rPr>
        <w:t xml:space="preserve"> </w:t>
      </w:r>
      <w:r>
        <w:rPr>
          <w:sz w:val="20"/>
        </w:rPr>
        <w:t>unanticipated</w:t>
      </w:r>
      <w:r>
        <w:rPr>
          <w:spacing w:val="-13"/>
          <w:sz w:val="20"/>
        </w:rPr>
        <w:t xml:space="preserve"> </w:t>
      </w:r>
      <w:r>
        <w:rPr>
          <w:sz w:val="20"/>
        </w:rPr>
        <w:t>requirements</w:t>
      </w:r>
      <w:r>
        <w:rPr>
          <w:spacing w:val="-13"/>
          <w:sz w:val="20"/>
        </w:rPr>
        <w:t xml:space="preserve"> </w:t>
      </w:r>
      <w:r>
        <w:rPr>
          <w:sz w:val="20"/>
        </w:rPr>
        <w:t>without</w:t>
      </w:r>
      <w:r>
        <w:rPr>
          <w:spacing w:val="-13"/>
          <w:sz w:val="20"/>
        </w:rPr>
        <w:t xml:space="preserve"> </w:t>
      </w:r>
      <w:r>
        <w:rPr>
          <w:sz w:val="20"/>
        </w:rPr>
        <w:t>having</w:t>
      </w:r>
      <w:r>
        <w:rPr>
          <w:spacing w:val="-13"/>
          <w:sz w:val="20"/>
        </w:rPr>
        <w:t xml:space="preserve"> </w:t>
      </w:r>
      <w:r>
        <w:rPr>
          <w:sz w:val="20"/>
        </w:rPr>
        <w:t>to</w:t>
      </w:r>
      <w:r>
        <w:rPr>
          <w:spacing w:val="-13"/>
          <w:sz w:val="20"/>
        </w:rPr>
        <w:t xml:space="preserve"> </w:t>
      </w:r>
      <w:r>
        <w:rPr>
          <w:sz w:val="20"/>
        </w:rPr>
        <w:t>change.</w:t>
      </w:r>
      <w:r>
        <w:rPr>
          <w:spacing w:val="-13"/>
          <w:sz w:val="20"/>
        </w:rPr>
        <w:t xml:space="preserve"> </w:t>
      </w:r>
      <w:r>
        <w:rPr>
          <w:sz w:val="20"/>
        </w:rPr>
        <w:t>It</w:t>
      </w:r>
      <w:r>
        <w:rPr>
          <w:spacing w:val="-13"/>
          <w:sz w:val="20"/>
        </w:rPr>
        <w:t xml:space="preserve"> </w:t>
      </w:r>
      <w:r>
        <w:rPr>
          <w:sz w:val="20"/>
        </w:rPr>
        <w:t>is</w:t>
      </w:r>
      <w:r>
        <w:rPr>
          <w:spacing w:val="-13"/>
          <w:sz w:val="20"/>
        </w:rPr>
        <w:t xml:space="preserve"> </w:t>
      </w:r>
      <w:r>
        <w:rPr>
          <w:sz w:val="20"/>
        </w:rPr>
        <w:t>not</w:t>
      </w:r>
      <w:r>
        <w:rPr>
          <w:spacing w:val="-13"/>
          <w:sz w:val="20"/>
        </w:rPr>
        <w:t xml:space="preserve"> </w:t>
      </w:r>
      <w:r>
        <w:rPr>
          <w:sz w:val="20"/>
        </w:rPr>
        <w:t>acceptable</w:t>
      </w:r>
      <w:r>
        <w:rPr>
          <w:spacing w:val="-13"/>
          <w:sz w:val="20"/>
        </w:rPr>
        <w:t xml:space="preserve"> </w:t>
      </w:r>
      <w:r>
        <w:rPr>
          <w:sz w:val="20"/>
        </w:rPr>
        <w:t>to</w:t>
      </w:r>
      <w:r>
        <w:rPr>
          <w:spacing w:val="-13"/>
          <w:sz w:val="20"/>
        </w:rPr>
        <w:t xml:space="preserve"> </w:t>
      </w:r>
      <w:r>
        <w:rPr>
          <w:sz w:val="20"/>
        </w:rPr>
        <w:t>change the</w:t>
      </w:r>
      <w:r>
        <w:rPr>
          <w:spacing w:val="-13"/>
          <w:sz w:val="20"/>
        </w:rPr>
        <w:t xml:space="preserve"> </w:t>
      </w:r>
      <w:r>
        <w:rPr>
          <w:sz w:val="20"/>
        </w:rPr>
        <w:t>model</w:t>
      </w:r>
      <w:r>
        <w:rPr>
          <w:spacing w:val="-13"/>
          <w:sz w:val="20"/>
        </w:rPr>
        <w:t xml:space="preserve"> </w:t>
      </w:r>
      <w:r>
        <w:rPr>
          <w:sz w:val="20"/>
        </w:rPr>
        <w:t>every</w:t>
      </w:r>
      <w:r>
        <w:rPr>
          <w:spacing w:val="-13"/>
          <w:sz w:val="20"/>
        </w:rPr>
        <w:t xml:space="preserve"> </w:t>
      </w:r>
      <w:r>
        <w:rPr>
          <w:sz w:val="20"/>
        </w:rPr>
        <w:t>time</w:t>
      </w:r>
      <w:r>
        <w:rPr>
          <w:spacing w:val="-13"/>
          <w:sz w:val="20"/>
        </w:rPr>
        <w:t xml:space="preserve"> </w:t>
      </w:r>
      <w:r>
        <w:rPr>
          <w:sz w:val="20"/>
        </w:rPr>
        <w:t>a</w:t>
      </w:r>
      <w:r>
        <w:rPr>
          <w:spacing w:val="-13"/>
          <w:sz w:val="20"/>
        </w:rPr>
        <w:t xml:space="preserve"> </w:t>
      </w:r>
      <w:r>
        <w:rPr>
          <w:sz w:val="20"/>
        </w:rPr>
        <w:t>new</w:t>
      </w:r>
      <w:r>
        <w:rPr>
          <w:spacing w:val="-13"/>
          <w:sz w:val="20"/>
        </w:rPr>
        <w:t xml:space="preserve"> </w:t>
      </w:r>
      <w:r>
        <w:rPr>
          <w:sz w:val="20"/>
        </w:rPr>
        <w:t>way</w:t>
      </w:r>
      <w:r>
        <w:rPr>
          <w:spacing w:val="-13"/>
          <w:sz w:val="20"/>
        </w:rPr>
        <w:t xml:space="preserve"> </w:t>
      </w:r>
      <w:r>
        <w:rPr>
          <w:sz w:val="20"/>
        </w:rPr>
        <w:t>to</w:t>
      </w:r>
      <w:r>
        <w:rPr>
          <w:spacing w:val="-13"/>
          <w:sz w:val="20"/>
        </w:rPr>
        <w:t xml:space="preserve"> </w:t>
      </w:r>
      <w:r>
        <w:rPr>
          <w:sz w:val="20"/>
        </w:rPr>
        <w:t>administer</w:t>
      </w:r>
      <w:r>
        <w:rPr>
          <w:spacing w:val="-13"/>
          <w:sz w:val="20"/>
        </w:rPr>
        <w:t xml:space="preserve"> </w:t>
      </w:r>
      <w:r>
        <w:rPr>
          <w:sz w:val="20"/>
        </w:rPr>
        <w:t>a</w:t>
      </w:r>
      <w:r>
        <w:rPr>
          <w:spacing w:val="-13"/>
          <w:sz w:val="20"/>
        </w:rPr>
        <w:t xml:space="preserve"> </w:t>
      </w:r>
      <w:r>
        <w:rPr>
          <w:sz w:val="20"/>
        </w:rPr>
        <w:t>drug</w:t>
      </w:r>
      <w:r>
        <w:rPr>
          <w:spacing w:val="-13"/>
          <w:sz w:val="20"/>
        </w:rPr>
        <w:t xml:space="preserve"> </w:t>
      </w:r>
      <w:r>
        <w:rPr>
          <w:sz w:val="20"/>
        </w:rPr>
        <w:t>or</w:t>
      </w:r>
      <w:r>
        <w:rPr>
          <w:spacing w:val="-13"/>
          <w:sz w:val="20"/>
        </w:rPr>
        <w:t xml:space="preserve"> </w:t>
      </w:r>
      <w:r>
        <w:rPr>
          <w:sz w:val="20"/>
        </w:rPr>
        <w:t>to</w:t>
      </w:r>
      <w:r>
        <w:rPr>
          <w:spacing w:val="-13"/>
          <w:sz w:val="20"/>
        </w:rPr>
        <w:t xml:space="preserve"> </w:t>
      </w:r>
      <w:r>
        <w:rPr>
          <w:sz w:val="20"/>
        </w:rPr>
        <w:t>treat</w:t>
      </w:r>
      <w:r>
        <w:rPr>
          <w:spacing w:val="-13"/>
          <w:sz w:val="20"/>
        </w:rPr>
        <w:t xml:space="preserve"> </w:t>
      </w:r>
      <w:r>
        <w:rPr>
          <w:sz w:val="20"/>
        </w:rPr>
        <w:t>a</w:t>
      </w:r>
      <w:r>
        <w:rPr>
          <w:spacing w:val="-13"/>
          <w:sz w:val="20"/>
        </w:rPr>
        <w:t xml:space="preserve"> </w:t>
      </w:r>
      <w:r>
        <w:rPr>
          <w:sz w:val="20"/>
        </w:rPr>
        <w:t>condition</w:t>
      </w:r>
      <w:r>
        <w:rPr>
          <w:spacing w:val="-13"/>
          <w:sz w:val="20"/>
        </w:rPr>
        <w:t xml:space="preserve"> </w:t>
      </w:r>
      <w:r>
        <w:rPr>
          <w:sz w:val="20"/>
        </w:rPr>
        <w:t>is</w:t>
      </w:r>
      <w:r>
        <w:rPr>
          <w:spacing w:val="-13"/>
          <w:sz w:val="20"/>
        </w:rPr>
        <w:t xml:space="preserve"> </w:t>
      </w:r>
      <w:r>
        <w:rPr>
          <w:sz w:val="20"/>
        </w:rPr>
        <w:t>identified.</w:t>
      </w:r>
      <w:r>
        <w:rPr>
          <w:spacing w:val="-13"/>
          <w:sz w:val="20"/>
        </w:rPr>
        <w:t xml:space="preserve"> </w:t>
      </w:r>
      <w:r>
        <w:rPr>
          <w:sz w:val="20"/>
        </w:rPr>
        <w:t>By</w:t>
      </w:r>
      <w:r>
        <w:rPr>
          <w:spacing w:val="-13"/>
          <w:sz w:val="20"/>
        </w:rPr>
        <w:t xml:space="preserve"> </w:t>
      </w:r>
      <w:r>
        <w:rPr>
          <w:sz w:val="20"/>
        </w:rPr>
        <w:t xml:space="preserve">representing these types of potentially dynamic concerns in the terminology expressions, as opposed to static </w:t>
      </w:r>
      <w:r>
        <w:rPr>
          <w:spacing w:val="-3"/>
          <w:sz w:val="20"/>
        </w:rPr>
        <w:t xml:space="preserve">fields </w:t>
      </w:r>
      <w:r>
        <w:rPr>
          <w:sz w:val="20"/>
        </w:rPr>
        <w:t xml:space="preserve">in a class structure, we do not have to change the model every time something new is discovered. As Terry Winograd said, anticipating breakdowns, and providing a space for action when they occur, </w:t>
      </w:r>
      <w:r>
        <w:rPr>
          <w:spacing w:val="-8"/>
          <w:sz w:val="20"/>
        </w:rPr>
        <w:t xml:space="preserve">is   </w:t>
      </w:r>
      <w:r>
        <w:rPr>
          <w:sz w:val="20"/>
        </w:rPr>
        <w:t>a design imperative.</w:t>
      </w:r>
    </w:p>
    <w:p w14:paraId="08C47EFA" w14:textId="1A85EBF8" w:rsidR="0013148D" w:rsidRPr="001F412C" w:rsidRDefault="00C93035" w:rsidP="001F412C">
      <w:pPr>
        <w:ind w:left="1300"/>
        <w:rPr>
          <w:sz w:val="20"/>
        </w:rPr>
      </w:pPr>
      <w:r w:rsidRPr="001F412C">
        <w:rPr>
          <w:sz w:val="20"/>
        </w:rPr>
        <w:t>In some regards, in this context “stable” means “not brittle.” A model easily broken by changes that someone could anticipate is one possible definition of brittle. A stable model is critical in the phase of a known changing landscape. We do that by isolating areas of anticipated change into a dynamic data structure. That dynamic data structure may also be immutable in an object that represents a clinical statement.</w:t>
      </w:r>
      <w:r w:rsidR="009C1A83" w:rsidRPr="001F412C">
        <w:rPr>
          <w:sz w:val="20"/>
        </w:rPr>
        <w:t xml:space="preserve"> </w:t>
      </w:r>
    </w:p>
    <w:p w14:paraId="5DD84855" w14:textId="77777777" w:rsidR="009C1A83" w:rsidRDefault="009C1A83">
      <w:pPr>
        <w:pStyle w:val="BodyText"/>
        <w:spacing w:before="90" w:line="249" w:lineRule="auto"/>
        <w:ind w:left="1300" w:right="119"/>
        <w:jc w:val="both"/>
      </w:pPr>
    </w:p>
    <w:p w14:paraId="7547EB6C" w14:textId="4D5BC29D" w:rsidR="0013148D" w:rsidRDefault="00C93035" w:rsidP="00437164">
      <w:pPr>
        <w:pStyle w:val="ListParagraph"/>
        <w:numPr>
          <w:ilvl w:val="1"/>
          <w:numId w:val="5"/>
        </w:numPr>
        <w:tabs>
          <w:tab w:val="left" w:pos="1300"/>
        </w:tabs>
        <w:spacing w:before="44" w:line="249" w:lineRule="auto"/>
        <w:ind w:right="118"/>
        <w:jc w:val="both"/>
        <w:rPr>
          <w:sz w:val="20"/>
        </w:rPr>
      </w:pPr>
      <w:r>
        <w:rPr>
          <w:b/>
          <w:sz w:val="20"/>
        </w:rPr>
        <w:t>Overall</w:t>
      </w:r>
      <w:r>
        <w:rPr>
          <w:b/>
          <w:spacing w:val="-8"/>
          <w:sz w:val="20"/>
        </w:rPr>
        <w:t xml:space="preserve"> </w:t>
      </w:r>
      <w:r>
        <w:rPr>
          <w:b/>
          <w:sz w:val="20"/>
        </w:rPr>
        <w:t>Model</w:t>
      </w:r>
      <w:r>
        <w:rPr>
          <w:b/>
          <w:spacing w:val="-8"/>
          <w:sz w:val="20"/>
        </w:rPr>
        <w:t xml:space="preserve"> </w:t>
      </w:r>
      <w:r>
        <w:rPr>
          <w:b/>
          <w:sz w:val="20"/>
        </w:rPr>
        <w:t>Simplicity:</w:t>
      </w:r>
      <w:r>
        <w:rPr>
          <w:b/>
          <w:spacing w:val="-7"/>
          <w:sz w:val="20"/>
        </w:rPr>
        <w:t xml:space="preserve"> </w:t>
      </w:r>
      <w:r>
        <w:rPr>
          <w:sz w:val="20"/>
        </w:rPr>
        <w:t>In</w:t>
      </w:r>
      <w:r>
        <w:rPr>
          <w:spacing w:val="-8"/>
          <w:sz w:val="20"/>
        </w:rPr>
        <w:t xml:space="preserve"> </w:t>
      </w:r>
      <w:r>
        <w:rPr>
          <w:sz w:val="20"/>
        </w:rPr>
        <w:t>cases</w:t>
      </w:r>
      <w:r>
        <w:rPr>
          <w:spacing w:val="-8"/>
          <w:sz w:val="20"/>
        </w:rPr>
        <w:t xml:space="preserve"> </w:t>
      </w:r>
      <w:r>
        <w:rPr>
          <w:sz w:val="20"/>
        </w:rPr>
        <w:t>where</w:t>
      </w:r>
      <w:r>
        <w:rPr>
          <w:spacing w:val="-8"/>
          <w:sz w:val="20"/>
        </w:rPr>
        <w:t xml:space="preserve"> </w:t>
      </w:r>
      <w:r>
        <w:rPr>
          <w:sz w:val="20"/>
        </w:rPr>
        <w:t>different</w:t>
      </w:r>
      <w:r>
        <w:rPr>
          <w:spacing w:val="-8"/>
          <w:sz w:val="20"/>
        </w:rPr>
        <w:t xml:space="preserve"> </w:t>
      </w:r>
      <w:r>
        <w:rPr>
          <w:sz w:val="20"/>
        </w:rPr>
        <w:t>principles</w:t>
      </w:r>
      <w:r>
        <w:rPr>
          <w:spacing w:val="-8"/>
          <w:sz w:val="20"/>
        </w:rPr>
        <w:t xml:space="preserve"> </w:t>
      </w:r>
      <w:r>
        <w:rPr>
          <w:sz w:val="20"/>
        </w:rPr>
        <w:t>collide,</w:t>
      </w:r>
      <w:r>
        <w:rPr>
          <w:spacing w:val="-8"/>
          <w:sz w:val="20"/>
        </w:rPr>
        <w:t xml:space="preserve"> </w:t>
      </w:r>
      <w:r>
        <w:rPr>
          <w:sz w:val="20"/>
        </w:rPr>
        <w:t>we</w:t>
      </w:r>
      <w:r>
        <w:rPr>
          <w:spacing w:val="-8"/>
          <w:sz w:val="20"/>
        </w:rPr>
        <w:t xml:space="preserve"> </w:t>
      </w:r>
      <w:r>
        <w:rPr>
          <w:sz w:val="20"/>
        </w:rPr>
        <w:t>shall</w:t>
      </w:r>
      <w:r>
        <w:rPr>
          <w:spacing w:val="-8"/>
          <w:sz w:val="20"/>
        </w:rPr>
        <w:t xml:space="preserve"> </w:t>
      </w:r>
      <w:r>
        <w:rPr>
          <w:sz w:val="20"/>
        </w:rPr>
        <w:t>favor</w:t>
      </w:r>
      <w:r>
        <w:rPr>
          <w:spacing w:val="-8"/>
          <w:sz w:val="20"/>
        </w:rPr>
        <w:t xml:space="preserve"> </w:t>
      </w:r>
      <w:r>
        <w:rPr>
          <w:sz w:val="20"/>
        </w:rPr>
        <w:t>the</w:t>
      </w:r>
      <w:r>
        <w:rPr>
          <w:spacing w:val="-8"/>
          <w:sz w:val="20"/>
        </w:rPr>
        <w:t xml:space="preserve"> </w:t>
      </w:r>
      <w:r>
        <w:rPr>
          <w:sz w:val="20"/>
        </w:rPr>
        <w:t>enhancement of simplicity of the entire system over simplicity in one area of the system.</w:t>
      </w:r>
    </w:p>
    <w:p w14:paraId="5445E3CA" w14:textId="77777777" w:rsidR="009C1A83" w:rsidRPr="009C1A83" w:rsidRDefault="009C1A83" w:rsidP="009C1A83">
      <w:pPr>
        <w:tabs>
          <w:tab w:val="left" w:pos="1300"/>
        </w:tabs>
        <w:spacing w:before="44" w:line="249" w:lineRule="auto"/>
        <w:ind w:left="1060" w:right="118"/>
        <w:jc w:val="both"/>
        <w:rPr>
          <w:sz w:val="20"/>
        </w:rPr>
      </w:pPr>
    </w:p>
    <w:p w14:paraId="631F8DB0" w14:textId="18F612AC" w:rsidR="0013148D" w:rsidRDefault="00C93035" w:rsidP="00437164">
      <w:pPr>
        <w:pStyle w:val="ListParagraph"/>
        <w:numPr>
          <w:ilvl w:val="1"/>
          <w:numId w:val="5"/>
        </w:numPr>
        <w:tabs>
          <w:tab w:val="left" w:pos="1300"/>
        </w:tabs>
        <w:spacing w:before="42" w:line="249" w:lineRule="auto"/>
        <w:ind w:right="118"/>
        <w:jc w:val="both"/>
        <w:rPr>
          <w:sz w:val="20"/>
        </w:rPr>
      </w:pPr>
      <w:r>
        <w:rPr>
          <w:b/>
          <w:sz w:val="20"/>
        </w:rPr>
        <w:t xml:space="preserve">Cohesion: </w:t>
      </w:r>
      <w:r>
        <w:rPr>
          <w:sz w:val="20"/>
        </w:rPr>
        <w:t>Related classes should reside in the same module or construction. The placement of a</w:t>
      </w:r>
      <w:r>
        <w:rPr>
          <w:spacing w:val="-30"/>
          <w:sz w:val="20"/>
        </w:rPr>
        <w:t xml:space="preserve"> </w:t>
      </w:r>
      <w:r>
        <w:rPr>
          <w:sz w:val="20"/>
        </w:rPr>
        <w:t>class in a module should reduce the dependencies between modules.</w:t>
      </w:r>
    </w:p>
    <w:p w14:paraId="6185BBB1" w14:textId="77777777" w:rsidR="009C1A83" w:rsidRPr="009C1A83" w:rsidRDefault="009C1A83" w:rsidP="009C1A83">
      <w:pPr>
        <w:pStyle w:val="ListParagraph"/>
        <w:rPr>
          <w:sz w:val="20"/>
        </w:rPr>
      </w:pPr>
    </w:p>
    <w:p w14:paraId="333709F5" w14:textId="77777777" w:rsidR="009C1A83" w:rsidRPr="009C1A83" w:rsidRDefault="009C1A83" w:rsidP="009C1A83">
      <w:pPr>
        <w:tabs>
          <w:tab w:val="left" w:pos="1300"/>
        </w:tabs>
        <w:spacing w:before="42" w:line="249" w:lineRule="auto"/>
        <w:ind w:left="1060" w:right="118"/>
        <w:jc w:val="both"/>
        <w:rPr>
          <w:sz w:val="20"/>
        </w:rPr>
      </w:pPr>
    </w:p>
    <w:p w14:paraId="4C8B71BA" w14:textId="1E7C4245" w:rsidR="0013148D" w:rsidRDefault="00C93035" w:rsidP="00437164">
      <w:pPr>
        <w:pStyle w:val="ListParagraph"/>
        <w:numPr>
          <w:ilvl w:val="1"/>
          <w:numId w:val="5"/>
        </w:numPr>
        <w:tabs>
          <w:tab w:val="left" w:pos="1300"/>
        </w:tabs>
        <w:spacing w:before="42" w:line="249" w:lineRule="auto"/>
        <w:ind w:right="118"/>
        <w:jc w:val="both"/>
        <w:rPr>
          <w:sz w:val="20"/>
        </w:rPr>
      </w:pPr>
      <w:r>
        <w:rPr>
          <w:b/>
          <w:sz w:val="20"/>
        </w:rPr>
        <w:t>Reusability:</w:t>
      </w:r>
      <w:r>
        <w:rPr>
          <w:b/>
          <w:spacing w:val="-10"/>
          <w:sz w:val="20"/>
        </w:rPr>
        <w:t xml:space="preserve"> </w:t>
      </w:r>
      <w:r>
        <w:rPr>
          <w:sz w:val="20"/>
        </w:rPr>
        <w:t>Architectural</w:t>
      </w:r>
      <w:r>
        <w:rPr>
          <w:spacing w:val="-10"/>
          <w:sz w:val="20"/>
        </w:rPr>
        <w:t xml:space="preserve"> </w:t>
      </w:r>
      <w:r>
        <w:rPr>
          <w:sz w:val="20"/>
        </w:rPr>
        <w:t>patterns</w:t>
      </w:r>
      <w:r>
        <w:rPr>
          <w:spacing w:val="-10"/>
          <w:sz w:val="20"/>
        </w:rPr>
        <w:t xml:space="preserve"> </w:t>
      </w:r>
      <w:r>
        <w:rPr>
          <w:sz w:val="20"/>
        </w:rPr>
        <w:t>should</w:t>
      </w:r>
      <w:r>
        <w:rPr>
          <w:spacing w:val="-10"/>
          <w:sz w:val="20"/>
        </w:rPr>
        <w:t xml:space="preserve"> </w:t>
      </w:r>
      <w:r>
        <w:rPr>
          <w:sz w:val="20"/>
        </w:rPr>
        <w:t>encourage</w:t>
      </w:r>
      <w:r>
        <w:rPr>
          <w:spacing w:val="-10"/>
          <w:sz w:val="20"/>
        </w:rPr>
        <w:t xml:space="preserve"> </w:t>
      </w:r>
      <w:r>
        <w:rPr>
          <w:sz w:val="20"/>
        </w:rPr>
        <w:t>class</w:t>
      </w:r>
      <w:r>
        <w:rPr>
          <w:spacing w:val="-10"/>
          <w:sz w:val="20"/>
        </w:rPr>
        <w:t xml:space="preserve"> </w:t>
      </w:r>
      <w:r>
        <w:rPr>
          <w:sz w:val="20"/>
        </w:rPr>
        <w:t>reusability</w:t>
      </w:r>
      <w:r>
        <w:rPr>
          <w:spacing w:val="-10"/>
          <w:sz w:val="20"/>
        </w:rPr>
        <w:t xml:space="preserve"> </w:t>
      </w:r>
      <w:r>
        <w:rPr>
          <w:sz w:val="20"/>
        </w:rPr>
        <w:t>where</w:t>
      </w:r>
      <w:r>
        <w:rPr>
          <w:spacing w:val="-9"/>
          <w:sz w:val="20"/>
        </w:rPr>
        <w:t xml:space="preserve"> </w:t>
      </w:r>
      <w:r>
        <w:rPr>
          <w:sz w:val="20"/>
        </w:rPr>
        <w:t>possible.</w:t>
      </w:r>
      <w:r>
        <w:rPr>
          <w:spacing w:val="-10"/>
          <w:sz w:val="20"/>
        </w:rPr>
        <w:t xml:space="preserve"> </w:t>
      </w:r>
      <w:r>
        <w:rPr>
          <w:sz w:val="20"/>
        </w:rPr>
        <w:t>Reusability</w:t>
      </w:r>
      <w:r>
        <w:rPr>
          <w:spacing w:val="-10"/>
          <w:sz w:val="20"/>
        </w:rPr>
        <w:t xml:space="preserve"> </w:t>
      </w:r>
      <w:r>
        <w:rPr>
          <w:spacing w:val="-6"/>
          <w:sz w:val="20"/>
        </w:rPr>
        <w:t xml:space="preserve">may </w:t>
      </w:r>
      <w:r>
        <w:rPr>
          <w:sz w:val="20"/>
        </w:rPr>
        <w:t>further refine encapsulation when composition is considered.</w:t>
      </w:r>
    </w:p>
    <w:p w14:paraId="20071C72" w14:textId="77777777" w:rsidR="009C1A83" w:rsidRPr="009C1A83" w:rsidRDefault="009C1A83" w:rsidP="009C1A83">
      <w:pPr>
        <w:tabs>
          <w:tab w:val="left" w:pos="1300"/>
        </w:tabs>
        <w:spacing w:before="42" w:line="249" w:lineRule="auto"/>
        <w:ind w:left="1060" w:right="118"/>
        <w:jc w:val="both"/>
        <w:rPr>
          <w:sz w:val="20"/>
        </w:rPr>
      </w:pPr>
    </w:p>
    <w:p w14:paraId="1C96CFC7" w14:textId="77777777" w:rsidR="0013148D" w:rsidRDefault="00C93035" w:rsidP="00437164">
      <w:pPr>
        <w:pStyle w:val="ListParagraph"/>
        <w:numPr>
          <w:ilvl w:val="1"/>
          <w:numId w:val="5"/>
        </w:numPr>
        <w:tabs>
          <w:tab w:val="left" w:pos="1300"/>
        </w:tabs>
        <w:spacing w:before="41"/>
        <w:rPr>
          <w:sz w:val="20"/>
        </w:rPr>
      </w:pPr>
      <w:r>
        <w:rPr>
          <w:b/>
          <w:sz w:val="20"/>
        </w:rPr>
        <w:t xml:space="preserve">Assumption-free: </w:t>
      </w:r>
      <w:r>
        <w:rPr>
          <w:sz w:val="20"/>
        </w:rPr>
        <w:t>Implied semantics must be surfaced explicitly in the</w:t>
      </w:r>
      <w:r>
        <w:rPr>
          <w:spacing w:val="-1"/>
          <w:sz w:val="20"/>
        </w:rPr>
        <w:t xml:space="preserve"> </w:t>
      </w:r>
      <w:r>
        <w:rPr>
          <w:sz w:val="20"/>
        </w:rPr>
        <w:t>model.</w:t>
      </w:r>
    </w:p>
    <w:p w14:paraId="60ADCBA6" w14:textId="7F45DB17" w:rsidR="0013148D" w:rsidRPr="009C1A83" w:rsidRDefault="00C93035" w:rsidP="00437164">
      <w:pPr>
        <w:pStyle w:val="ListParagraph"/>
        <w:numPr>
          <w:ilvl w:val="2"/>
          <w:numId w:val="5"/>
        </w:numPr>
        <w:tabs>
          <w:tab w:val="left" w:pos="1500"/>
        </w:tabs>
        <w:spacing w:before="50" w:line="249" w:lineRule="auto"/>
        <w:ind w:right="118"/>
        <w:rPr>
          <w:sz w:val="20"/>
        </w:rPr>
      </w:pPr>
      <w:r>
        <w:rPr>
          <w:b/>
          <w:sz w:val="20"/>
        </w:rPr>
        <w:t>Example:</w:t>
      </w:r>
      <w:r>
        <w:rPr>
          <w:b/>
          <w:spacing w:val="-10"/>
          <w:sz w:val="20"/>
        </w:rPr>
        <w:t xml:space="preserve"> </w:t>
      </w:r>
      <w:r>
        <w:rPr>
          <w:sz w:val="20"/>
        </w:rPr>
        <w:t>Implicit</w:t>
      </w:r>
      <w:r>
        <w:rPr>
          <w:spacing w:val="-11"/>
          <w:sz w:val="20"/>
        </w:rPr>
        <w:t xml:space="preserve"> </w:t>
      </w:r>
      <w:r>
        <w:rPr>
          <w:sz w:val="20"/>
        </w:rPr>
        <w:t>in</w:t>
      </w:r>
      <w:r>
        <w:rPr>
          <w:spacing w:val="-11"/>
          <w:sz w:val="20"/>
        </w:rPr>
        <w:t xml:space="preserve"> </w:t>
      </w:r>
      <w:r>
        <w:rPr>
          <w:sz w:val="20"/>
        </w:rPr>
        <w:t>the</w:t>
      </w:r>
      <w:r>
        <w:rPr>
          <w:spacing w:val="-11"/>
          <w:sz w:val="20"/>
        </w:rPr>
        <w:t xml:space="preserve"> </w:t>
      </w:r>
      <w:r>
        <w:rPr>
          <w:sz w:val="20"/>
        </w:rPr>
        <w:t>statement,</w:t>
      </w:r>
      <w:r>
        <w:rPr>
          <w:spacing w:val="-11"/>
          <w:sz w:val="20"/>
        </w:rPr>
        <w:t xml:space="preserve"> </w:t>
      </w:r>
      <w:r>
        <w:rPr>
          <w:sz w:val="20"/>
        </w:rPr>
        <w:t>“I</w:t>
      </w:r>
      <w:r>
        <w:rPr>
          <w:spacing w:val="-11"/>
          <w:sz w:val="20"/>
        </w:rPr>
        <w:t xml:space="preserve"> </w:t>
      </w:r>
      <w:r>
        <w:rPr>
          <w:sz w:val="20"/>
        </w:rPr>
        <w:t>order</w:t>
      </w:r>
      <w:r>
        <w:rPr>
          <w:spacing w:val="-11"/>
          <w:sz w:val="20"/>
        </w:rPr>
        <w:t xml:space="preserve"> </w:t>
      </w:r>
      <w:r>
        <w:rPr>
          <w:sz w:val="20"/>
        </w:rPr>
        <w:t>a</w:t>
      </w:r>
      <w:r>
        <w:rPr>
          <w:spacing w:val="-11"/>
          <w:sz w:val="20"/>
        </w:rPr>
        <w:t xml:space="preserve"> </w:t>
      </w:r>
      <w:r>
        <w:rPr>
          <w:sz w:val="20"/>
        </w:rPr>
        <w:t>book</w:t>
      </w:r>
      <w:r>
        <w:rPr>
          <w:spacing w:val="-11"/>
          <w:sz w:val="20"/>
        </w:rPr>
        <w:t xml:space="preserve"> </w:t>
      </w:r>
      <w:r>
        <w:rPr>
          <w:sz w:val="20"/>
        </w:rPr>
        <w:t>from</w:t>
      </w:r>
      <w:r>
        <w:rPr>
          <w:spacing w:val="-11"/>
          <w:sz w:val="20"/>
        </w:rPr>
        <w:t xml:space="preserve"> </w:t>
      </w:r>
      <w:r>
        <w:rPr>
          <w:sz w:val="20"/>
        </w:rPr>
        <w:t>Amazon”</w:t>
      </w:r>
      <w:r>
        <w:rPr>
          <w:spacing w:val="-11"/>
          <w:sz w:val="20"/>
        </w:rPr>
        <w:t xml:space="preserve"> </w:t>
      </w:r>
      <w:r>
        <w:rPr>
          <w:sz w:val="20"/>
        </w:rPr>
        <w:t>are:</w:t>
      </w:r>
      <w:r>
        <w:rPr>
          <w:spacing w:val="-11"/>
          <w:sz w:val="20"/>
        </w:rPr>
        <w:t xml:space="preserve"> </w:t>
      </w:r>
      <w:r>
        <w:rPr>
          <w:sz w:val="20"/>
        </w:rPr>
        <w:t>paying</w:t>
      </w:r>
      <w:r>
        <w:rPr>
          <w:spacing w:val="-11"/>
          <w:sz w:val="20"/>
        </w:rPr>
        <w:t xml:space="preserve"> </w:t>
      </w:r>
      <w:r>
        <w:rPr>
          <w:sz w:val="20"/>
        </w:rPr>
        <w:t>for</w:t>
      </w:r>
      <w:r>
        <w:rPr>
          <w:spacing w:val="-11"/>
          <w:sz w:val="20"/>
        </w:rPr>
        <w:t xml:space="preserve"> </w:t>
      </w:r>
      <w:r>
        <w:rPr>
          <w:sz w:val="20"/>
        </w:rPr>
        <w:t>the</w:t>
      </w:r>
      <w:r>
        <w:rPr>
          <w:spacing w:val="-11"/>
          <w:sz w:val="20"/>
        </w:rPr>
        <w:t xml:space="preserve"> </w:t>
      </w:r>
      <w:r>
        <w:rPr>
          <w:sz w:val="20"/>
        </w:rPr>
        <w:t>book,</w:t>
      </w:r>
      <w:r>
        <w:rPr>
          <w:spacing w:val="-11"/>
          <w:sz w:val="20"/>
        </w:rPr>
        <w:t xml:space="preserve"> </w:t>
      </w:r>
      <w:r>
        <w:rPr>
          <w:sz w:val="20"/>
        </w:rPr>
        <w:t>delivery of</w:t>
      </w:r>
      <w:r>
        <w:rPr>
          <w:spacing w:val="-6"/>
          <w:sz w:val="20"/>
        </w:rPr>
        <w:t xml:space="preserve"> </w:t>
      </w:r>
      <w:r>
        <w:rPr>
          <w:sz w:val="20"/>
        </w:rPr>
        <w:t>the</w:t>
      </w:r>
      <w:r>
        <w:rPr>
          <w:spacing w:val="-6"/>
          <w:sz w:val="20"/>
        </w:rPr>
        <w:t xml:space="preserve"> </w:t>
      </w:r>
      <w:r>
        <w:rPr>
          <w:sz w:val="20"/>
        </w:rPr>
        <w:t>book</w:t>
      </w:r>
      <w:r>
        <w:rPr>
          <w:spacing w:val="-5"/>
          <w:sz w:val="20"/>
        </w:rPr>
        <w:t xml:space="preserve"> </w:t>
      </w:r>
      <w:r>
        <w:rPr>
          <w:sz w:val="20"/>
        </w:rPr>
        <w:t>to</w:t>
      </w:r>
      <w:r>
        <w:rPr>
          <w:spacing w:val="-6"/>
          <w:sz w:val="20"/>
        </w:rPr>
        <w:t xml:space="preserve"> </w:t>
      </w:r>
      <w:r>
        <w:rPr>
          <w:sz w:val="20"/>
        </w:rPr>
        <w:t>some</w:t>
      </w:r>
      <w:r>
        <w:rPr>
          <w:spacing w:val="-6"/>
          <w:sz w:val="20"/>
        </w:rPr>
        <w:t xml:space="preserve"> </w:t>
      </w:r>
      <w:r>
        <w:rPr>
          <w:sz w:val="20"/>
        </w:rPr>
        <w:t>location,</w:t>
      </w:r>
      <w:r>
        <w:rPr>
          <w:spacing w:val="-5"/>
          <w:sz w:val="20"/>
        </w:rPr>
        <w:t xml:space="preserve"> </w:t>
      </w:r>
      <w:r>
        <w:rPr>
          <w:sz w:val="20"/>
        </w:rPr>
        <w:t>and</w:t>
      </w:r>
      <w:r>
        <w:rPr>
          <w:spacing w:val="-6"/>
          <w:sz w:val="20"/>
        </w:rPr>
        <w:t xml:space="preserve"> </w:t>
      </w:r>
      <w:r>
        <w:rPr>
          <w:sz w:val="20"/>
        </w:rPr>
        <w:t>the</w:t>
      </w:r>
      <w:r>
        <w:rPr>
          <w:spacing w:val="-6"/>
          <w:sz w:val="20"/>
        </w:rPr>
        <w:t xml:space="preserve"> </w:t>
      </w:r>
      <w:r>
        <w:rPr>
          <w:sz w:val="20"/>
        </w:rPr>
        <w:t>transfer</w:t>
      </w:r>
      <w:r>
        <w:rPr>
          <w:spacing w:val="-5"/>
          <w:sz w:val="20"/>
        </w:rPr>
        <w:t xml:space="preserve"> </w:t>
      </w:r>
      <w:r>
        <w:rPr>
          <w:sz w:val="20"/>
        </w:rPr>
        <w:t>of</w:t>
      </w:r>
      <w:r>
        <w:rPr>
          <w:spacing w:val="-6"/>
          <w:sz w:val="20"/>
        </w:rPr>
        <w:t xml:space="preserve"> </w:t>
      </w:r>
      <w:r>
        <w:rPr>
          <w:sz w:val="20"/>
        </w:rPr>
        <w:t>ownership</w:t>
      </w:r>
      <w:r>
        <w:rPr>
          <w:spacing w:val="-6"/>
          <w:sz w:val="20"/>
        </w:rPr>
        <w:t xml:space="preserve"> </w:t>
      </w:r>
      <w:r>
        <w:rPr>
          <w:sz w:val="20"/>
        </w:rPr>
        <w:t>of</w:t>
      </w:r>
      <w:r>
        <w:rPr>
          <w:spacing w:val="-5"/>
          <w:sz w:val="20"/>
        </w:rPr>
        <w:t xml:space="preserve"> </w:t>
      </w:r>
      <w:r>
        <w:rPr>
          <w:sz w:val="20"/>
        </w:rPr>
        <w:t>the</w:t>
      </w:r>
      <w:r>
        <w:rPr>
          <w:spacing w:val="-6"/>
          <w:sz w:val="20"/>
        </w:rPr>
        <w:t xml:space="preserve"> </w:t>
      </w:r>
      <w:r>
        <w:rPr>
          <w:sz w:val="20"/>
        </w:rPr>
        <w:t>book</w:t>
      </w:r>
      <w:r>
        <w:rPr>
          <w:spacing w:val="-6"/>
          <w:sz w:val="20"/>
        </w:rPr>
        <w:t xml:space="preserve"> </w:t>
      </w:r>
      <w:r>
        <w:rPr>
          <w:sz w:val="20"/>
        </w:rPr>
        <w:t>from</w:t>
      </w:r>
      <w:r>
        <w:rPr>
          <w:spacing w:val="-5"/>
          <w:sz w:val="20"/>
        </w:rPr>
        <w:t xml:space="preserve"> </w:t>
      </w:r>
      <w:r>
        <w:rPr>
          <w:sz w:val="20"/>
        </w:rPr>
        <w:t>the</w:t>
      </w:r>
      <w:r>
        <w:rPr>
          <w:spacing w:val="-6"/>
          <w:sz w:val="20"/>
        </w:rPr>
        <w:t xml:space="preserve"> </w:t>
      </w:r>
      <w:r>
        <w:rPr>
          <w:sz w:val="20"/>
        </w:rPr>
        <w:t>vendor</w:t>
      </w:r>
      <w:r>
        <w:rPr>
          <w:spacing w:val="-5"/>
          <w:sz w:val="20"/>
        </w:rPr>
        <w:t xml:space="preserve"> </w:t>
      </w:r>
      <w:r>
        <w:rPr>
          <w:sz w:val="20"/>
        </w:rPr>
        <w:t>to</w:t>
      </w:r>
      <w:r>
        <w:rPr>
          <w:spacing w:val="-6"/>
          <w:sz w:val="20"/>
        </w:rPr>
        <w:t xml:space="preserve"> </w:t>
      </w:r>
      <w:r>
        <w:rPr>
          <w:sz w:val="20"/>
        </w:rPr>
        <w:t>the</w:t>
      </w:r>
      <w:r>
        <w:rPr>
          <w:spacing w:val="-6"/>
          <w:sz w:val="20"/>
        </w:rPr>
        <w:t xml:space="preserve"> </w:t>
      </w:r>
      <w:r>
        <w:rPr>
          <w:spacing w:val="-3"/>
          <w:sz w:val="20"/>
        </w:rPr>
        <w:t>client.</w:t>
      </w:r>
    </w:p>
    <w:p w14:paraId="35F2EC47" w14:textId="77777777" w:rsidR="009C1A83" w:rsidRPr="009C1A83" w:rsidRDefault="009C1A83" w:rsidP="009C1A83">
      <w:pPr>
        <w:tabs>
          <w:tab w:val="left" w:pos="1500"/>
        </w:tabs>
        <w:spacing w:before="50" w:line="249" w:lineRule="auto"/>
        <w:ind w:left="1300" w:right="118"/>
        <w:rPr>
          <w:sz w:val="20"/>
        </w:rPr>
      </w:pPr>
    </w:p>
    <w:p w14:paraId="066A8EA7" w14:textId="1F6DD147" w:rsidR="0013148D" w:rsidRDefault="00C93035" w:rsidP="00437164">
      <w:pPr>
        <w:pStyle w:val="ListParagraph"/>
        <w:numPr>
          <w:ilvl w:val="1"/>
          <w:numId w:val="5"/>
        </w:numPr>
        <w:tabs>
          <w:tab w:val="left" w:pos="1300"/>
        </w:tabs>
        <w:spacing w:before="42" w:line="249" w:lineRule="auto"/>
        <w:ind w:right="118"/>
        <w:jc w:val="both"/>
        <w:rPr>
          <w:sz w:val="20"/>
        </w:rPr>
      </w:pPr>
      <w:r>
        <w:rPr>
          <w:b/>
          <w:sz w:val="20"/>
        </w:rPr>
        <w:t xml:space="preserve">Design by Composition and/or Class Specialization: </w:t>
      </w:r>
      <w:r>
        <w:rPr>
          <w:sz w:val="20"/>
        </w:rPr>
        <w:t xml:space="preserve">The capture of additional model </w:t>
      </w:r>
      <w:r>
        <w:rPr>
          <w:spacing w:val="-2"/>
          <w:sz w:val="20"/>
        </w:rPr>
        <w:t xml:space="preserve">expressivity </w:t>
      </w:r>
      <w:r>
        <w:rPr>
          <w:sz w:val="20"/>
        </w:rPr>
        <w:t xml:space="preserve">must be captured by composition and/or by class specialization. The modeling approach should </w:t>
      </w:r>
      <w:r>
        <w:rPr>
          <w:spacing w:val="-4"/>
          <w:sz w:val="20"/>
        </w:rPr>
        <w:t xml:space="preserve">avoid </w:t>
      </w:r>
      <w:r>
        <w:rPr>
          <w:sz w:val="20"/>
        </w:rPr>
        <w:t xml:space="preserve">the use of design by constraint (except for terminology binding and attribute type </w:t>
      </w:r>
      <w:r w:rsidR="009C1A83">
        <w:rPr>
          <w:sz w:val="20"/>
        </w:rPr>
        <w:t>constraints) as it vi</w:t>
      </w:r>
      <w:r>
        <w:rPr>
          <w:sz w:val="20"/>
        </w:rPr>
        <w:t xml:space="preserve">olates proper decoupling and encapsulation. An example of design by constraint is to create a single procedure class containing all attributes for all known procedures and constraining out irrelevant at- </w:t>
      </w:r>
      <w:r>
        <w:rPr>
          <w:sz w:val="20"/>
        </w:rPr>
        <w:lastRenderedPageBreak/>
        <w:t>tributes in a more specialized model. This approach is very difficult to implement and violates</w:t>
      </w:r>
      <w:r>
        <w:rPr>
          <w:spacing w:val="-15"/>
          <w:sz w:val="20"/>
        </w:rPr>
        <w:t xml:space="preserve"> </w:t>
      </w:r>
      <w:r w:rsidR="009C1A83">
        <w:rPr>
          <w:sz w:val="20"/>
        </w:rPr>
        <w:t>numer</w:t>
      </w:r>
      <w:r>
        <w:rPr>
          <w:sz w:val="20"/>
        </w:rPr>
        <w:t>ous object-oriented best practices.</w:t>
      </w:r>
    </w:p>
    <w:p w14:paraId="288E3900" w14:textId="77777777" w:rsidR="009C1A83" w:rsidRPr="009C1A83" w:rsidRDefault="009C1A83" w:rsidP="009C1A83">
      <w:pPr>
        <w:tabs>
          <w:tab w:val="left" w:pos="1300"/>
        </w:tabs>
        <w:spacing w:before="42" w:line="249" w:lineRule="auto"/>
        <w:ind w:left="1060" w:right="118"/>
        <w:jc w:val="both"/>
        <w:rPr>
          <w:sz w:val="20"/>
        </w:rPr>
      </w:pPr>
    </w:p>
    <w:p w14:paraId="40EF4CFF" w14:textId="00DB8A3B" w:rsidR="0013148D" w:rsidRDefault="00C93035" w:rsidP="00437164">
      <w:pPr>
        <w:pStyle w:val="ListParagraph"/>
        <w:numPr>
          <w:ilvl w:val="1"/>
          <w:numId w:val="5"/>
        </w:numPr>
        <w:tabs>
          <w:tab w:val="left" w:pos="1300"/>
        </w:tabs>
        <w:spacing w:before="46" w:line="249" w:lineRule="auto"/>
        <w:ind w:right="119"/>
        <w:jc w:val="both"/>
        <w:rPr>
          <w:sz w:val="20"/>
        </w:rPr>
      </w:pPr>
      <w:r>
        <w:rPr>
          <w:b/>
          <w:sz w:val="20"/>
        </w:rPr>
        <w:t xml:space="preserve">No False Dichotomies: </w:t>
      </w:r>
      <w:r>
        <w:rPr>
          <w:sz w:val="20"/>
        </w:rPr>
        <w:t>Dichotomies that are not completely disjoint (</w:t>
      </w:r>
      <w:r w:rsidR="009C1A83">
        <w:rPr>
          <w:sz w:val="20"/>
        </w:rPr>
        <w:t>mutually exclusive) lead to ar</w:t>
      </w:r>
      <w:r>
        <w:rPr>
          <w:sz w:val="20"/>
        </w:rPr>
        <w:t>bitrary classification rules and result in ambiguity based on different assumptions about the domain. These must be avoided.</w:t>
      </w:r>
    </w:p>
    <w:p w14:paraId="5B084098" w14:textId="77777777" w:rsidR="009C1A83" w:rsidRPr="009C1A83" w:rsidRDefault="009C1A83" w:rsidP="009C1A83">
      <w:pPr>
        <w:pStyle w:val="ListParagraph"/>
        <w:rPr>
          <w:sz w:val="20"/>
        </w:rPr>
      </w:pPr>
    </w:p>
    <w:p w14:paraId="3769B28C" w14:textId="0F7F36DD" w:rsidR="0013148D" w:rsidRDefault="00C93035" w:rsidP="00437164">
      <w:pPr>
        <w:pStyle w:val="ListParagraph"/>
        <w:numPr>
          <w:ilvl w:val="1"/>
          <w:numId w:val="5"/>
        </w:numPr>
        <w:tabs>
          <w:tab w:val="left" w:pos="1300"/>
        </w:tabs>
        <w:spacing w:before="42" w:line="249" w:lineRule="auto"/>
        <w:ind w:right="118"/>
        <w:jc w:val="both"/>
        <w:rPr>
          <w:sz w:val="20"/>
        </w:rPr>
      </w:pPr>
      <w:r>
        <w:rPr>
          <w:b/>
          <w:sz w:val="20"/>
        </w:rPr>
        <w:t xml:space="preserve">Model Should Avoid Semantic Overloading (semantic precision): </w:t>
      </w:r>
      <w:r>
        <w:rPr>
          <w:sz w:val="20"/>
        </w:rPr>
        <w:t xml:space="preserve">Semantic overloading </w:t>
      </w:r>
      <w:r>
        <w:rPr>
          <w:spacing w:val="-3"/>
          <w:sz w:val="20"/>
        </w:rPr>
        <w:t xml:space="preserve">occurs </w:t>
      </w:r>
      <w:r>
        <w:rPr>
          <w:sz w:val="20"/>
        </w:rPr>
        <w:t>when</w:t>
      </w:r>
      <w:r>
        <w:rPr>
          <w:spacing w:val="-4"/>
          <w:sz w:val="20"/>
        </w:rPr>
        <w:t xml:space="preserve"> </w:t>
      </w:r>
      <w:r>
        <w:rPr>
          <w:sz w:val="20"/>
        </w:rPr>
        <w:t>a</w:t>
      </w:r>
      <w:r>
        <w:rPr>
          <w:spacing w:val="-4"/>
          <w:sz w:val="20"/>
        </w:rPr>
        <w:t xml:space="preserve"> </w:t>
      </w:r>
      <w:r>
        <w:rPr>
          <w:sz w:val="20"/>
        </w:rPr>
        <w:t>model</w:t>
      </w:r>
      <w:r>
        <w:rPr>
          <w:spacing w:val="-4"/>
          <w:sz w:val="20"/>
        </w:rPr>
        <w:t xml:space="preserve"> </w:t>
      </w:r>
      <w:r>
        <w:rPr>
          <w:sz w:val="20"/>
        </w:rPr>
        <w:t>attribute’s</w:t>
      </w:r>
      <w:r>
        <w:rPr>
          <w:spacing w:val="-4"/>
          <w:sz w:val="20"/>
        </w:rPr>
        <w:t xml:space="preserve"> </w:t>
      </w:r>
      <w:r>
        <w:rPr>
          <w:sz w:val="20"/>
        </w:rPr>
        <w:t>meaning</w:t>
      </w:r>
      <w:r>
        <w:rPr>
          <w:spacing w:val="-4"/>
          <w:sz w:val="20"/>
        </w:rPr>
        <w:t xml:space="preserve"> </w:t>
      </w:r>
      <w:r>
        <w:rPr>
          <w:sz w:val="20"/>
        </w:rPr>
        <w:t>changes</w:t>
      </w:r>
      <w:r>
        <w:rPr>
          <w:spacing w:val="-4"/>
          <w:sz w:val="20"/>
        </w:rPr>
        <w:t xml:space="preserve"> </w:t>
      </w:r>
      <w:r>
        <w:rPr>
          <w:sz w:val="20"/>
        </w:rPr>
        <w:t>entirely,</w:t>
      </w:r>
      <w:r>
        <w:rPr>
          <w:spacing w:val="-4"/>
          <w:sz w:val="20"/>
        </w:rPr>
        <w:t xml:space="preserve"> </w:t>
      </w:r>
      <w:r>
        <w:rPr>
          <w:sz w:val="20"/>
        </w:rPr>
        <w:t>depending</w:t>
      </w:r>
      <w:r>
        <w:rPr>
          <w:spacing w:val="-4"/>
          <w:sz w:val="20"/>
        </w:rPr>
        <w:t xml:space="preserve"> </w:t>
      </w:r>
      <w:r>
        <w:rPr>
          <w:sz w:val="20"/>
        </w:rPr>
        <w:t>on</w:t>
      </w:r>
      <w:r>
        <w:rPr>
          <w:spacing w:val="-3"/>
          <w:sz w:val="20"/>
        </w:rPr>
        <w:t xml:space="preserve"> </w:t>
      </w:r>
      <w:r>
        <w:rPr>
          <w:sz w:val="20"/>
        </w:rPr>
        <w:t>context.</w:t>
      </w:r>
      <w:r>
        <w:rPr>
          <w:spacing w:val="-4"/>
          <w:sz w:val="20"/>
        </w:rPr>
        <w:t xml:space="preserve"> </w:t>
      </w:r>
      <w:r>
        <w:rPr>
          <w:sz w:val="20"/>
        </w:rPr>
        <w:t>While</w:t>
      </w:r>
      <w:r>
        <w:rPr>
          <w:spacing w:val="-4"/>
          <w:sz w:val="20"/>
        </w:rPr>
        <w:t xml:space="preserve"> </w:t>
      </w:r>
      <w:r>
        <w:rPr>
          <w:sz w:val="20"/>
        </w:rPr>
        <w:t>the</w:t>
      </w:r>
      <w:r>
        <w:rPr>
          <w:spacing w:val="-4"/>
          <w:sz w:val="20"/>
        </w:rPr>
        <w:t xml:space="preserve"> </w:t>
      </w:r>
      <w:r>
        <w:rPr>
          <w:sz w:val="20"/>
        </w:rPr>
        <w:t>refinement</w:t>
      </w:r>
      <w:r>
        <w:rPr>
          <w:spacing w:val="-4"/>
          <w:sz w:val="20"/>
        </w:rPr>
        <w:t xml:space="preserve"> </w:t>
      </w:r>
      <w:r>
        <w:rPr>
          <w:sz w:val="20"/>
        </w:rPr>
        <w:t>of</w:t>
      </w:r>
      <w:r>
        <w:rPr>
          <w:spacing w:val="-4"/>
          <w:sz w:val="20"/>
        </w:rPr>
        <w:t xml:space="preserve"> the </w:t>
      </w:r>
      <w:r>
        <w:rPr>
          <w:sz w:val="20"/>
        </w:rPr>
        <w:t>semantics of an attribute in a subclass is acceptable, a change of meaning is problematic. For</w:t>
      </w:r>
      <w:r>
        <w:rPr>
          <w:spacing w:val="-32"/>
          <w:sz w:val="20"/>
        </w:rPr>
        <w:t xml:space="preserve"> </w:t>
      </w:r>
      <w:r>
        <w:rPr>
          <w:sz w:val="20"/>
        </w:rPr>
        <w:t>instance, in FHIR, the Composition class defines an attribute called Subject. In some subclasses, the attribute may be the entity that this composition refers to (e.g., the patient in a medical record). In other cases, it is the topic being discussed by the composition (e.g., a medication orderable catalog).</w:t>
      </w:r>
    </w:p>
    <w:p w14:paraId="28B99052" w14:textId="77777777" w:rsidR="009C1A83" w:rsidRPr="009C1A83" w:rsidRDefault="009C1A83" w:rsidP="009C1A83">
      <w:pPr>
        <w:pStyle w:val="ListParagraph"/>
        <w:rPr>
          <w:sz w:val="20"/>
        </w:rPr>
      </w:pPr>
    </w:p>
    <w:p w14:paraId="6CF36B84" w14:textId="530253DA" w:rsidR="0013148D" w:rsidRDefault="00C93035" w:rsidP="00437164">
      <w:pPr>
        <w:pStyle w:val="ListParagraph"/>
        <w:numPr>
          <w:ilvl w:val="1"/>
          <w:numId w:val="5"/>
        </w:numPr>
        <w:tabs>
          <w:tab w:val="left" w:pos="1300"/>
        </w:tabs>
        <w:spacing w:before="45" w:line="249" w:lineRule="auto"/>
        <w:ind w:right="118"/>
        <w:jc w:val="both"/>
        <w:rPr>
          <w:sz w:val="20"/>
        </w:rPr>
      </w:pPr>
      <w:r>
        <w:rPr>
          <w:b/>
          <w:sz w:val="20"/>
        </w:rPr>
        <w:t xml:space="preserve">Convention Over Configuration: </w:t>
      </w:r>
      <w:r>
        <w:rPr>
          <w:sz w:val="20"/>
        </w:rPr>
        <w:t xml:space="preserve">Convention over configuration (also known as coding by </w:t>
      </w:r>
      <w:r w:rsidR="009C1A83">
        <w:rPr>
          <w:spacing w:val="-3"/>
          <w:sz w:val="20"/>
        </w:rPr>
        <w:t>conven</w:t>
      </w:r>
      <w:r>
        <w:rPr>
          <w:sz w:val="20"/>
        </w:rPr>
        <w:t xml:space="preserve">tion) is a software design paradigm used by software frameworks that attempt to decrease the </w:t>
      </w:r>
      <w:r>
        <w:rPr>
          <w:spacing w:val="-3"/>
          <w:sz w:val="20"/>
        </w:rPr>
        <w:t xml:space="preserve">number </w:t>
      </w:r>
      <w:r>
        <w:rPr>
          <w:sz w:val="20"/>
        </w:rPr>
        <w:t>of decisions that a developer using the framework is required to make w</w:t>
      </w:r>
      <w:r w:rsidR="009C1A83">
        <w:rPr>
          <w:sz w:val="20"/>
        </w:rPr>
        <w:t>ithout necessarily losing flex</w:t>
      </w:r>
      <w:r>
        <w:rPr>
          <w:sz w:val="20"/>
        </w:rPr>
        <w:t>ibility.</w:t>
      </w:r>
    </w:p>
    <w:p w14:paraId="10B42150" w14:textId="77777777" w:rsidR="009C1A83" w:rsidRPr="009C1A83" w:rsidRDefault="009C1A83" w:rsidP="009C1A83">
      <w:pPr>
        <w:pStyle w:val="ListParagraph"/>
        <w:rPr>
          <w:sz w:val="20"/>
        </w:rPr>
      </w:pPr>
    </w:p>
    <w:p w14:paraId="51708BCE" w14:textId="7A6A1A6D" w:rsidR="0013148D" w:rsidRDefault="00C93035" w:rsidP="00437164">
      <w:pPr>
        <w:pStyle w:val="ListParagraph"/>
        <w:numPr>
          <w:ilvl w:val="1"/>
          <w:numId w:val="5"/>
        </w:numPr>
        <w:tabs>
          <w:tab w:val="left" w:pos="1300"/>
        </w:tabs>
        <w:spacing w:before="43" w:line="249" w:lineRule="auto"/>
        <w:ind w:right="118"/>
        <w:jc w:val="both"/>
        <w:rPr>
          <w:sz w:val="20"/>
        </w:rPr>
      </w:pPr>
      <w:r>
        <w:rPr>
          <w:b/>
          <w:sz w:val="20"/>
        </w:rPr>
        <w:t>Model Consistency:</w:t>
      </w:r>
      <w:r w:rsidR="009C1A83">
        <w:rPr>
          <w:b/>
          <w:sz w:val="20"/>
        </w:rPr>
        <w:t xml:space="preserve"> </w:t>
      </w:r>
      <w:r>
        <w:rPr>
          <w:sz w:val="20"/>
        </w:rPr>
        <w:t xml:space="preserve">Patterns should allow the consistent representation of information that is </w:t>
      </w:r>
      <w:r w:rsidR="009C1A83">
        <w:rPr>
          <w:spacing w:val="-4"/>
          <w:sz w:val="20"/>
        </w:rPr>
        <w:t>com</w:t>
      </w:r>
      <w:r>
        <w:rPr>
          <w:sz w:val="20"/>
        </w:rPr>
        <w:t>monly</w:t>
      </w:r>
      <w:r>
        <w:rPr>
          <w:spacing w:val="-7"/>
          <w:sz w:val="20"/>
        </w:rPr>
        <w:t xml:space="preserve"> </w:t>
      </w:r>
      <w:r>
        <w:rPr>
          <w:sz w:val="20"/>
        </w:rPr>
        <w:t>shared</w:t>
      </w:r>
      <w:r>
        <w:rPr>
          <w:spacing w:val="-7"/>
          <w:sz w:val="20"/>
        </w:rPr>
        <w:t xml:space="preserve"> </w:t>
      </w:r>
      <w:r>
        <w:rPr>
          <w:sz w:val="20"/>
        </w:rPr>
        <w:t>across</w:t>
      </w:r>
      <w:r>
        <w:rPr>
          <w:spacing w:val="-7"/>
          <w:sz w:val="20"/>
        </w:rPr>
        <w:t xml:space="preserve"> </w:t>
      </w:r>
      <w:r>
        <w:rPr>
          <w:sz w:val="20"/>
        </w:rPr>
        <w:t>models.</w:t>
      </w:r>
      <w:r>
        <w:rPr>
          <w:spacing w:val="-7"/>
          <w:sz w:val="20"/>
        </w:rPr>
        <w:t xml:space="preserve"> </w:t>
      </w:r>
      <w:r>
        <w:rPr>
          <w:sz w:val="20"/>
        </w:rPr>
        <w:t>For</w:t>
      </w:r>
      <w:r>
        <w:rPr>
          <w:spacing w:val="-7"/>
          <w:sz w:val="20"/>
        </w:rPr>
        <w:t xml:space="preserve"> </w:t>
      </w:r>
      <w:r>
        <w:rPr>
          <w:sz w:val="20"/>
        </w:rPr>
        <w:t>instance,</w:t>
      </w:r>
      <w:r>
        <w:rPr>
          <w:spacing w:val="-7"/>
          <w:sz w:val="20"/>
        </w:rPr>
        <w:t xml:space="preserve"> </w:t>
      </w:r>
      <w:r>
        <w:rPr>
          <w:sz w:val="20"/>
        </w:rPr>
        <w:t>attribution</w:t>
      </w:r>
      <w:r>
        <w:rPr>
          <w:spacing w:val="-7"/>
          <w:sz w:val="20"/>
        </w:rPr>
        <w:t xml:space="preserve"> </w:t>
      </w:r>
      <w:r>
        <w:rPr>
          <w:sz w:val="20"/>
        </w:rPr>
        <w:t>and</w:t>
      </w:r>
      <w:r>
        <w:rPr>
          <w:spacing w:val="-7"/>
          <w:sz w:val="20"/>
        </w:rPr>
        <w:t xml:space="preserve"> </w:t>
      </w:r>
      <w:r>
        <w:rPr>
          <w:sz w:val="20"/>
        </w:rPr>
        <w:t>participation</w:t>
      </w:r>
      <w:r>
        <w:rPr>
          <w:spacing w:val="-7"/>
          <w:sz w:val="20"/>
        </w:rPr>
        <w:t xml:space="preserve"> </w:t>
      </w:r>
      <w:r>
        <w:rPr>
          <w:sz w:val="20"/>
        </w:rPr>
        <w:t>information</w:t>
      </w:r>
      <w:r>
        <w:rPr>
          <w:spacing w:val="-7"/>
          <w:sz w:val="20"/>
        </w:rPr>
        <w:t xml:space="preserve"> </w:t>
      </w:r>
      <w:r>
        <w:rPr>
          <w:sz w:val="20"/>
        </w:rPr>
        <w:t>should</w:t>
      </w:r>
      <w:r>
        <w:rPr>
          <w:spacing w:val="-7"/>
          <w:sz w:val="20"/>
        </w:rPr>
        <w:t xml:space="preserve"> </w:t>
      </w:r>
      <w:r>
        <w:rPr>
          <w:sz w:val="20"/>
        </w:rPr>
        <w:t>be</w:t>
      </w:r>
      <w:r>
        <w:rPr>
          <w:spacing w:val="-7"/>
          <w:sz w:val="20"/>
        </w:rPr>
        <w:t xml:space="preserve"> </w:t>
      </w:r>
      <w:r>
        <w:rPr>
          <w:sz w:val="20"/>
        </w:rPr>
        <w:t xml:space="preserve">captured consistently. Failure to do so forces implementers to develop heuristics to capture and normalize </w:t>
      </w:r>
      <w:r w:rsidR="009C1A83">
        <w:rPr>
          <w:spacing w:val="-3"/>
          <w:sz w:val="20"/>
        </w:rPr>
        <w:t>attri</w:t>
      </w:r>
      <w:r>
        <w:rPr>
          <w:sz w:val="20"/>
        </w:rPr>
        <w:t>bution information that is represented or extended differently in different classes (e.g., FHIR).</w:t>
      </w:r>
    </w:p>
    <w:p w14:paraId="28356238" w14:textId="77777777" w:rsidR="009C1A83" w:rsidRPr="009C1A83" w:rsidRDefault="009C1A83" w:rsidP="009C1A83">
      <w:pPr>
        <w:pStyle w:val="ListParagraph"/>
        <w:rPr>
          <w:sz w:val="20"/>
        </w:rPr>
      </w:pPr>
    </w:p>
    <w:p w14:paraId="65B04A8E" w14:textId="0F11A34A" w:rsidR="0013148D" w:rsidRDefault="00C93035" w:rsidP="00437164">
      <w:pPr>
        <w:pStyle w:val="ListParagraph"/>
        <w:numPr>
          <w:ilvl w:val="1"/>
          <w:numId w:val="5"/>
        </w:numPr>
        <w:tabs>
          <w:tab w:val="left" w:pos="1300"/>
        </w:tabs>
        <w:spacing w:before="44"/>
        <w:rPr>
          <w:sz w:val="20"/>
        </w:rPr>
      </w:pPr>
      <w:commentRangeStart w:id="97"/>
      <w:r>
        <w:rPr>
          <w:b/>
          <w:sz w:val="20"/>
        </w:rPr>
        <w:t xml:space="preserve">Model Symmetry: </w:t>
      </w:r>
      <w:r>
        <w:rPr>
          <w:sz w:val="20"/>
        </w:rPr>
        <w:t>There should be symmetry in the models wherever we can have it.</w:t>
      </w:r>
      <w:commentRangeEnd w:id="97"/>
      <w:r w:rsidR="009C1A83">
        <w:rPr>
          <w:rStyle w:val="CommentReference"/>
        </w:rPr>
        <w:commentReference w:id="97"/>
      </w:r>
    </w:p>
    <w:p w14:paraId="714FBF13" w14:textId="77777777" w:rsidR="009C1A83" w:rsidRPr="009C1A83" w:rsidRDefault="009C1A83" w:rsidP="009C1A83">
      <w:pPr>
        <w:pStyle w:val="ListParagraph"/>
        <w:rPr>
          <w:sz w:val="20"/>
        </w:rPr>
      </w:pPr>
    </w:p>
    <w:p w14:paraId="32B1FD50" w14:textId="77777777" w:rsidR="009C1A83" w:rsidRPr="009C1A83" w:rsidRDefault="009C1A83" w:rsidP="009C1A83">
      <w:pPr>
        <w:tabs>
          <w:tab w:val="left" w:pos="1300"/>
        </w:tabs>
        <w:spacing w:before="44"/>
        <w:ind w:left="1060"/>
        <w:rPr>
          <w:sz w:val="20"/>
        </w:rPr>
      </w:pPr>
    </w:p>
    <w:p w14:paraId="372918EE" w14:textId="19D4A274" w:rsidR="0013148D" w:rsidRPr="00DF357D" w:rsidRDefault="00C93035" w:rsidP="00437164">
      <w:pPr>
        <w:pStyle w:val="ListParagraph"/>
        <w:numPr>
          <w:ilvl w:val="1"/>
          <w:numId w:val="5"/>
        </w:numPr>
        <w:tabs>
          <w:tab w:val="left" w:pos="1300"/>
        </w:tabs>
        <w:spacing w:before="44"/>
        <w:rPr>
          <w:b/>
          <w:sz w:val="20"/>
        </w:rPr>
      </w:pPr>
      <w:commentRangeStart w:id="98"/>
      <w:r w:rsidRPr="00DF357D">
        <w:rPr>
          <w:b/>
          <w:sz w:val="20"/>
        </w:rPr>
        <w:t>Iterative development and validation of model using use cases:</w:t>
      </w:r>
      <w:r w:rsidR="009C1A83" w:rsidRPr="00DF357D">
        <w:rPr>
          <w:b/>
          <w:sz w:val="20"/>
        </w:rPr>
        <w:t xml:space="preserve"> </w:t>
      </w:r>
      <w:r w:rsidRPr="00DF357D">
        <w:rPr>
          <w:b/>
          <w:sz w:val="20"/>
        </w:rPr>
        <w:t>TBD</w:t>
      </w:r>
      <w:commentRangeEnd w:id="98"/>
      <w:r w:rsidR="009C1A83" w:rsidRPr="00DF357D">
        <w:rPr>
          <w:sz w:val="20"/>
        </w:rPr>
        <w:commentReference w:id="98"/>
      </w:r>
    </w:p>
    <w:p w14:paraId="0D690905" w14:textId="77777777" w:rsidR="009C1A83" w:rsidRDefault="009C1A83" w:rsidP="00A32B38">
      <w:pPr>
        <w:pStyle w:val="BodyText"/>
      </w:pPr>
    </w:p>
    <w:p w14:paraId="3EAE3927" w14:textId="227ECF68" w:rsidR="008F21A0" w:rsidRDefault="008F21A0">
      <w:pPr>
        <w:rPr>
          <w:sz w:val="20"/>
          <w:szCs w:val="20"/>
        </w:rPr>
      </w:pPr>
      <w:r>
        <w:br w:type="page"/>
      </w:r>
    </w:p>
    <w:p w14:paraId="75E79B6D" w14:textId="77777777" w:rsidR="0013148D" w:rsidRDefault="0013148D">
      <w:pPr>
        <w:pStyle w:val="BodyText"/>
        <w:spacing w:before="10"/>
      </w:pPr>
    </w:p>
    <w:p w14:paraId="3CD36D14" w14:textId="023680EA" w:rsidR="0013148D" w:rsidRPr="007B288A" w:rsidRDefault="00C93035" w:rsidP="00FB2590">
      <w:pPr>
        <w:pStyle w:val="Heading1"/>
      </w:pPr>
      <w:bookmarkStart w:id="99" w:name="4._ANF_Reference_Model"/>
      <w:bookmarkStart w:id="100" w:name="_Toc1824820"/>
      <w:bookmarkStart w:id="101" w:name="_Toc5884764"/>
      <w:bookmarkEnd w:id="99"/>
      <w:r w:rsidRPr="007B288A">
        <w:t>ANF Reference Model</w:t>
      </w:r>
      <w:bookmarkEnd w:id="100"/>
      <w:bookmarkEnd w:id="101"/>
    </w:p>
    <w:p w14:paraId="160C5EED" w14:textId="44C6E606" w:rsidR="0013148D" w:rsidRDefault="00C93035">
      <w:pPr>
        <w:pStyle w:val="BodyText"/>
        <w:spacing w:before="276" w:line="249" w:lineRule="auto"/>
        <w:ind w:left="1060" w:right="117"/>
        <w:jc w:val="both"/>
      </w:pPr>
      <w:r>
        <w:t>The ANF Reference Model is a small static model that can easily be described with UML, OpenEHR BMM, or FHIR StructureDefintion. Detailed Clinical Models are then descr</w:t>
      </w:r>
      <w:r w:rsidR="009C1A83">
        <w:t>ibed as con</w:t>
      </w:r>
      <w:r w:rsidR="00972447">
        <w:t>s</w:t>
      </w:r>
      <w:r w:rsidR="009C1A83">
        <w:t>traints of this ref</w:t>
      </w:r>
      <w:r>
        <w:t>erence</w:t>
      </w:r>
      <w:r>
        <w:rPr>
          <w:spacing w:val="-3"/>
        </w:rPr>
        <w:t xml:space="preserve"> </w:t>
      </w:r>
      <w:r>
        <w:t>model.</w:t>
      </w:r>
      <w:r>
        <w:rPr>
          <w:spacing w:val="-3"/>
        </w:rPr>
        <w:t xml:space="preserve"> </w:t>
      </w:r>
      <w:r>
        <w:t>The</w:t>
      </w:r>
      <w:r>
        <w:rPr>
          <w:spacing w:val="-3"/>
        </w:rPr>
        <w:t xml:space="preserve"> </w:t>
      </w:r>
      <w:r>
        <w:t>core</w:t>
      </w:r>
      <w:r>
        <w:rPr>
          <w:spacing w:val="-3"/>
        </w:rPr>
        <w:t xml:space="preserve"> </w:t>
      </w:r>
      <w:r>
        <w:t>of</w:t>
      </w:r>
      <w:r>
        <w:rPr>
          <w:spacing w:val="-3"/>
        </w:rPr>
        <w:t xml:space="preserve"> </w:t>
      </w:r>
      <w:r>
        <w:t>the</w:t>
      </w:r>
      <w:r>
        <w:rPr>
          <w:spacing w:val="-3"/>
        </w:rPr>
        <w:t xml:space="preserve"> </w:t>
      </w:r>
      <w:r>
        <w:t>model</w:t>
      </w:r>
      <w:r>
        <w:rPr>
          <w:spacing w:val="-3"/>
        </w:rPr>
        <w:t xml:space="preserve"> </w:t>
      </w:r>
      <w:r>
        <w:t>is</w:t>
      </w:r>
      <w:r>
        <w:rPr>
          <w:spacing w:val="-3"/>
        </w:rPr>
        <w:t xml:space="preserve"> </w:t>
      </w:r>
      <w:r>
        <w:t>the</w:t>
      </w:r>
      <w:r>
        <w:rPr>
          <w:spacing w:val="-3"/>
        </w:rPr>
        <w:t xml:space="preserve"> </w:t>
      </w:r>
      <w:r>
        <w:t>class</w:t>
      </w:r>
      <w:r>
        <w:rPr>
          <w:spacing w:val="-3"/>
        </w:rPr>
        <w:t xml:space="preserve"> </w:t>
      </w:r>
      <w:r>
        <w:t>ClinicalStatement</w:t>
      </w:r>
      <w:r>
        <w:rPr>
          <w:spacing w:val="-3"/>
        </w:rPr>
        <w:t xml:space="preserve"> </w:t>
      </w:r>
      <w:r>
        <w:t>seen</w:t>
      </w:r>
      <w:r>
        <w:rPr>
          <w:spacing w:val="-3"/>
        </w:rPr>
        <w:t xml:space="preserve"> </w:t>
      </w:r>
      <w:r>
        <w:t>in</w:t>
      </w:r>
      <w:r>
        <w:rPr>
          <w:spacing w:val="-2"/>
        </w:rPr>
        <w:t xml:space="preserve"> </w:t>
      </w:r>
      <w:hyperlink w:anchor="_bookmark14" w:history="1">
        <w:r>
          <w:rPr>
            <w:u w:val="single"/>
          </w:rPr>
          <w:t>Figure</w:t>
        </w:r>
        <w:r>
          <w:rPr>
            <w:spacing w:val="-3"/>
            <w:u w:val="single"/>
          </w:rPr>
          <w:t xml:space="preserve"> </w:t>
        </w:r>
        <w:r>
          <w:rPr>
            <w:u w:val="single"/>
          </w:rPr>
          <w:t>2,</w:t>
        </w:r>
        <w:r>
          <w:rPr>
            <w:spacing w:val="-3"/>
            <w:u w:val="single"/>
          </w:rPr>
          <w:t xml:space="preserve"> </w:t>
        </w:r>
        <w:r>
          <w:rPr>
            <w:u w:val="single"/>
          </w:rPr>
          <w:t>“ClinicalStatement”</w:t>
        </w:r>
      </w:hyperlink>
      <w:r>
        <w:t>.</w:t>
      </w:r>
    </w:p>
    <w:p w14:paraId="00FBE95D" w14:textId="77777777" w:rsidR="008F21A0" w:rsidRDefault="008F21A0">
      <w:pPr>
        <w:pStyle w:val="BodyText"/>
        <w:spacing w:before="276" w:line="249" w:lineRule="auto"/>
        <w:ind w:left="1060" w:right="117"/>
        <w:jc w:val="both"/>
      </w:pPr>
    </w:p>
    <w:p w14:paraId="38932F10" w14:textId="45F5BEF5" w:rsidR="0013148D" w:rsidRPr="007B288A" w:rsidRDefault="00C93035" w:rsidP="00FB2590">
      <w:pPr>
        <w:pStyle w:val="Heading2"/>
      </w:pPr>
      <w:bookmarkStart w:id="102" w:name="4.1._Clinical_Statement"/>
      <w:bookmarkStart w:id="103" w:name="_Toc1824821"/>
      <w:bookmarkStart w:id="104" w:name="_Toc5884765"/>
      <w:bookmarkEnd w:id="102"/>
      <w:r w:rsidRPr="007B288A">
        <w:t>Clinical Statement</w:t>
      </w:r>
      <w:bookmarkEnd w:id="103"/>
      <w:bookmarkEnd w:id="104"/>
    </w:p>
    <w:p w14:paraId="0EC52B0E" w14:textId="77777777" w:rsidR="00831D0F" w:rsidRDefault="00831D0F" w:rsidP="00831D0F">
      <w:pPr>
        <w:pStyle w:val="BodyText"/>
      </w:pPr>
      <w:bookmarkStart w:id="105" w:name="_bookmark14"/>
      <w:bookmarkEnd w:id="105"/>
    </w:p>
    <w:p w14:paraId="5A71D526" w14:textId="77777777" w:rsidR="0013148D" w:rsidRDefault="00C93035">
      <w:pPr>
        <w:pStyle w:val="BodyText"/>
        <w:spacing w:before="7"/>
        <w:rPr>
          <w:b/>
          <w:sz w:val="25"/>
        </w:rPr>
      </w:pPr>
      <w:r>
        <w:rPr>
          <w:noProof/>
        </w:rPr>
        <w:drawing>
          <wp:anchor distT="0" distB="0" distL="0" distR="0" simplePos="0" relativeHeight="251645952" behindDoc="0" locked="0" layoutInCell="1" allowOverlap="1" wp14:anchorId="40000944" wp14:editId="25306826">
            <wp:simplePos x="0" y="0"/>
            <wp:positionH relativeFrom="page">
              <wp:posOffset>1577339</wp:posOffset>
            </wp:positionH>
            <wp:positionV relativeFrom="paragraph">
              <wp:posOffset>211961</wp:posOffset>
            </wp:positionV>
            <wp:extent cx="5290095" cy="19431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5290095" cy="1943100"/>
                    </a:xfrm>
                    <a:prstGeom prst="rect">
                      <a:avLst/>
                    </a:prstGeom>
                  </pic:spPr>
                </pic:pic>
              </a:graphicData>
            </a:graphic>
          </wp:anchor>
        </w:drawing>
      </w:r>
    </w:p>
    <w:p w14:paraId="5C0AEDD8" w14:textId="27569EBB" w:rsidR="0013148D" w:rsidRDefault="0013148D">
      <w:pPr>
        <w:pStyle w:val="BodyText"/>
        <w:spacing w:before="1"/>
        <w:rPr>
          <w:b/>
          <w:sz w:val="27"/>
        </w:rPr>
      </w:pPr>
    </w:p>
    <w:p w14:paraId="41142CE6" w14:textId="6EAF801E" w:rsidR="00831D0F" w:rsidRDefault="00831D0F" w:rsidP="00831D0F">
      <w:pPr>
        <w:pStyle w:val="Caption"/>
        <w:jc w:val="center"/>
        <w:rPr>
          <w:b/>
          <w:sz w:val="27"/>
        </w:rPr>
      </w:pPr>
      <w:bookmarkStart w:id="106" w:name="_Toc5178966"/>
      <w:r>
        <w:t xml:space="preserve">Figure </w:t>
      </w:r>
      <w:r w:rsidR="00BE6264">
        <w:fldChar w:fldCharType="begin"/>
      </w:r>
      <w:r w:rsidR="00BE6264">
        <w:instrText xml:space="preserve"> SEQ Figure \* ARABIC </w:instrText>
      </w:r>
      <w:r w:rsidR="00BE6264">
        <w:fldChar w:fldCharType="separate"/>
      </w:r>
      <w:r w:rsidR="00716703">
        <w:rPr>
          <w:noProof/>
        </w:rPr>
        <w:t>2</w:t>
      </w:r>
      <w:r w:rsidR="00BE6264">
        <w:rPr>
          <w:noProof/>
        </w:rPr>
        <w:fldChar w:fldCharType="end"/>
      </w:r>
      <w:r>
        <w:t>: Clinical Statement</w:t>
      </w:r>
      <w:bookmarkEnd w:id="106"/>
    </w:p>
    <w:p w14:paraId="4FAB2FA2" w14:textId="77777777" w:rsidR="00831D0F" w:rsidRDefault="00831D0F">
      <w:pPr>
        <w:pStyle w:val="BodyText"/>
        <w:spacing w:before="1"/>
        <w:rPr>
          <w:b/>
          <w:sz w:val="27"/>
        </w:rPr>
      </w:pPr>
    </w:p>
    <w:p w14:paraId="2A535102" w14:textId="5EF3F1A9" w:rsidR="0013148D" w:rsidRDefault="00C93035">
      <w:pPr>
        <w:pStyle w:val="BodyText"/>
        <w:spacing w:before="1" w:line="249" w:lineRule="auto"/>
        <w:ind w:left="1060" w:right="118"/>
        <w:jc w:val="both"/>
      </w:pPr>
      <w:r>
        <w:t>Clinical</w:t>
      </w:r>
      <w:r>
        <w:rPr>
          <w:spacing w:val="-7"/>
        </w:rPr>
        <w:t xml:space="preserve"> </w:t>
      </w:r>
      <w:r>
        <w:t>Statement</w:t>
      </w:r>
      <w:r>
        <w:rPr>
          <w:spacing w:val="-7"/>
        </w:rPr>
        <w:t xml:space="preserve"> </w:t>
      </w:r>
      <w:r>
        <w:t>is</w:t>
      </w:r>
      <w:r>
        <w:rPr>
          <w:spacing w:val="-7"/>
        </w:rPr>
        <w:t xml:space="preserve"> </w:t>
      </w:r>
      <w:r>
        <w:t>the</w:t>
      </w:r>
      <w:r>
        <w:rPr>
          <w:spacing w:val="-7"/>
        </w:rPr>
        <w:t xml:space="preserve"> </w:t>
      </w:r>
      <w:r>
        <w:t>main</w:t>
      </w:r>
      <w:r>
        <w:rPr>
          <w:spacing w:val="-7"/>
        </w:rPr>
        <w:t xml:space="preserve"> </w:t>
      </w:r>
      <w:r>
        <w:t>class</w:t>
      </w:r>
      <w:r>
        <w:rPr>
          <w:spacing w:val="-7"/>
        </w:rPr>
        <w:t xml:space="preserve"> </w:t>
      </w:r>
      <w:r>
        <w:t>which</w:t>
      </w:r>
      <w:r>
        <w:rPr>
          <w:spacing w:val="-7"/>
        </w:rPr>
        <w:t xml:space="preserve"> </w:t>
      </w:r>
      <w:r>
        <w:t>describes</w:t>
      </w:r>
      <w:r>
        <w:rPr>
          <w:spacing w:val="-7"/>
        </w:rPr>
        <w:t xml:space="preserve"> </w:t>
      </w:r>
      <w:r>
        <w:t>an</w:t>
      </w:r>
      <w:r>
        <w:rPr>
          <w:spacing w:val="-7"/>
        </w:rPr>
        <w:t xml:space="preserve"> </w:t>
      </w:r>
      <w:r>
        <w:t>entry</w:t>
      </w:r>
      <w:r>
        <w:rPr>
          <w:spacing w:val="-7"/>
        </w:rPr>
        <w:t xml:space="preserve"> </w:t>
      </w:r>
      <w:r>
        <w:t>of</w:t>
      </w:r>
      <w:r>
        <w:rPr>
          <w:spacing w:val="-7"/>
        </w:rPr>
        <w:t xml:space="preserve"> </w:t>
      </w:r>
      <w:r w:rsidR="00CF23BB">
        <w:t>clinical</w:t>
      </w:r>
      <w:r>
        <w:rPr>
          <w:spacing w:val="-7"/>
        </w:rPr>
        <w:t xml:space="preserve"> </w:t>
      </w:r>
      <w:r>
        <w:t>information</w:t>
      </w:r>
      <w:r>
        <w:rPr>
          <w:spacing w:val="-7"/>
        </w:rPr>
        <w:t xml:space="preserve"> </w:t>
      </w:r>
      <w:r>
        <w:t>into</w:t>
      </w:r>
      <w:r>
        <w:rPr>
          <w:spacing w:val="-7"/>
        </w:rPr>
        <w:t xml:space="preserve"> </w:t>
      </w:r>
      <w:r>
        <w:t>the</w:t>
      </w:r>
      <w:r>
        <w:rPr>
          <w:spacing w:val="-7"/>
        </w:rPr>
        <w:t xml:space="preserve"> </w:t>
      </w:r>
      <w:r>
        <w:t>patient</w:t>
      </w:r>
      <w:r>
        <w:rPr>
          <w:spacing w:val="-7"/>
        </w:rPr>
        <w:t xml:space="preserve"> </w:t>
      </w:r>
      <w:r>
        <w:t>record. Most</w:t>
      </w:r>
      <w:r>
        <w:rPr>
          <w:spacing w:val="-11"/>
        </w:rPr>
        <w:t xml:space="preserve"> </w:t>
      </w:r>
      <w:r>
        <w:t>importantly</w:t>
      </w:r>
      <w:r>
        <w:rPr>
          <w:spacing w:val="-11"/>
        </w:rPr>
        <w:t xml:space="preserve"> </w:t>
      </w:r>
      <w:r>
        <w:t>it</w:t>
      </w:r>
      <w:r>
        <w:rPr>
          <w:spacing w:val="-11"/>
        </w:rPr>
        <w:t xml:space="preserve"> </w:t>
      </w:r>
      <w:r>
        <w:t>contains</w:t>
      </w:r>
      <w:r>
        <w:rPr>
          <w:spacing w:val="-11"/>
        </w:rPr>
        <w:t xml:space="preserve"> </w:t>
      </w:r>
      <w:r>
        <w:t>the</w:t>
      </w:r>
      <w:r>
        <w:rPr>
          <w:spacing w:val="-11"/>
        </w:rPr>
        <w:t xml:space="preserve"> </w:t>
      </w:r>
      <w:r>
        <w:t>'topic'</w:t>
      </w:r>
      <w:r>
        <w:rPr>
          <w:spacing w:val="-11"/>
        </w:rPr>
        <w:t xml:space="preserve"> </w:t>
      </w:r>
      <w:r>
        <w:t>which</w:t>
      </w:r>
      <w:r>
        <w:rPr>
          <w:spacing w:val="-11"/>
        </w:rPr>
        <w:t xml:space="preserve"> </w:t>
      </w:r>
      <w:r>
        <w:t>describes</w:t>
      </w:r>
      <w:r>
        <w:rPr>
          <w:spacing w:val="-11"/>
        </w:rPr>
        <w:t xml:space="preserve"> </w:t>
      </w:r>
      <w:r>
        <w:t>what</w:t>
      </w:r>
      <w:r>
        <w:rPr>
          <w:spacing w:val="-11"/>
        </w:rPr>
        <w:t xml:space="preserve"> </w:t>
      </w:r>
      <w:r>
        <w:t>this</w:t>
      </w:r>
      <w:r>
        <w:rPr>
          <w:spacing w:val="-11"/>
        </w:rPr>
        <w:t xml:space="preserve"> </w:t>
      </w:r>
      <w:r>
        <w:t>statement</w:t>
      </w:r>
      <w:r>
        <w:rPr>
          <w:spacing w:val="-11"/>
        </w:rPr>
        <w:t xml:space="preserve"> </w:t>
      </w:r>
      <w:r>
        <w:t>is</w:t>
      </w:r>
      <w:r>
        <w:rPr>
          <w:spacing w:val="-11"/>
        </w:rPr>
        <w:t xml:space="preserve"> </w:t>
      </w:r>
      <w:r>
        <w:t>about,</w:t>
      </w:r>
      <w:r>
        <w:rPr>
          <w:spacing w:val="-11"/>
        </w:rPr>
        <w:t xml:space="preserve"> </w:t>
      </w:r>
      <w:r>
        <w:t>and</w:t>
      </w:r>
      <w:r>
        <w:rPr>
          <w:spacing w:val="-11"/>
        </w:rPr>
        <w:t xml:space="preserve"> </w:t>
      </w:r>
      <w:r>
        <w:t>the</w:t>
      </w:r>
      <w:r>
        <w:rPr>
          <w:spacing w:val="-11"/>
        </w:rPr>
        <w:t xml:space="preserve"> </w:t>
      </w:r>
      <w:r>
        <w:t>'circumstance' which will contain either request or result information regarding the 'topic'.</w:t>
      </w:r>
    </w:p>
    <w:p w14:paraId="595795E3" w14:textId="77777777" w:rsidR="0013148D" w:rsidRDefault="0013148D">
      <w:pPr>
        <w:pStyle w:val="BodyText"/>
        <w:spacing w:before="4"/>
        <w:rPr>
          <w:sz w:val="21"/>
        </w:rPr>
      </w:pPr>
    </w:p>
    <w:p w14:paraId="101E0F57" w14:textId="62EE3409" w:rsidR="0013148D" w:rsidRPr="007B288A" w:rsidRDefault="00C93035" w:rsidP="00FB2590">
      <w:pPr>
        <w:pStyle w:val="Heading3"/>
      </w:pPr>
      <w:bookmarkStart w:id="107" w:name="4.1.1._statementTime"/>
      <w:bookmarkStart w:id="108" w:name="_Toc1824822"/>
      <w:bookmarkStart w:id="109" w:name="_Toc5884766"/>
      <w:bookmarkEnd w:id="107"/>
      <w:r w:rsidRPr="007B288A">
        <w:t>statementTime</w:t>
      </w:r>
      <w:bookmarkEnd w:id="108"/>
      <w:bookmarkEnd w:id="109"/>
    </w:p>
    <w:p w14:paraId="6C3F4954" w14:textId="77777777" w:rsidR="0013148D" w:rsidRDefault="00C93035">
      <w:pPr>
        <w:pStyle w:val="BodyText"/>
        <w:spacing w:before="260"/>
        <w:ind w:left="1060"/>
        <w:jc w:val="both"/>
      </w:pPr>
      <w:r>
        <w:t>Statement Time describes when the statement was documented in ISO 8601 Date/Time Standard Format</w:t>
      </w:r>
    </w:p>
    <w:p w14:paraId="52ED1BB8" w14:textId="77777777" w:rsidR="0013148D" w:rsidRDefault="0013148D">
      <w:pPr>
        <w:pStyle w:val="BodyText"/>
        <w:spacing w:before="1"/>
        <w:rPr>
          <w:sz w:val="22"/>
        </w:rPr>
      </w:pPr>
    </w:p>
    <w:p w14:paraId="6D4D3397" w14:textId="176F8D97" w:rsidR="0013148D" w:rsidRPr="007B288A" w:rsidRDefault="00C93035" w:rsidP="00FB2590">
      <w:pPr>
        <w:pStyle w:val="Heading3"/>
      </w:pPr>
      <w:bookmarkStart w:id="110" w:name="4.1.2._statementId"/>
      <w:bookmarkStart w:id="111" w:name="_Toc1824823"/>
      <w:bookmarkStart w:id="112" w:name="_Toc5884767"/>
      <w:bookmarkEnd w:id="110"/>
      <w:r w:rsidRPr="007B288A">
        <w:t>statementId</w:t>
      </w:r>
      <w:bookmarkEnd w:id="111"/>
      <w:bookmarkEnd w:id="112"/>
    </w:p>
    <w:p w14:paraId="45C10837" w14:textId="77777777" w:rsidR="0013148D" w:rsidRDefault="00C93035">
      <w:pPr>
        <w:pStyle w:val="BodyText"/>
        <w:spacing w:before="260"/>
        <w:ind w:left="1060"/>
        <w:jc w:val="both"/>
      </w:pPr>
      <w:r>
        <w:t>Statement Identifier is a unique identifier for the statement represented by a UUID.</w:t>
      </w:r>
    </w:p>
    <w:p w14:paraId="1964F03D" w14:textId="77777777" w:rsidR="0013148D" w:rsidRDefault="0013148D">
      <w:pPr>
        <w:pStyle w:val="BodyText"/>
        <w:rPr>
          <w:sz w:val="22"/>
        </w:rPr>
      </w:pPr>
    </w:p>
    <w:p w14:paraId="506107DC" w14:textId="47A0C4D8" w:rsidR="0013148D" w:rsidRPr="007B288A" w:rsidRDefault="00C93035" w:rsidP="00FB2590">
      <w:pPr>
        <w:pStyle w:val="Heading3"/>
      </w:pPr>
      <w:bookmarkStart w:id="113" w:name="4.1.3._subjectOfRecordId"/>
      <w:bookmarkStart w:id="114" w:name="_Toc1824824"/>
      <w:bookmarkStart w:id="115" w:name="_Toc5884768"/>
      <w:bookmarkEnd w:id="113"/>
      <w:r w:rsidRPr="007B288A">
        <w:t>subjectOfRecordId</w:t>
      </w:r>
      <w:bookmarkEnd w:id="114"/>
      <w:bookmarkEnd w:id="115"/>
    </w:p>
    <w:p w14:paraId="35776980" w14:textId="77777777" w:rsidR="0013148D" w:rsidRDefault="00C93035">
      <w:pPr>
        <w:pStyle w:val="BodyText"/>
        <w:spacing w:before="259" w:line="249" w:lineRule="auto"/>
        <w:ind w:left="1060" w:right="118"/>
        <w:jc w:val="both"/>
      </w:pPr>
      <w:r>
        <w:t>A</w:t>
      </w:r>
      <w:r>
        <w:rPr>
          <w:spacing w:val="-7"/>
        </w:rPr>
        <w:t xml:space="preserve"> </w:t>
      </w:r>
      <w:r>
        <w:t>patient's</w:t>
      </w:r>
      <w:r>
        <w:rPr>
          <w:spacing w:val="-7"/>
        </w:rPr>
        <w:t xml:space="preserve"> </w:t>
      </w:r>
      <w:r>
        <w:t>clinical</w:t>
      </w:r>
      <w:r>
        <w:rPr>
          <w:spacing w:val="-7"/>
        </w:rPr>
        <w:t xml:space="preserve"> </w:t>
      </w:r>
      <w:r>
        <w:t>record</w:t>
      </w:r>
      <w:r>
        <w:rPr>
          <w:spacing w:val="-7"/>
        </w:rPr>
        <w:t xml:space="preserve"> </w:t>
      </w:r>
      <w:r>
        <w:t>will</w:t>
      </w:r>
      <w:r>
        <w:rPr>
          <w:spacing w:val="-7"/>
        </w:rPr>
        <w:t xml:space="preserve"> </w:t>
      </w:r>
      <w:r>
        <w:t>contain</w:t>
      </w:r>
      <w:r>
        <w:rPr>
          <w:spacing w:val="-7"/>
        </w:rPr>
        <w:t xml:space="preserve"> </w:t>
      </w:r>
      <w:r>
        <w:t>many</w:t>
      </w:r>
      <w:r>
        <w:rPr>
          <w:spacing w:val="-7"/>
        </w:rPr>
        <w:t xml:space="preserve"> </w:t>
      </w:r>
      <w:r>
        <w:t>statements.</w:t>
      </w:r>
      <w:r>
        <w:rPr>
          <w:spacing w:val="-7"/>
        </w:rPr>
        <w:t xml:space="preserve"> </w:t>
      </w:r>
      <w:r>
        <w:t>The</w:t>
      </w:r>
      <w:r>
        <w:rPr>
          <w:spacing w:val="-7"/>
        </w:rPr>
        <w:t xml:space="preserve"> </w:t>
      </w:r>
      <w:r>
        <w:t>subjectOfRecordId</w:t>
      </w:r>
      <w:r>
        <w:rPr>
          <w:spacing w:val="-7"/>
        </w:rPr>
        <w:t xml:space="preserve"> </w:t>
      </w:r>
      <w:r>
        <w:t>is</w:t>
      </w:r>
      <w:r>
        <w:rPr>
          <w:spacing w:val="-7"/>
        </w:rPr>
        <w:t xml:space="preserve"> </w:t>
      </w:r>
      <w:r>
        <w:t>a</w:t>
      </w:r>
      <w:r>
        <w:rPr>
          <w:spacing w:val="-7"/>
        </w:rPr>
        <w:t xml:space="preserve"> </w:t>
      </w:r>
      <w:r>
        <w:t>uuid</w:t>
      </w:r>
      <w:r>
        <w:rPr>
          <w:spacing w:val="-7"/>
        </w:rPr>
        <w:t xml:space="preserve"> </w:t>
      </w:r>
      <w:r>
        <w:t>which</w:t>
      </w:r>
      <w:r>
        <w:rPr>
          <w:spacing w:val="-7"/>
        </w:rPr>
        <w:t xml:space="preserve"> </w:t>
      </w:r>
      <w:r>
        <w:t xml:space="preserve">identifies the patient clinical record in which this statement is contained. If this statement is in John Doe's </w:t>
      </w:r>
      <w:r>
        <w:rPr>
          <w:spacing w:val="-3"/>
        </w:rPr>
        <w:t xml:space="preserve">patient </w:t>
      </w:r>
      <w:r>
        <w:t>record,</w:t>
      </w:r>
      <w:r>
        <w:rPr>
          <w:spacing w:val="-10"/>
        </w:rPr>
        <w:t xml:space="preserve"> </w:t>
      </w:r>
      <w:r>
        <w:t>then</w:t>
      </w:r>
      <w:r>
        <w:rPr>
          <w:spacing w:val="-10"/>
        </w:rPr>
        <w:t xml:space="preserve"> </w:t>
      </w:r>
      <w:r>
        <w:t>John</w:t>
      </w:r>
      <w:r>
        <w:rPr>
          <w:spacing w:val="-10"/>
        </w:rPr>
        <w:t xml:space="preserve"> </w:t>
      </w:r>
      <w:r>
        <w:t>Doe</w:t>
      </w:r>
      <w:r>
        <w:rPr>
          <w:spacing w:val="-10"/>
        </w:rPr>
        <w:t xml:space="preserve"> </w:t>
      </w:r>
      <w:r>
        <w:t>is</w:t>
      </w:r>
      <w:r>
        <w:rPr>
          <w:spacing w:val="-10"/>
        </w:rPr>
        <w:t xml:space="preserve"> </w:t>
      </w:r>
      <w:r>
        <w:t>the</w:t>
      </w:r>
      <w:r>
        <w:rPr>
          <w:spacing w:val="-10"/>
        </w:rPr>
        <w:t xml:space="preserve"> </w:t>
      </w:r>
      <w:r>
        <w:t>subject</w:t>
      </w:r>
      <w:r>
        <w:rPr>
          <w:spacing w:val="-9"/>
        </w:rPr>
        <w:t xml:space="preserve"> </w:t>
      </w:r>
      <w:r>
        <w:t>of</w:t>
      </w:r>
      <w:r>
        <w:rPr>
          <w:spacing w:val="-10"/>
        </w:rPr>
        <w:t xml:space="preserve"> </w:t>
      </w:r>
      <w:r>
        <w:t>record</w:t>
      </w:r>
      <w:r>
        <w:rPr>
          <w:spacing w:val="-10"/>
        </w:rPr>
        <w:t xml:space="preserve"> </w:t>
      </w:r>
      <w:r>
        <w:t>and</w:t>
      </w:r>
      <w:r>
        <w:rPr>
          <w:spacing w:val="-10"/>
        </w:rPr>
        <w:t xml:space="preserve"> </w:t>
      </w:r>
      <w:r>
        <w:t>the</w:t>
      </w:r>
      <w:r>
        <w:rPr>
          <w:spacing w:val="-10"/>
        </w:rPr>
        <w:t xml:space="preserve"> </w:t>
      </w:r>
      <w:r>
        <w:t>subjectOfRecordId</w:t>
      </w:r>
      <w:r>
        <w:rPr>
          <w:spacing w:val="-10"/>
        </w:rPr>
        <w:t xml:space="preserve"> </w:t>
      </w:r>
      <w:r>
        <w:t>is</w:t>
      </w:r>
      <w:r>
        <w:rPr>
          <w:spacing w:val="-10"/>
        </w:rPr>
        <w:t xml:space="preserve"> </w:t>
      </w:r>
      <w:r>
        <w:t>a</w:t>
      </w:r>
      <w:r>
        <w:rPr>
          <w:spacing w:val="-9"/>
        </w:rPr>
        <w:t xml:space="preserve"> </w:t>
      </w:r>
      <w:r>
        <w:t>uuid</w:t>
      </w:r>
      <w:r>
        <w:rPr>
          <w:spacing w:val="-10"/>
        </w:rPr>
        <w:t xml:space="preserve"> </w:t>
      </w:r>
      <w:r>
        <w:t>that</w:t>
      </w:r>
      <w:r>
        <w:rPr>
          <w:spacing w:val="-10"/>
        </w:rPr>
        <w:t xml:space="preserve"> </w:t>
      </w:r>
      <w:r>
        <w:t>identifies</w:t>
      </w:r>
      <w:r>
        <w:rPr>
          <w:spacing w:val="-10"/>
        </w:rPr>
        <w:t xml:space="preserve"> </w:t>
      </w:r>
      <w:r>
        <w:t>John</w:t>
      </w:r>
      <w:r>
        <w:rPr>
          <w:spacing w:val="-10"/>
        </w:rPr>
        <w:t xml:space="preserve"> </w:t>
      </w:r>
      <w:r>
        <w:rPr>
          <w:spacing w:val="-4"/>
        </w:rPr>
        <w:t>Doe.</w:t>
      </w:r>
    </w:p>
    <w:p w14:paraId="41172087" w14:textId="6F8A7083" w:rsidR="0013148D" w:rsidRDefault="0013148D">
      <w:pPr>
        <w:pStyle w:val="BodyText"/>
        <w:spacing w:before="5"/>
        <w:rPr>
          <w:sz w:val="21"/>
        </w:rPr>
      </w:pPr>
    </w:p>
    <w:p w14:paraId="2D0B3519" w14:textId="2200BBF4" w:rsidR="00964D67" w:rsidRDefault="00964D67">
      <w:pPr>
        <w:pStyle w:val="BodyText"/>
        <w:spacing w:before="5"/>
        <w:rPr>
          <w:sz w:val="21"/>
        </w:rPr>
      </w:pPr>
    </w:p>
    <w:p w14:paraId="11373824" w14:textId="0E716EE9" w:rsidR="00964D67" w:rsidRDefault="00964D67">
      <w:pPr>
        <w:pStyle w:val="BodyText"/>
        <w:spacing w:before="5"/>
        <w:rPr>
          <w:sz w:val="21"/>
        </w:rPr>
      </w:pPr>
    </w:p>
    <w:p w14:paraId="30B88C1B" w14:textId="32E3A8C6" w:rsidR="00964D67" w:rsidRDefault="00964D67">
      <w:pPr>
        <w:pStyle w:val="BodyText"/>
        <w:spacing w:before="5"/>
        <w:rPr>
          <w:sz w:val="21"/>
        </w:rPr>
      </w:pPr>
    </w:p>
    <w:p w14:paraId="62CE79E9" w14:textId="2627D283" w:rsidR="00964D67" w:rsidRDefault="00964D67">
      <w:pPr>
        <w:pStyle w:val="BodyText"/>
        <w:spacing w:before="5"/>
        <w:rPr>
          <w:sz w:val="21"/>
        </w:rPr>
      </w:pPr>
    </w:p>
    <w:p w14:paraId="60C3B086" w14:textId="77777777" w:rsidR="00964D67" w:rsidRDefault="00964D67">
      <w:pPr>
        <w:pStyle w:val="BodyText"/>
        <w:spacing w:before="5"/>
        <w:rPr>
          <w:sz w:val="21"/>
        </w:rPr>
      </w:pPr>
    </w:p>
    <w:p w14:paraId="2F47AA65" w14:textId="58EE92DF" w:rsidR="0013148D" w:rsidRPr="00964D67" w:rsidRDefault="00C93035" w:rsidP="00FB2590">
      <w:pPr>
        <w:pStyle w:val="Heading3"/>
        <w:rPr>
          <w:w w:val="100"/>
        </w:rPr>
      </w:pPr>
      <w:bookmarkStart w:id="116" w:name="4.1.4._statementAuthor"/>
      <w:bookmarkStart w:id="117" w:name="_Toc1824825"/>
      <w:bookmarkStart w:id="118" w:name="_Toc5884769"/>
      <w:bookmarkEnd w:id="116"/>
      <w:r w:rsidRPr="00FB2590">
        <w:lastRenderedPageBreak/>
        <w:t>statementAuthor</w:t>
      </w:r>
      <w:bookmarkEnd w:id="117"/>
      <w:bookmarkEnd w:id="118"/>
    </w:p>
    <w:p w14:paraId="30F3017E" w14:textId="508E6BF5" w:rsidR="0013148D" w:rsidRDefault="00C93035" w:rsidP="009B449A">
      <w:pPr>
        <w:pStyle w:val="BodyText"/>
        <w:spacing w:before="260" w:line="249" w:lineRule="auto"/>
        <w:ind w:left="1060" w:right="118"/>
        <w:jc w:val="both"/>
        <w:rPr>
          <w:b/>
          <w:sz w:val="14"/>
        </w:rPr>
      </w:pPr>
      <w:r>
        <w:t>Statement</w:t>
      </w:r>
      <w:r>
        <w:rPr>
          <w:spacing w:val="-4"/>
        </w:rPr>
        <w:t xml:space="preserve"> </w:t>
      </w:r>
      <w:r>
        <w:t>author</w:t>
      </w:r>
      <w:r>
        <w:rPr>
          <w:spacing w:val="-4"/>
        </w:rPr>
        <w:t xml:space="preserve"> </w:t>
      </w:r>
      <w:r>
        <w:t>is</w:t>
      </w:r>
      <w:r>
        <w:rPr>
          <w:spacing w:val="-4"/>
        </w:rPr>
        <w:t xml:space="preserve"> </w:t>
      </w:r>
      <w:r>
        <w:t>an</w:t>
      </w:r>
      <w:r>
        <w:rPr>
          <w:spacing w:val="-4"/>
        </w:rPr>
        <w:t xml:space="preserve"> </w:t>
      </w:r>
      <w:r>
        <w:t>optional</w:t>
      </w:r>
      <w:r>
        <w:rPr>
          <w:spacing w:val="-4"/>
        </w:rPr>
        <w:t xml:space="preserve"> </w:t>
      </w:r>
      <w:r>
        <w:t>list</w:t>
      </w:r>
      <w:r>
        <w:rPr>
          <w:spacing w:val="-4"/>
        </w:rPr>
        <w:t xml:space="preserve"> </w:t>
      </w:r>
      <w:r>
        <w:t>of</w:t>
      </w:r>
      <w:r>
        <w:rPr>
          <w:spacing w:val="-4"/>
        </w:rPr>
        <w:t xml:space="preserve"> </w:t>
      </w:r>
      <w:r>
        <w:t>authoring</w:t>
      </w:r>
      <w:r>
        <w:rPr>
          <w:spacing w:val="-4"/>
        </w:rPr>
        <w:t xml:space="preserve"> </w:t>
      </w:r>
      <w:r>
        <w:t>participants</w:t>
      </w:r>
      <w:r>
        <w:rPr>
          <w:spacing w:val="-4"/>
        </w:rPr>
        <w:t xml:space="preserve"> </w:t>
      </w:r>
      <w:r>
        <w:t>(</w:t>
      </w:r>
      <w:hyperlink w:anchor="_bookmark15" w:history="1">
        <w:r>
          <w:rPr>
            <w:u w:val="single"/>
          </w:rPr>
          <w:t>Figure</w:t>
        </w:r>
        <w:r>
          <w:rPr>
            <w:spacing w:val="-4"/>
            <w:u w:val="single"/>
          </w:rPr>
          <w:t xml:space="preserve"> </w:t>
        </w:r>
        <w:r>
          <w:rPr>
            <w:u w:val="single"/>
          </w:rPr>
          <w:t>3,</w:t>
        </w:r>
        <w:r>
          <w:rPr>
            <w:spacing w:val="-4"/>
            <w:u w:val="single"/>
          </w:rPr>
          <w:t xml:space="preserve"> </w:t>
        </w:r>
        <w:r>
          <w:rPr>
            <w:u w:val="single"/>
          </w:rPr>
          <w:t>“Participant”</w:t>
        </w:r>
      </w:hyperlink>
      <w:r>
        <w:t>).</w:t>
      </w:r>
      <w:r>
        <w:rPr>
          <w:spacing w:val="-4"/>
        </w:rPr>
        <w:t xml:space="preserve"> </w:t>
      </w:r>
      <w:r>
        <w:t>Either</w:t>
      </w:r>
      <w:r>
        <w:rPr>
          <w:spacing w:val="-4"/>
        </w:rPr>
        <w:t xml:space="preserve"> </w:t>
      </w:r>
      <w:r>
        <w:t>a</w:t>
      </w:r>
      <w:r>
        <w:rPr>
          <w:spacing w:val="-4"/>
        </w:rPr>
        <w:t xml:space="preserve"> </w:t>
      </w:r>
      <w:r>
        <w:t xml:space="preserve">Participant or its subclass IdentifiedParticipant can be used. Participant includes a coded </w:t>
      </w:r>
      <w:r>
        <w:rPr>
          <w:i/>
        </w:rPr>
        <w:t xml:space="preserve">participantRole </w:t>
      </w:r>
      <w:r>
        <w:t>for values such</w:t>
      </w:r>
      <w:r>
        <w:rPr>
          <w:spacing w:val="-8"/>
        </w:rPr>
        <w:t xml:space="preserve"> </w:t>
      </w:r>
      <w:r>
        <w:t>as</w:t>
      </w:r>
      <w:r>
        <w:rPr>
          <w:spacing w:val="-8"/>
        </w:rPr>
        <w:t xml:space="preserve"> </w:t>
      </w:r>
      <w:r>
        <w:t>'Healthcare</w:t>
      </w:r>
      <w:r>
        <w:rPr>
          <w:spacing w:val="-8"/>
        </w:rPr>
        <w:t xml:space="preserve"> </w:t>
      </w:r>
      <w:r>
        <w:t>professional',</w:t>
      </w:r>
      <w:r>
        <w:rPr>
          <w:spacing w:val="-8"/>
        </w:rPr>
        <w:t xml:space="preserve"> </w:t>
      </w:r>
      <w:r>
        <w:t>'Nurse',</w:t>
      </w:r>
      <w:r>
        <w:rPr>
          <w:spacing w:val="-8"/>
        </w:rPr>
        <w:t xml:space="preserve"> </w:t>
      </w:r>
      <w:r>
        <w:t>or</w:t>
      </w:r>
      <w:r>
        <w:rPr>
          <w:spacing w:val="-8"/>
        </w:rPr>
        <w:t xml:space="preserve"> </w:t>
      </w:r>
      <w:r>
        <w:t>'Requestor'.</w:t>
      </w:r>
      <w:r>
        <w:rPr>
          <w:spacing w:val="-8"/>
        </w:rPr>
        <w:t xml:space="preserve"> </w:t>
      </w:r>
      <w:r>
        <w:t>IdentifiedParticipant</w:t>
      </w:r>
      <w:r>
        <w:rPr>
          <w:spacing w:val="-8"/>
        </w:rPr>
        <w:t xml:space="preserve"> </w:t>
      </w:r>
      <w:r>
        <w:t>adds</w:t>
      </w:r>
      <w:r>
        <w:rPr>
          <w:spacing w:val="-7"/>
        </w:rPr>
        <w:t xml:space="preserve"> </w:t>
      </w:r>
      <w:r>
        <w:t>the</w:t>
      </w:r>
      <w:r>
        <w:rPr>
          <w:spacing w:val="-8"/>
        </w:rPr>
        <w:t xml:space="preserve"> </w:t>
      </w:r>
      <w:r>
        <w:t>additional</w:t>
      </w:r>
      <w:r>
        <w:rPr>
          <w:spacing w:val="-8"/>
        </w:rPr>
        <w:t xml:space="preserve"> </w:t>
      </w:r>
      <w:r>
        <w:t xml:space="preserve">attribute </w:t>
      </w:r>
      <w:r w:rsidR="00BB5C3A">
        <w:rPr>
          <w:noProof/>
        </w:rPr>
        <w:drawing>
          <wp:anchor distT="0" distB="0" distL="0" distR="0" simplePos="0" relativeHeight="251667456" behindDoc="0" locked="0" layoutInCell="1" allowOverlap="1" wp14:anchorId="59CE0E81" wp14:editId="484284F8">
            <wp:simplePos x="0" y="0"/>
            <wp:positionH relativeFrom="page">
              <wp:posOffset>2299779</wp:posOffset>
            </wp:positionH>
            <wp:positionV relativeFrom="paragraph">
              <wp:posOffset>249548</wp:posOffset>
            </wp:positionV>
            <wp:extent cx="3175000" cy="169672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3175000" cy="1696720"/>
                    </a:xfrm>
                    <a:prstGeom prst="rect">
                      <a:avLst/>
                    </a:prstGeom>
                  </pic:spPr>
                </pic:pic>
              </a:graphicData>
            </a:graphic>
          </wp:anchor>
        </w:drawing>
      </w:r>
      <w:r>
        <w:rPr>
          <w:i/>
        </w:rPr>
        <w:t xml:space="preserve">participantId </w:t>
      </w:r>
      <w:r>
        <w:t>which is a UUID to uniquely identify the participant.</w:t>
      </w:r>
      <w:bookmarkStart w:id="119" w:name="_bookmark15"/>
      <w:bookmarkEnd w:id="119"/>
    </w:p>
    <w:p w14:paraId="758D1516" w14:textId="50A63BEA" w:rsidR="0013148D" w:rsidRDefault="0013148D">
      <w:pPr>
        <w:pStyle w:val="BodyText"/>
        <w:spacing w:before="8"/>
        <w:rPr>
          <w:b/>
          <w:sz w:val="21"/>
        </w:rPr>
      </w:pPr>
    </w:p>
    <w:p w14:paraId="644691D9" w14:textId="2DD49CC1" w:rsidR="00167442" w:rsidRDefault="00167442" w:rsidP="00167442">
      <w:pPr>
        <w:pStyle w:val="Caption"/>
        <w:jc w:val="center"/>
        <w:rPr>
          <w:b/>
          <w:sz w:val="21"/>
        </w:rPr>
      </w:pPr>
      <w:bookmarkStart w:id="120" w:name="_Toc5178967"/>
      <w:r>
        <w:t xml:space="preserve">Figure </w:t>
      </w:r>
      <w:r w:rsidR="00BE6264">
        <w:fldChar w:fldCharType="begin"/>
      </w:r>
      <w:r w:rsidR="00BE6264">
        <w:instrText xml:space="preserve"> SEQ Figure \* ARABIC </w:instrText>
      </w:r>
      <w:r w:rsidR="00BE6264">
        <w:fldChar w:fldCharType="separate"/>
      </w:r>
      <w:r w:rsidR="00716703">
        <w:rPr>
          <w:noProof/>
        </w:rPr>
        <w:t>3</w:t>
      </w:r>
      <w:r w:rsidR="00BE6264">
        <w:rPr>
          <w:noProof/>
        </w:rPr>
        <w:fldChar w:fldCharType="end"/>
      </w:r>
      <w:r>
        <w:t>: Participant</w:t>
      </w:r>
      <w:bookmarkEnd w:id="120"/>
    </w:p>
    <w:p w14:paraId="3E7FC3D0" w14:textId="77777777" w:rsidR="00167442" w:rsidRDefault="00167442">
      <w:pPr>
        <w:pStyle w:val="BodyText"/>
        <w:spacing w:before="8"/>
        <w:rPr>
          <w:b/>
          <w:sz w:val="21"/>
        </w:rPr>
      </w:pPr>
    </w:p>
    <w:p w14:paraId="406EF6C9" w14:textId="2395B269" w:rsidR="0013148D" w:rsidRDefault="00C93035" w:rsidP="00FB2590">
      <w:pPr>
        <w:pStyle w:val="Heading3"/>
      </w:pPr>
      <w:bookmarkStart w:id="121" w:name="4.1.5._subjectOfInformation"/>
      <w:bookmarkStart w:id="122" w:name="_Toc1824826"/>
      <w:bookmarkStart w:id="123" w:name="_Toc5884770"/>
      <w:bookmarkEnd w:id="121"/>
      <w:r w:rsidRPr="00FB2590">
        <w:t>subjectOfInformation</w:t>
      </w:r>
      <w:bookmarkEnd w:id="122"/>
      <w:bookmarkEnd w:id="123"/>
    </w:p>
    <w:p w14:paraId="7BFE585B" w14:textId="49CEE531" w:rsidR="0013148D" w:rsidRDefault="00C93035">
      <w:pPr>
        <w:pStyle w:val="BodyText"/>
        <w:spacing w:before="220" w:line="249" w:lineRule="auto"/>
        <w:ind w:left="1060" w:right="118"/>
        <w:jc w:val="both"/>
      </w:pPr>
      <w:r>
        <w:t xml:space="preserve">Subject of Information is a coded field used to express </w:t>
      </w:r>
      <w:r>
        <w:rPr>
          <w:b/>
        </w:rPr>
        <w:t xml:space="preserve">WHO </w:t>
      </w:r>
      <w:r>
        <w:t xml:space="preserve">the clinical statement is about. A patient's clinical record may contain statements not only about the patient, but also </w:t>
      </w:r>
      <w:r w:rsidR="00CF23BB">
        <w:t>statements about children, rel</w:t>
      </w:r>
      <w:r>
        <w:t>atives</w:t>
      </w:r>
      <w:r>
        <w:rPr>
          <w:spacing w:val="-4"/>
        </w:rPr>
        <w:t xml:space="preserve"> </w:t>
      </w:r>
      <w:r>
        <w:t>and</w:t>
      </w:r>
      <w:r>
        <w:rPr>
          <w:spacing w:val="-4"/>
        </w:rPr>
        <w:t xml:space="preserve"> </w:t>
      </w:r>
      <w:r>
        <w:t>donors.</w:t>
      </w:r>
      <w:r>
        <w:rPr>
          <w:spacing w:val="-4"/>
        </w:rPr>
        <w:t xml:space="preserve"> </w:t>
      </w:r>
      <w:r>
        <w:t>Thus,</w:t>
      </w:r>
      <w:r>
        <w:rPr>
          <w:spacing w:val="-4"/>
        </w:rPr>
        <w:t xml:space="preserve"> </w:t>
      </w:r>
      <w:r>
        <w:t>some</w:t>
      </w:r>
      <w:r>
        <w:rPr>
          <w:spacing w:val="-4"/>
        </w:rPr>
        <w:t xml:space="preserve"> </w:t>
      </w:r>
      <w:r>
        <w:t>possible</w:t>
      </w:r>
      <w:r>
        <w:rPr>
          <w:spacing w:val="-4"/>
        </w:rPr>
        <w:t xml:space="preserve"> </w:t>
      </w:r>
      <w:r>
        <w:t>values</w:t>
      </w:r>
      <w:r>
        <w:rPr>
          <w:spacing w:val="-4"/>
        </w:rPr>
        <w:t xml:space="preserve"> </w:t>
      </w:r>
      <w:r>
        <w:t>for</w:t>
      </w:r>
      <w:r>
        <w:rPr>
          <w:spacing w:val="-4"/>
        </w:rPr>
        <w:t xml:space="preserve"> </w:t>
      </w:r>
      <w:r>
        <w:t>subjectOfInformation,</w:t>
      </w:r>
      <w:r>
        <w:rPr>
          <w:spacing w:val="-4"/>
        </w:rPr>
        <w:t xml:space="preserve"> </w:t>
      </w:r>
      <w:r>
        <w:t>would</w:t>
      </w:r>
      <w:r>
        <w:rPr>
          <w:spacing w:val="-4"/>
        </w:rPr>
        <w:t xml:space="preserve"> </w:t>
      </w:r>
      <w:r>
        <w:t>include</w:t>
      </w:r>
      <w:r>
        <w:rPr>
          <w:spacing w:val="-4"/>
        </w:rPr>
        <w:t xml:space="preserve"> </w:t>
      </w:r>
      <w:r>
        <w:t>codes</w:t>
      </w:r>
      <w:r>
        <w:rPr>
          <w:spacing w:val="-4"/>
        </w:rPr>
        <w:t xml:space="preserve"> </w:t>
      </w:r>
      <w:r>
        <w:t>for</w:t>
      </w:r>
      <w:r>
        <w:rPr>
          <w:spacing w:val="-4"/>
        </w:rPr>
        <w:t xml:space="preserve"> </w:t>
      </w:r>
      <w:r>
        <w:t>'subject of</w:t>
      </w:r>
      <w:r>
        <w:rPr>
          <w:spacing w:val="-8"/>
        </w:rPr>
        <w:t xml:space="preserve"> </w:t>
      </w:r>
      <w:r>
        <w:t>record'</w:t>
      </w:r>
      <w:r>
        <w:rPr>
          <w:spacing w:val="-8"/>
        </w:rPr>
        <w:t xml:space="preserve"> </w:t>
      </w:r>
      <w:r>
        <w:t>(the</w:t>
      </w:r>
      <w:r>
        <w:rPr>
          <w:spacing w:val="-8"/>
        </w:rPr>
        <w:t xml:space="preserve"> </w:t>
      </w:r>
      <w:r>
        <w:t>patient),</w:t>
      </w:r>
      <w:r>
        <w:rPr>
          <w:spacing w:val="-8"/>
        </w:rPr>
        <w:t xml:space="preserve"> </w:t>
      </w:r>
      <w:r>
        <w:t>'family</w:t>
      </w:r>
      <w:r>
        <w:rPr>
          <w:spacing w:val="-8"/>
        </w:rPr>
        <w:t xml:space="preserve"> </w:t>
      </w:r>
      <w:r>
        <w:t>member',</w:t>
      </w:r>
      <w:r>
        <w:rPr>
          <w:spacing w:val="-8"/>
        </w:rPr>
        <w:t xml:space="preserve"> </w:t>
      </w:r>
      <w:r>
        <w:t>or</w:t>
      </w:r>
      <w:r>
        <w:rPr>
          <w:spacing w:val="-8"/>
        </w:rPr>
        <w:t xml:space="preserve"> </w:t>
      </w:r>
      <w:r>
        <w:t>'donor'.</w:t>
      </w:r>
      <w:r>
        <w:rPr>
          <w:spacing w:val="-8"/>
        </w:rPr>
        <w:t xml:space="preserve"> </w:t>
      </w:r>
      <w:r>
        <w:t>The</w:t>
      </w:r>
      <w:r>
        <w:rPr>
          <w:spacing w:val="-8"/>
        </w:rPr>
        <w:t xml:space="preserve"> </w:t>
      </w:r>
      <w:r>
        <w:t>majority</w:t>
      </w:r>
      <w:r>
        <w:rPr>
          <w:spacing w:val="-8"/>
        </w:rPr>
        <w:t xml:space="preserve"> </w:t>
      </w:r>
      <w:r>
        <w:t>of</w:t>
      </w:r>
      <w:r>
        <w:rPr>
          <w:spacing w:val="-8"/>
        </w:rPr>
        <w:t xml:space="preserve"> </w:t>
      </w:r>
      <w:r>
        <w:t>statements</w:t>
      </w:r>
      <w:r>
        <w:rPr>
          <w:spacing w:val="-8"/>
        </w:rPr>
        <w:t xml:space="preserve"> </w:t>
      </w:r>
      <w:r>
        <w:t>will</w:t>
      </w:r>
      <w:r>
        <w:rPr>
          <w:spacing w:val="-8"/>
        </w:rPr>
        <w:t xml:space="preserve"> </w:t>
      </w:r>
      <w:r>
        <w:t>have</w:t>
      </w:r>
      <w:r>
        <w:rPr>
          <w:spacing w:val="-8"/>
        </w:rPr>
        <w:t xml:space="preserve"> </w:t>
      </w:r>
      <w:r>
        <w:t>a</w:t>
      </w:r>
      <w:r>
        <w:rPr>
          <w:spacing w:val="-8"/>
        </w:rPr>
        <w:t xml:space="preserve"> </w:t>
      </w:r>
      <w:r w:rsidR="00CF23BB">
        <w:t>subjectOfInfor</w:t>
      </w:r>
      <w:r>
        <w:t>mation</w:t>
      </w:r>
      <w:r>
        <w:rPr>
          <w:spacing w:val="-14"/>
        </w:rPr>
        <w:t xml:space="preserve"> </w:t>
      </w:r>
      <w:r>
        <w:t>with</w:t>
      </w:r>
      <w:r>
        <w:rPr>
          <w:spacing w:val="-14"/>
        </w:rPr>
        <w:t xml:space="preserve"> </w:t>
      </w:r>
      <w:r>
        <w:t>a</w:t>
      </w:r>
      <w:r>
        <w:rPr>
          <w:spacing w:val="-13"/>
        </w:rPr>
        <w:t xml:space="preserve"> </w:t>
      </w:r>
      <w:r>
        <w:t>value</w:t>
      </w:r>
      <w:r>
        <w:rPr>
          <w:spacing w:val="-14"/>
        </w:rPr>
        <w:t xml:space="preserve"> </w:t>
      </w:r>
      <w:r>
        <w:t>of</w:t>
      </w:r>
      <w:r>
        <w:rPr>
          <w:spacing w:val="-14"/>
        </w:rPr>
        <w:t xml:space="preserve"> </w:t>
      </w:r>
      <w:r>
        <w:t>'subject</w:t>
      </w:r>
      <w:r>
        <w:rPr>
          <w:spacing w:val="-13"/>
        </w:rPr>
        <w:t xml:space="preserve"> </w:t>
      </w:r>
      <w:r>
        <w:t>of</w:t>
      </w:r>
      <w:r>
        <w:rPr>
          <w:spacing w:val="-14"/>
        </w:rPr>
        <w:t xml:space="preserve"> </w:t>
      </w:r>
      <w:r>
        <w:t>record',</w:t>
      </w:r>
      <w:r>
        <w:rPr>
          <w:spacing w:val="-14"/>
        </w:rPr>
        <w:t xml:space="preserve"> </w:t>
      </w:r>
      <w:r>
        <w:t>since</w:t>
      </w:r>
      <w:r>
        <w:rPr>
          <w:spacing w:val="-13"/>
        </w:rPr>
        <w:t xml:space="preserve"> </w:t>
      </w:r>
      <w:r>
        <w:t>most</w:t>
      </w:r>
      <w:r>
        <w:rPr>
          <w:spacing w:val="-14"/>
        </w:rPr>
        <w:t xml:space="preserve"> </w:t>
      </w:r>
      <w:r>
        <w:t>statements</w:t>
      </w:r>
      <w:r>
        <w:rPr>
          <w:spacing w:val="-14"/>
        </w:rPr>
        <w:t xml:space="preserve"> </w:t>
      </w:r>
      <w:r>
        <w:t>in</w:t>
      </w:r>
      <w:r>
        <w:rPr>
          <w:spacing w:val="-13"/>
        </w:rPr>
        <w:t xml:space="preserve"> </w:t>
      </w:r>
      <w:r>
        <w:t>a</w:t>
      </w:r>
      <w:r>
        <w:rPr>
          <w:spacing w:val="-14"/>
        </w:rPr>
        <w:t xml:space="preserve"> </w:t>
      </w:r>
      <w:r>
        <w:t>patient</w:t>
      </w:r>
      <w:r>
        <w:rPr>
          <w:spacing w:val="-14"/>
        </w:rPr>
        <w:t xml:space="preserve"> </w:t>
      </w:r>
      <w:r>
        <w:t>record</w:t>
      </w:r>
      <w:r>
        <w:rPr>
          <w:spacing w:val="-13"/>
        </w:rPr>
        <w:t xml:space="preserve"> </w:t>
      </w:r>
      <w:r>
        <w:t>will</w:t>
      </w:r>
      <w:r>
        <w:rPr>
          <w:spacing w:val="-14"/>
        </w:rPr>
        <w:t xml:space="preserve"> </w:t>
      </w:r>
      <w:r>
        <w:t>be</w:t>
      </w:r>
      <w:r>
        <w:rPr>
          <w:spacing w:val="-13"/>
        </w:rPr>
        <w:t xml:space="preserve"> </w:t>
      </w:r>
      <w:r>
        <w:t>about</w:t>
      </w:r>
      <w:r>
        <w:rPr>
          <w:spacing w:val="-14"/>
        </w:rPr>
        <w:t xml:space="preserve"> </w:t>
      </w:r>
      <w:r>
        <w:t>the</w:t>
      </w:r>
      <w:r>
        <w:rPr>
          <w:spacing w:val="-14"/>
        </w:rPr>
        <w:t xml:space="preserve"> </w:t>
      </w:r>
      <w:r>
        <w:t>patient.</w:t>
      </w:r>
    </w:p>
    <w:p w14:paraId="67908501" w14:textId="77777777" w:rsidR="0013148D" w:rsidRDefault="0013148D">
      <w:pPr>
        <w:pStyle w:val="BodyText"/>
        <w:spacing w:before="1"/>
        <w:rPr>
          <w:sz w:val="18"/>
        </w:rPr>
      </w:pPr>
    </w:p>
    <w:p w14:paraId="2E4B7193" w14:textId="5D97E18C" w:rsidR="0013148D" w:rsidRDefault="00C93035" w:rsidP="00FB2590">
      <w:pPr>
        <w:pStyle w:val="Heading3"/>
      </w:pPr>
      <w:bookmarkStart w:id="124" w:name="4.1.6._statementType"/>
      <w:bookmarkStart w:id="125" w:name="_Toc1824827"/>
      <w:bookmarkStart w:id="126" w:name="_Toc5884771"/>
      <w:bookmarkEnd w:id="124"/>
      <w:r w:rsidRPr="00FB2590">
        <w:t>statementType</w:t>
      </w:r>
      <w:bookmarkEnd w:id="125"/>
      <w:bookmarkEnd w:id="126"/>
    </w:p>
    <w:p w14:paraId="1F50D1B2" w14:textId="43030DD7" w:rsidR="0013148D" w:rsidRDefault="00C93035">
      <w:pPr>
        <w:pStyle w:val="BodyText"/>
        <w:spacing w:before="220" w:line="249" w:lineRule="auto"/>
        <w:ind w:left="1060" w:right="118"/>
        <w:jc w:val="both"/>
      </w:pPr>
      <w:r>
        <w:t>Statement Type distinguishes between a performance ('performed') and a</w:t>
      </w:r>
      <w:r w:rsidR="00CF23BB">
        <w:t xml:space="preserve"> request ('requested'). Perfor</w:t>
      </w:r>
      <w:r>
        <w:t xml:space="preserve">mances may be observational performances, e.g. the observation of a clinical finding or disorder </w:t>
      </w:r>
      <w:r>
        <w:rPr>
          <w:spacing w:val="-4"/>
        </w:rPr>
        <w:t xml:space="preserve">being </w:t>
      </w:r>
      <w:r>
        <w:t xml:space="preserve">present or absent. They can also be a procedure or intervention which has been performed on the subject of record in the past, e.g. “a procedure using a 12-lead electrocardiogram”. Performances can – but do not have to – include quantitative or qualitative results, e.g. “3 dot blot hemorrhages” or “Hepatitis </w:t>
      </w:r>
      <w:r>
        <w:rPr>
          <w:spacing w:val="-15"/>
        </w:rPr>
        <w:t xml:space="preserve">A </w:t>
      </w:r>
      <w:r>
        <w:t>antibody positive”.</w:t>
      </w:r>
    </w:p>
    <w:p w14:paraId="7A896377" w14:textId="77777777" w:rsidR="0013148D" w:rsidRDefault="0013148D">
      <w:pPr>
        <w:pStyle w:val="BodyText"/>
        <w:spacing w:before="2"/>
        <w:rPr>
          <w:sz w:val="18"/>
        </w:rPr>
      </w:pPr>
    </w:p>
    <w:p w14:paraId="03B9C937" w14:textId="45F41466" w:rsidR="0013148D" w:rsidRDefault="0030693E" w:rsidP="00FB2590">
      <w:pPr>
        <w:pStyle w:val="Heading3"/>
      </w:pPr>
      <w:bookmarkStart w:id="127" w:name="4.1.7._topic"/>
      <w:bookmarkStart w:id="128" w:name="_Toc1824828"/>
      <w:bookmarkStart w:id="129" w:name="_Toc5884772"/>
      <w:bookmarkEnd w:id="127"/>
      <w:r>
        <w:t>T</w:t>
      </w:r>
      <w:r w:rsidR="00C93035">
        <w:t>opic</w:t>
      </w:r>
      <w:bookmarkEnd w:id="128"/>
      <w:bookmarkEnd w:id="129"/>
    </w:p>
    <w:p w14:paraId="0968F590" w14:textId="0CE9E65E" w:rsidR="0013148D" w:rsidRDefault="00C93035">
      <w:pPr>
        <w:pStyle w:val="BodyText"/>
        <w:spacing w:before="220" w:line="249" w:lineRule="auto"/>
        <w:ind w:left="1060" w:right="118"/>
        <w:jc w:val="both"/>
      </w:pPr>
      <w:r>
        <w:t xml:space="preserve">Topic is the expression of </w:t>
      </w:r>
      <w:r>
        <w:rPr>
          <w:b/>
        </w:rPr>
        <w:t xml:space="preserve">WHAT </w:t>
      </w:r>
      <w:r>
        <w:t>is being requested or what was performed. For both clinical statement types (request or performance) a pre-coordinated or post-coordinated S</w:t>
      </w:r>
      <w:r w:rsidR="00CF23BB">
        <w:t>olor</w:t>
      </w:r>
      <w:r>
        <w:t xml:space="preserve"> “procedure” concept as a logical expression is required to sufficiently capture the action, which is either requested or performed.</w:t>
      </w:r>
    </w:p>
    <w:p w14:paraId="1AA139BB" w14:textId="77777777" w:rsidR="0013148D" w:rsidRDefault="0013148D">
      <w:pPr>
        <w:pStyle w:val="BodyText"/>
        <w:spacing w:before="11"/>
        <w:rPr>
          <w:sz w:val="17"/>
        </w:rPr>
      </w:pPr>
    </w:p>
    <w:p w14:paraId="3630790D" w14:textId="77777777" w:rsidR="0013148D" w:rsidRDefault="00C93035">
      <w:pPr>
        <w:ind w:left="1060"/>
        <w:jc w:val="both"/>
        <w:rPr>
          <w:sz w:val="20"/>
        </w:rPr>
      </w:pPr>
      <w:r>
        <w:rPr>
          <w:b/>
          <w:i/>
          <w:sz w:val="20"/>
        </w:rPr>
        <w:t xml:space="preserve">Requests for actions </w:t>
      </w:r>
      <w:r>
        <w:rPr>
          <w:sz w:val="20"/>
        </w:rPr>
        <w:t>can be requests for actions such as procedures or interventions:</w:t>
      </w:r>
    </w:p>
    <w:p w14:paraId="7CA0B173" w14:textId="77777777" w:rsidR="0013148D" w:rsidRDefault="0013148D">
      <w:pPr>
        <w:pStyle w:val="BodyText"/>
        <w:spacing w:before="3"/>
        <w:rPr>
          <w:sz w:val="18"/>
        </w:rPr>
      </w:pPr>
    </w:p>
    <w:p w14:paraId="3BC47ECA" w14:textId="77777777" w:rsidR="0013148D" w:rsidRDefault="00C93035" w:rsidP="00437164">
      <w:pPr>
        <w:pStyle w:val="ListParagraph"/>
        <w:numPr>
          <w:ilvl w:val="3"/>
          <w:numId w:val="4"/>
        </w:numPr>
        <w:tabs>
          <w:tab w:val="left" w:pos="1260"/>
        </w:tabs>
        <w:jc w:val="both"/>
        <w:rPr>
          <w:sz w:val="20"/>
        </w:rPr>
      </w:pPr>
      <w:r>
        <w:rPr>
          <w:sz w:val="20"/>
        </w:rPr>
        <w:t>Stress echocardiogram</w:t>
      </w:r>
    </w:p>
    <w:p w14:paraId="7C40E884" w14:textId="77777777" w:rsidR="0013148D" w:rsidRDefault="00C93035" w:rsidP="00437164">
      <w:pPr>
        <w:pStyle w:val="ListParagraph"/>
        <w:numPr>
          <w:ilvl w:val="3"/>
          <w:numId w:val="4"/>
        </w:numPr>
        <w:tabs>
          <w:tab w:val="left" w:pos="1260"/>
        </w:tabs>
        <w:spacing w:before="11"/>
        <w:jc w:val="both"/>
        <w:rPr>
          <w:sz w:val="20"/>
        </w:rPr>
      </w:pPr>
      <w:r>
        <w:rPr>
          <w:sz w:val="20"/>
        </w:rPr>
        <w:t>Administration of Aspirin 81 mg oral tablet</w:t>
      </w:r>
    </w:p>
    <w:p w14:paraId="612507B0" w14:textId="77777777" w:rsidR="0013148D" w:rsidRDefault="00C93035" w:rsidP="00437164">
      <w:pPr>
        <w:pStyle w:val="ListParagraph"/>
        <w:numPr>
          <w:ilvl w:val="3"/>
          <w:numId w:val="4"/>
        </w:numPr>
        <w:tabs>
          <w:tab w:val="left" w:pos="1260"/>
        </w:tabs>
        <w:spacing w:before="10"/>
        <w:jc w:val="both"/>
        <w:rPr>
          <w:sz w:val="20"/>
        </w:rPr>
      </w:pPr>
      <w:r>
        <w:rPr>
          <w:sz w:val="20"/>
        </w:rPr>
        <w:t>Systolic blood pressure measurement</w:t>
      </w:r>
    </w:p>
    <w:p w14:paraId="64A4CEF7" w14:textId="77777777" w:rsidR="0013148D" w:rsidRDefault="0013148D">
      <w:pPr>
        <w:pStyle w:val="BodyText"/>
        <w:spacing w:before="7"/>
        <w:rPr>
          <w:sz w:val="18"/>
        </w:rPr>
      </w:pPr>
    </w:p>
    <w:p w14:paraId="21A4C661" w14:textId="2E675702" w:rsidR="0013148D" w:rsidRDefault="00C93035">
      <w:pPr>
        <w:pStyle w:val="BodyText"/>
        <w:spacing w:line="249" w:lineRule="auto"/>
        <w:ind w:left="1060" w:right="118"/>
        <w:jc w:val="both"/>
      </w:pPr>
      <w:r>
        <w:rPr>
          <w:b/>
          <w:i/>
        </w:rPr>
        <w:t xml:space="preserve">Performances of actions </w:t>
      </w:r>
      <w:r>
        <w:t>can be performed procedures like the examples</w:t>
      </w:r>
      <w:r w:rsidR="00651F96">
        <w:t xml:space="preserve"> above. They can also be obser</w:t>
      </w:r>
      <w:r>
        <w:t>vational procedures, describing the absence or presence of clinical findings or disorders. In these cases, the observation action of the clinical findings and disorders is performed:</w:t>
      </w:r>
    </w:p>
    <w:p w14:paraId="495B3940" w14:textId="77777777" w:rsidR="0013148D" w:rsidRDefault="0013148D">
      <w:pPr>
        <w:pStyle w:val="BodyText"/>
        <w:spacing w:before="7"/>
        <w:rPr>
          <w:sz w:val="17"/>
        </w:rPr>
      </w:pPr>
    </w:p>
    <w:p w14:paraId="4BB02710" w14:textId="77777777" w:rsidR="0013148D" w:rsidRDefault="00C93035" w:rsidP="00437164">
      <w:pPr>
        <w:pStyle w:val="ListParagraph"/>
        <w:numPr>
          <w:ilvl w:val="3"/>
          <w:numId w:val="4"/>
        </w:numPr>
        <w:tabs>
          <w:tab w:val="left" w:pos="1260"/>
        </w:tabs>
        <w:jc w:val="both"/>
        <w:rPr>
          <w:sz w:val="20"/>
        </w:rPr>
      </w:pPr>
      <w:r>
        <w:rPr>
          <w:sz w:val="20"/>
        </w:rPr>
        <w:t>Congestive heart failure</w:t>
      </w:r>
    </w:p>
    <w:p w14:paraId="3FD77059" w14:textId="77777777" w:rsidR="0013148D" w:rsidRDefault="00C93035" w:rsidP="00437164">
      <w:pPr>
        <w:pStyle w:val="ListParagraph"/>
        <w:numPr>
          <w:ilvl w:val="3"/>
          <w:numId w:val="4"/>
        </w:numPr>
        <w:tabs>
          <w:tab w:val="left" w:pos="1260"/>
        </w:tabs>
        <w:spacing w:before="11"/>
        <w:jc w:val="both"/>
        <w:rPr>
          <w:sz w:val="20"/>
        </w:rPr>
      </w:pPr>
      <w:r>
        <w:rPr>
          <w:sz w:val="20"/>
        </w:rPr>
        <w:t>History of malignant neoplasm of bone</w:t>
      </w:r>
    </w:p>
    <w:p w14:paraId="46FDD083" w14:textId="77777777" w:rsidR="0013148D" w:rsidRDefault="00C93035" w:rsidP="00437164">
      <w:pPr>
        <w:pStyle w:val="ListParagraph"/>
        <w:numPr>
          <w:ilvl w:val="3"/>
          <w:numId w:val="4"/>
        </w:numPr>
        <w:tabs>
          <w:tab w:val="left" w:pos="1260"/>
        </w:tabs>
        <w:spacing w:before="10"/>
        <w:jc w:val="both"/>
        <w:rPr>
          <w:sz w:val="20"/>
        </w:rPr>
      </w:pPr>
      <w:r>
        <w:rPr>
          <w:sz w:val="20"/>
        </w:rPr>
        <w:t>Numbness of left arm</w:t>
      </w:r>
    </w:p>
    <w:p w14:paraId="123504B0" w14:textId="77777777" w:rsidR="0013148D" w:rsidRDefault="00C93035" w:rsidP="00437164">
      <w:pPr>
        <w:pStyle w:val="ListParagraph"/>
        <w:numPr>
          <w:ilvl w:val="3"/>
          <w:numId w:val="4"/>
        </w:numPr>
        <w:tabs>
          <w:tab w:val="left" w:pos="1260"/>
        </w:tabs>
        <w:spacing w:before="11"/>
        <w:jc w:val="both"/>
        <w:rPr>
          <w:sz w:val="20"/>
        </w:rPr>
      </w:pPr>
      <w:r>
        <w:rPr>
          <w:sz w:val="20"/>
        </w:rPr>
        <w:t>History of cognitive behavioral therapy</w:t>
      </w:r>
    </w:p>
    <w:p w14:paraId="17019846" w14:textId="77777777" w:rsidR="0013148D" w:rsidRDefault="0013148D">
      <w:pPr>
        <w:pStyle w:val="BodyText"/>
        <w:spacing w:before="3"/>
        <w:rPr>
          <w:sz w:val="18"/>
        </w:rPr>
      </w:pPr>
    </w:p>
    <w:p w14:paraId="2A546DF7" w14:textId="040B5648" w:rsidR="00764BFD" w:rsidRDefault="00C93035" w:rsidP="00151885">
      <w:pPr>
        <w:pStyle w:val="BodyText"/>
        <w:spacing w:line="249" w:lineRule="auto"/>
        <w:ind w:left="1060" w:right="119"/>
        <w:jc w:val="both"/>
      </w:pPr>
      <w:r>
        <w:t>The topic is the central component of clinical statements. The following are proposed principles for the topic of a clinical statement.</w:t>
      </w:r>
    </w:p>
    <w:p w14:paraId="41F9A873" w14:textId="77777777" w:rsidR="00764BFD" w:rsidRDefault="00764BFD" w:rsidP="00151885">
      <w:pPr>
        <w:pStyle w:val="BodyText"/>
        <w:spacing w:line="249" w:lineRule="auto"/>
        <w:ind w:left="1060" w:right="119"/>
        <w:jc w:val="both"/>
      </w:pPr>
    </w:p>
    <w:p w14:paraId="75702E4A" w14:textId="21C028A2" w:rsidR="0013148D" w:rsidRDefault="00C93035" w:rsidP="00151885">
      <w:pPr>
        <w:pStyle w:val="BodyText"/>
        <w:spacing w:line="249" w:lineRule="auto"/>
        <w:ind w:left="1060" w:right="119"/>
        <w:jc w:val="both"/>
      </w:pPr>
      <w:r>
        <w:rPr>
          <w:b/>
        </w:rPr>
        <w:t xml:space="preserve">Principle 1: </w:t>
      </w:r>
      <w:r>
        <w:t>The topic defines the action being performed or requested.</w:t>
      </w:r>
    </w:p>
    <w:p w14:paraId="6BACCC42" w14:textId="63E3950F" w:rsidR="0013148D" w:rsidRPr="00764BFD" w:rsidRDefault="00C93035" w:rsidP="00764BFD">
      <w:pPr>
        <w:tabs>
          <w:tab w:val="left" w:pos="1260"/>
        </w:tabs>
        <w:spacing w:before="47" w:line="249" w:lineRule="auto"/>
        <w:ind w:left="1060" w:right="119"/>
        <w:rPr>
          <w:sz w:val="20"/>
        </w:rPr>
      </w:pPr>
      <w:r w:rsidRPr="00764BFD">
        <w:rPr>
          <w:b/>
          <w:sz w:val="20"/>
        </w:rPr>
        <w:t xml:space="preserve">Principle 2: </w:t>
      </w:r>
      <w:r w:rsidRPr="00764BFD">
        <w:rPr>
          <w:sz w:val="20"/>
        </w:rPr>
        <w:t xml:space="preserve">The topic has to be able to exist on its own and still retain original intent </w:t>
      </w:r>
      <w:r w:rsidRPr="00764BFD">
        <w:rPr>
          <w:spacing w:val="-6"/>
          <w:sz w:val="20"/>
        </w:rPr>
        <w:t xml:space="preserve">and </w:t>
      </w:r>
      <w:r w:rsidRPr="00764BFD">
        <w:rPr>
          <w:sz w:val="20"/>
        </w:rPr>
        <w:t>clarity of meaning.</w:t>
      </w:r>
    </w:p>
    <w:p w14:paraId="5F24F816" w14:textId="1ED6A911" w:rsidR="0013148D" w:rsidRPr="00764BFD" w:rsidRDefault="00C93035" w:rsidP="00764BFD">
      <w:pPr>
        <w:tabs>
          <w:tab w:val="left" w:pos="1260"/>
        </w:tabs>
        <w:spacing w:before="39"/>
        <w:ind w:left="1060"/>
        <w:rPr>
          <w:sz w:val="20"/>
        </w:rPr>
      </w:pPr>
      <w:r w:rsidRPr="00764BFD">
        <w:rPr>
          <w:b/>
          <w:sz w:val="20"/>
        </w:rPr>
        <w:t xml:space="preserve">Principle 3: </w:t>
      </w:r>
      <w:r w:rsidRPr="00764BFD">
        <w:rPr>
          <w:sz w:val="20"/>
        </w:rPr>
        <w:t>The topic includes what is being measured or observed.</w:t>
      </w:r>
    </w:p>
    <w:p w14:paraId="284E446D" w14:textId="3092733E" w:rsidR="0013148D" w:rsidRPr="00764BFD" w:rsidRDefault="00C93035" w:rsidP="00764BFD">
      <w:pPr>
        <w:tabs>
          <w:tab w:val="left" w:pos="1260"/>
        </w:tabs>
        <w:spacing w:before="47"/>
        <w:ind w:left="1060"/>
        <w:rPr>
          <w:sz w:val="20"/>
        </w:rPr>
      </w:pPr>
      <w:r w:rsidRPr="00764BFD">
        <w:rPr>
          <w:b/>
          <w:sz w:val="20"/>
        </w:rPr>
        <w:t xml:space="preserve">Principle 4: </w:t>
      </w:r>
      <w:r w:rsidRPr="00764BFD">
        <w:rPr>
          <w:sz w:val="20"/>
        </w:rPr>
        <w:t>Each clinical statement may only have one topic.</w:t>
      </w:r>
    </w:p>
    <w:p w14:paraId="64AF4770" w14:textId="77777777" w:rsidR="0037390B" w:rsidRPr="0037390B" w:rsidRDefault="0037390B" w:rsidP="0037390B">
      <w:pPr>
        <w:tabs>
          <w:tab w:val="left" w:pos="1260"/>
        </w:tabs>
        <w:spacing w:before="47"/>
        <w:ind w:left="1060"/>
        <w:rPr>
          <w:sz w:val="20"/>
        </w:rPr>
      </w:pPr>
    </w:p>
    <w:p w14:paraId="5DA3DAAB" w14:textId="77777777" w:rsidR="0013148D" w:rsidRDefault="0013148D">
      <w:pPr>
        <w:pStyle w:val="BodyText"/>
        <w:spacing w:before="9"/>
        <w:rPr>
          <w:sz w:val="21"/>
        </w:rPr>
      </w:pPr>
    </w:p>
    <w:p w14:paraId="7208C07D" w14:textId="3BBC7962" w:rsidR="0013148D" w:rsidRDefault="0030693E" w:rsidP="008C2E69">
      <w:pPr>
        <w:pStyle w:val="Heading3"/>
      </w:pPr>
      <w:bookmarkStart w:id="130" w:name="4.1.8._circumstance"/>
      <w:bookmarkStart w:id="131" w:name="_Toc1824829"/>
      <w:bookmarkStart w:id="132" w:name="_Toc5884773"/>
      <w:bookmarkEnd w:id="130"/>
      <w:r>
        <w:t>C</w:t>
      </w:r>
      <w:r w:rsidR="00C93035">
        <w:t>ircumstance</w:t>
      </w:r>
      <w:bookmarkEnd w:id="131"/>
      <w:bookmarkEnd w:id="132"/>
    </w:p>
    <w:p w14:paraId="54CD6A9A" w14:textId="77777777" w:rsidR="0013148D" w:rsidRDefault="0013148D">
      <w:pPr>
        <w:pStyle w:val="BodyText"/>
        <w:spacing w:before="2"/>
        <w:rPr>
          <w:rFonts w:ascii="Arial"/>
          <w:b/>
          <w:sz w:val="26"/>
        </w:rPr>
      </w:pPr>
    </w:p>
    <w:p w14:paraId="22209EF7" w14:textId="77777777" w:rsidR="0013148D" w:rsidRDefault="00C93035">
      <w:pPr>
        <w:pStyle w:val="BodyText"/>
        <w:spacing w:before="8"/>
        <w:rPr>
          <w:b/>
          <w:sz w:val="18"/>
        </w:rPr>
      </w:pPr>
      <w:r>
        <w:rPr>
          <w:noProof/>
        </w:rPr>
        <w:drawing>
          <wp:anchor distT="0" distB="0" distL="0" distR="0" simplePos="0" relativeHeight="251637760" behindDoc="0" locked="0" layoutInCell="1" allowOverlap="1" wp14:anchorId="55E4AFDC" wp14:editId="3AF3FED4">
            <wp:simplePos x="0" y="0"/>
            <wp:positionH relativeFrom="page">
              <wp:posOffset>1524000</wp:posOffset>
            </wp:positionH>
            <wp:positionV relativeFrom="paragraph">
              <wp:posOffset>161336</wp:posOffset>
            </wp:positionV>
            <wp:extent cx="5372106" cy="407670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5372106" cy="4076700"/>
                    </a:xfrm>
                    <a:prstGeom prst="rect">
                      <a:avLst/>
                    </a:prstGeom>
                  </pic:spPr>
                </pic:pic>
              </a:graphicData>
            </a:graphic>
          </wp:anchor>
        </w:drawing>
      </w:r>
    </w:p>
    <w:p w14:paraId="1FC6FF06" w14:textId="77777777" w:rsidR="00167442" w:rsidRDefault="00167442" w:rsidP="00167442">
      <w:pPr>
        <w:pStyle w:val="Caption"/>
      </w:pPr>
    </w:p>
    <w:p w14:paraId="21EC9838" w14:textId="639229F5" w:rsidR="00167442" w:rsidRDefault="00167442" w:rsidP="00167442">
      <w:pPr>
        <w:pStyle w:val="Caption"/>
        <w:jc w:val="center"/>
      </w:pPr>
      <w:bookmarkStart w:id="133" w:name="_Toc5178968"/>
      <w:r>
        <w:t xml:space="preserve">Figure </w:t>
      </w:r>
      <w:r w:rsidR="00BE6264">
        <w:fldChar w:fldCharType="begin"/>
      </w:r>
      <w:r w:rsidR="00BE6264">
        <w:instrText xml:space="preserve"> SEQ Figure \* ARABIC </w:instrText>
      </w:r>
      <w:r w:rsidR="00BE6264">
        <w:fldChar w:fldCharType="separate"/>
      </w:r>
      <w:r w:rsidR="00716703">
        <w:rPr>
          <w:noProof/>
        </w:rPr>
        <w:t>4</w:t>
      </w:r>
      <w:r w:rsidR="00BE6264">
        <w:rPr>
          <w:noProof/>
        </w:rPr>
        <w:fldChar w:fldCharType="end"/>
      </w:r>
      <w:r>
        <w:t>: Circumstance and Subtypes</w:t>
      </w:r>
      <w:bookmarkEnd w:id="133"/>
    </w:p>
    <w:p w14:paraId="4D9F15E7" w14:textId="77777777" w:rsidR="00167442" w:rsidRDefault="00167442">
      <w:pPr>
        <w:pStyle w:val="BodyText"/>
        <w:spacing w:before="215" w:line="249" w:lineRule="auto"/>
        <w:ind w:left="1060"/>
      </w:pPr>
    </w:p>
    <w:p w14:paraId="199F77F1" w14:textId="5D9FB0FD" w:rsidR="00167442" w:rsidRDefault="00167442">
      <w:pPr>
        <w:pStyle w:val="BodyText"/>
        <w:spacing w:before="215" w:line="249" w:lineRule="auto"/>
        <w:ind w:left="1060"/>
      </w:pPr>
    </w:p>
    <w:p w14:paraId="5255D385" w14:textId="41A06797" w:rsidR="00B177D1" w:rsidRDefault="00B177D1">
      <w:pPr>
        <w:pStyle w:val="BodyText"/>
        <w:spacing w:before="215" w:line="249" w:lineRule="auto"/>
        <w:ind w:left="1060"/>
      </w:pPr>
    </w:p>
    <w:p w14:paraId="41B2D044" w14:textId="77777777" w:rsidR="00B177D1" w:rsidRDefault="00B177D1">
      <w:pPr>
        <w:pStyle w:val="BodyText"/>
        <w:spacing w:before="215" w:line="249" w:lineRule="auto"/>
        <w:ind w:left="1060"/>
      </w:pPr>
    </w:p>
    <w:p w14:paraId="7FF6B819" w14:textId="03EC9454" w:rsidR="00F34EE2" w:rsidRDefault="00C93035">
      <w:pPr>
        <w:pStyle w:val="BodyText"/>
        <w:spacing w:before="215" w:line="249" w:lineRule="auto"/>
        <w:ind w:left="1060"/>
      </w:pPr>
      <w:r>
        <w:t xml:space="preserve">Circumstances can describe </w:t>
      </w:r>
      <w:r>
        <w:rPr>
          <w:b/>
        </w:rPr>
        <w:t>HOW</w:t>
      </w:r>
      <w:r>
        <w:t xml:space="preserve">, </w:t>
      </w:r>
      <w:r>
        <w:rPr>
          <w:b/>
        </w:rPr>
        <w:t xml:space="preserve">WHY </w:t>
      </w:r>
      <w:r>
        <w:t xml:space="preserve">and </w:t>
      </w:r>
      <w:r>
        <w:rPr>
          <w:b/>
        </w:rPr>
        <w:t xml:space="preserve">WHEN </w:t>
      </w:r>
      <w:r>
        <w:t xml:space="preserve">a requested or performed action will be or was carried out. </w:t>
      </w:r>
    </w:p>
    <w:p w14:paraId="260302E7" w14:textId="77777777" w:rsidR="00B177D1" w:rsidRPr="00B177D1" w:rsidRDefault="00B177D1">
      <w:pPr>
        <w:pStyle w:val="BodyText"/>
        <w:spacing w:before="215" w:line="249" w:lineRule="auto"/>
        <w:ind w:left="1060"/>
      </w:pPr>
    </w:p>
    <w:p w14:paraId="6B7AA417" w14:textId="5BE93E95" w:rsidR="00356F4A" w:rsidRPr="00764BFD" w:rsidRDefault="00356F4A" w:rsidP="00437164">
      <w:pPr>
        <w:pStyle w:val="ListParagraph"/>
        <w:widowControl/>
        <w:numPr>
          <w:ilvl w:val="1"/>
          <w:numId w:val="19"/>
        </w:numPr>
        <w:autoSpaceDE/>
        <w:autoSpaceDN/>
        <w:rPr>
          <w:sz w:val="20"/>
          <w:szCs w:val="20"/>
        </w:rPr>
      </w:pPr>
      <w:r w:rsidRPr="00764BFD">
        <w:rPr>
          <w:b/>
          <w:sz w:val="20"/>
          <w:szCs w:val="20"/>
        </w:rPr>
        <w:t>Principle 1:</w:t>
      </w:r>
      <w:r w:rsidRPr="00764BFD">
        <w:rPr>
          <w:sz w:val="20"/>
          <w:szCs w:val="20"/>
        </w:rPr>
        <w:t xml:space="preserve"> </w:t>
      </w:r>
      <w:r w:rsidR="00B177D1" w:rsidRPr="00764BFD">
        <w:rPr>
          <w:sz w:val="20"/>
          <w:szCs w:val="20"/>
        </w:rPr>
        <w:t>Circumstances</w:t>
      </w:r>
      <w:r w:rsidRPr="00764BFD">
        <w:rPr>
          <w:sz w:val="20"/>
          <w:szCs w:val="20"/>
        </w:rPr>
        <w:t xml:space="preserve"> refine or further qualify the topic. </w:t>
      </w:r>
    </w:p>
    <w:p w14:paraId="27B7AF0B" w14:textId="5023C557" w:rsidR="00356F4A" w:rsidRPr="00764BFD" w:rsidRDefault="00356F4A" w:rsidP="00437164">
      <w:pPr>
        <w:pStyle w:val="ListParagraph"/>
        <w:widowControl/>
        <w:numPr>
          <w:ilvl w:val="1"/>
          <w:numId w:val="19"/>
        </w:numPr>
        <w:autoSpaceDE/>
        <w:autoSpaceDN/>
        <w:rPr>
          <w:sz w:val="20"/>
          <w:szCs w:val="20"/>
        </w:rPr>
      </w:pPr>
      <w:r w:rsidRPr="00764BFD">
        <w:rPr>
          <w:b/>
          <w:sz w:val="20"/>
          <w:szCs w:val="20"/>
        </w:rPr>
        <w:t>Principle 2:</w:t>
      </w:r>
      <w:r w:rsidRPr="00764BFD">
        <w:rPr>
          <w:sz w:val="20"/>
          <w:szCs w:val="20"/>
        </w:rPr>
        <w:t xml:space="preserve"> Not every </w:t>
      </w:r>
      <w:r w:rsidR="00B177D1" w:rsidRPr="00764BFD">
        <w:rPr>
          <w:sz w:val="20"/>
          <w:szCs w:val="20"/>
        </w:rPr>
        <w:t xml:space="preserve">request for </w:t>
      </w:r>
      <w:r w:rsidRPr="00764BFD">
        <w:rPr>
          <w:sz w:val="20"/>
          <w:szCs w:val="20"/>
        </w:rPr>
        <w:t xml:space="preserve">action or </w:t>
      </w:r>
      <w:r w:rsidR="00B177D1" w:rsidRPr="00764BFD">
        <w:rPr>
          <w:sz w:val="20"/>
          <w:szCs w:val="20"/>
        </w:rPr>
        <w:t>performance of action</w:t>
      </w:r>
      <w:r w:rsidRPr="00764BFD">
        <w:rPr>
          <w:sz w:val="20"/>
          <w:szCs w:val="20"/>
        </w:rPr>
        <w:t xml:space="preserve"> requires </w:t>
      </w:r>
      <w:r w:rsidR="00B177D1" w:rsidRPr="00764BFD">
        <w:rPr>
          <w:sz w:val="20"/>
          <w:szCs w:val="20"/>
        </w:rPr>
        <w:t>circumstances</w:t>
      </w:r>
      <w:r w:rsidRPr="00764BFD">
        <w:rPr>
          <w:sz w:val="20"/>
          <w:szCs w:val="20"/>
        </w:rPr>
        <w:t xml:space="preserve"> to be sufficiently defined.</w:t>
      </w:r>
    </w:p>
    <w:p w14:paraId="72A24E51" w14:textId="28408F4F" w:rsidR="00356F4A" w:rsidRPr="00764BFD" w:rsidRDefault="00356F4A" w:rsidP="00437164">
      <w:pPr>
        <w:pStyle w:val="ListParagraph"/>
        <w:widowControl/>
        <w:numPr>
          <w:ilvl w:val="1"/>
          <w:numId w:val="19"/>
        </w:numPr>
        <w:autoSpaceDE/>
        <w:autoSpaceDN/>
        <w:rPr>
          <w:sz w:val="20"/>
          <w:szCs w:val="20"/>
        </w:rPr>
      </w:pPr>
      <w:r w:rsidRPr="00764BFD">
        <w:rPr>
          <w:b/>
          <w:sz w:val="20"/>
          <w:szCs w:val="20"/>
        </w:rPr>
        <w:t>Principle 3:</w:t>
      </w:r>
      <w:r w:rsidRPr="00764BFD">
        <w:rPr>
          <w:sz w:val="20"/>
          <w:szCs w:val="20"/>
        </w:rPr>
        <w:t xml:space="preserve"> A </w:t>
      </w:r>
      <w:r w:rsidR="00B177D1" w:rsidRPr="00764BFD">
        <w:rPr>
          <w:sz w:val="20"/>
          <w:szCs w:val="20"/>
        </w:rPr>
        <w:t>circumstance</w:t>
      </w:r>
      <w:r w:rsidRPr="00764BFD">
        <w:rPr>
          <w:sz w:val="20"/>
          <w:szCs w:val="20"/>
        </w:rPr>
        <w:t xml:space="preserve"> has a key and a value, where the value can be a concept or a numeric range with unit.</w:t>
      </w:r>
    </w:p>
    <w:p w14:paraId="57A36FA9" w14:textId="576B3520" w:rsidR="00356F4A" w:rsidRPr="00764BFD" w:rsidRDefault="00356F4A" w:rsidP="00437164">
      <w:pPr>
        <w:pStyle w:val="ListParagraph"/>
        <w:widowControl/>
        <w:numPr>
          <w:ilvl w:val="1"/>
          <w:numId w:val="19"/>
        </w:numPr>
        <w:autoSpaceDE/>
        <w:autoSpaceDN/>
        <w:rPr>
          <w:sz w:val="20"/>
          <w:szCs w:val="20"/>
        </w:rPr>
      </w:pPr>
      <w:r w:rsidRPr="00764BFD">
        <w:rPr>
          <w:b/>
          <w:sz w:val="20"/>
          <w:szCs w:val="20"/>
        </w:rPr>
        <w:t>Principle 4:</w:t>
      </w:r>
      <w:r w:rsidRPr="00764BFD">
        <w:rPr>
          <w:sz w:val="20"/>
          <w:szCs w:val="20"/>
        </w:rPr>
        <w:t xml:space="preserve"> A </w:t>
      </w:r>
      <w:r w:rsidR="00B177D1" w:rsidRPr="00764BFD">
        <w:rPr>
          <w:sz w:val="20"/>
          <w:szCs w:val="20"/>
        </w:rPr>
        <w:t>circumstance</w:t>
      </w:r>
      <w:r w:rsidRPr="00764BFD">
        <w:rPr>
          <w:sz w:val="20"/>
          <w:szCs w:val="20"/>
        </w:rPr>
        <w:t xml:space="preserve"> can also be given a defining category such as a prerequisite or technique.</w:t>
      </w:r>
    </w:p>
    <w:p w14:paraId="33FF9883" w14:textId="77777777" w:rsidR="00356F4A" w:rsidRPr="00764BFD" w:rsidRDefault="00356F4A" w:rsidP="00356F4A">
      <w:pPr>
        <w:ind w:left="1080"/>
        <w:rPr>
          <w:sz w:val="20"/>
          <w:szCs w:val="20"/>
        </w:rPr>
      </w:pPr>
    </w:p>
    <w:p w14:paraId="6F8AA591" w14:textId="77777777" w:rsidR="00356F4A" w:rsidRPr="00764BFD" w:rsidRDefault="00356F4A" w:rsidP="00437164">
      <w:pPr>
        <w:pStyle w:val="ListParagraph"/>
        <w:widowControl/>
        <w:numPr>
          <w:ilvl w:val="0"/>
          <w:numId w:val="20"/>
        </w:numPr>
        <w:autoSpaceDE/>
        <w:autoSpaceDN/>
        <w:rPr>
          <w:sz w:val="20"/>
          <w:szCs w:val="20"/>
        </w:rPr>
      </w:pPr>
      <w:r w:rsidRPr="00764BFD">
        <w:rPr>
          <w:b/>
          <w:sz w:val="20"/>
          <w:szCs w:val="20"/>
        </w:rPr>
        <w:t>Prerequisite</w:t>
      </w:r>
      <w:r w:rsidRPr="00764BFD">
        <w:rPr>
          <w:sz w:val="20"/>
          <w:szCs w:val="20"/>
        </w:rPr>
        <w:t xml:space="preserve">: </w:t>
      </w:r>
    </w:p>
    <w:p w14:paraId="34FE8C8F" w14:textId="77777777" w:rsidR="00356F4A" w:rsidRPr="00764BFD" w:rsidRDefault="00356F4A" w:rsidP="00437164">
      <w:pPr>
        <w:pStyle w:val="ListParagraph"/>
        <w:widowControl/>
        <w:numPr>
          <w:ilvl w:val="1"/>
          <w:numId w:val="20"/>
        </w:numPr>
        <w:autoSpaceDE/>
        <w:autoSpaceDN/>
        <w:rPr>
          <w:sz w:val="20"/>
          <w:szCs w:val="20"/>
        </w:rPr>
      </w:pPr>
      <w:r w:rsidRPr="00764BFD">
        <w:rPr>
          <w:i/>
          <w:sz w:val="20"/>
          <w:szCs w:val="20"/>
        </w:rPr>
        <w:t>Definition</w:t>
      </w:r>
      <w:r w:rsidRPr="00764BFD">
        <w:rPr>
          <w:sz w:val="20"/>
          <w:szCs w:val="20"/>
        </w:rPr>
        <w:t xml:space="preserve">: A </w:t>
      </w:r>
      <w:r w:rsidRPr="00764BFD">
        <w:rPr>
          <w:b/>
          <w:sz w:val="20"/>
          <w:szCs w:val="20"/>
        </w:rPr>
        <w:t>state</w:t>
      </w:r>
      <w:r w:rsidRPr="00764BFD">
        <w:rPr>
          <w:sz w:val="20"/>
          <w:szCs w:val="20"/>
        </w:rPr>
        <w:t xml:space="preserve"> that </w:t>
      </w:r>
      <w:r w:rsidRPr="00764BFD">
        <w:rPr>
          <w:b/>
          <w:sz w:val="20"/>
          <w:szCs w:val="20"/>
        </w:rPr>
        <w:t>must</w:t>
      </w:r>
      <w:r w:rsidRPr="00764BFD">
        <w:rPr>
          <w:sz w:val="20"/>
          <w:szCs w:val="20"/>
        </w:rPr>
        <w:t xml:space="preserve"> exist before something else can happen or be done.</w:t>
      </w:r>
    </w:p>
    <w:p w14:paraId="0997971C" w14:textId="370A21CE" w:rsidR="00356F4A" w:rsidRPr="00764BFD" w:rsidRDefault="00356F4A" w:rsidP="00437164">
      <w:pPr>
        <w:pStyle w:val="ListParagraph"/>
        <w:widowControl/>
        <w:numPr>
          <w:ilvl w:val="2"/>
          <w:numId w:val="20"/>
        </w:numPr>
        <w:autoSpaceDE/>
        <w:autoSpaceDN/>
        <w:rPr>
          <w:sz w:val="20"/>
          <w:szCs w:val="20"/>
        </w:rPr>
      </w:pPr>
      <w:r w:rsidRPr="00764BFD">
        <w:rPr>
          <w:sz w:val="20"/>
          <w:szCs w:val="20"/>
        </w:rPr>
        <w:t>The state must exist can prior to the performance of the action</w:t>
      </w:r>
    </w:p>
    <w:p w14:paraId="36EFE8C8" w14:textId="77777777" w:rsidR="00356F4A" w:rsidRPr="00764BFD" w:rsidRDefault="00356F4A" w:rsidP="00437164">
      <w:pPr>
        <w:pStyle w:val="ListParagraph"/>
        <w:widowControl/>
        <w:numPr>
          <w:ilvl w:val="2"/>
          <w:numId w:val="20"/>
        </w:numPr>
        <w:autoSpaceDE/>
        <w:autoSpaceDN/>
        <w:rPr>
          <w:sz w:val="20"/>
          <w:szCs w:val="20"/>
        </w:rPr>
      </w:pPr>
      <w:r w:rsidRPr="00764BFD">
        <w:rPr>
          <w:sz w:val="20"/>
          <w:szCs w:val="20"/>
        </w:rPr>
        <w:t>The state that must exist pertains to</w:t>
      </w:r>
    </w:p>
    <w:p w14:paraId="2CC22390" w14:textId="77777777" w:rsidR="00356F4A" w:rsidRPr="00764BFD" w:rsidRDefault="00356F4A" w:rsidP="00437164">
      <w:pPr>
        <w:pStyle w:val="ListParagraph"/>
        <w:widowControl/>
        <w:numPr>
          <w:ilvl w:val="3"/>
          <w:numId w:val="20"/>
        </w:numPr>
        <w:autoSpaceDE/>
        <w:autoSpaceDN/>
        <w:rPr>
          <w:sz w:val="20"/>
          <w:szCs w:val="20"/>
        </w:rPr>
      </w:pPr>
      <w:r w:rsidRPr="00764BFD">
        <w:rPr>
          <w:sz w:val="20"/>
          <w:szCs w:val="20"/>
        </w:rPr>
        <w:t>the subject of record (e.g. patient)</w:t>
      </w:r>
    </w:p>
    <w:p w14:paraId="2EDB1C29" w14:textId="771947B1" w:rsidR="00356F4A" w:rsidRPr="00764BFD" w:rsidRDefault="00356F4A" w:rsidP="00437164">
      <w:pPr>
        <w:pStyle w:val="ListParagraph"/>
        <w:widowControl/>
        <w:numPr>
          <w:ilvl w:val="3"/>
          <w:numId w:val="20"/>
        </w:numPr>
        <w:autoSpaceDE/>
        <w:autoSpaceDN/>
        <w:rPr>
          <w:sz w:val="20"/>
          <w:szCs w:val="20"/>
        </w:rPr>
      </w:pPr>
      <w:r w:rsidRPr="00764BFD">
        <w:rPr>
          <w:sz w:val="20"/>
          <w:szCs w:val="20"/>
        </w:rPr>
        <w:t>the environment (e.g. necessary room temperature, required time of day)</w:t>
      </w:r>
    </w:p>
    <w:p w14:paraId="52EA9FDA" w14:textId="77777777" w:rsidR="00081EDB" w:rsidRPr="00764BFD" w:rsidRDefault="00081EDB" w:rsidP="00437164">
      <w:pPr>
        <w:pStyle w:val="ListParagraph"/>
        <w:widowControl/>
        <w:numPr>
          <w:ilvl w:val="2"/>
          <w:numId w:val="20"/>
        </w:numPr>
        <w:autoSpaceDE/>
        <w:autoSpaceDN/>
        <w:rPr>
          <w:sz w:val="20"/>
          <w:szCs w:val="20"/>
        </w:rPr>
      </w:pPr>
      <w:r w:rsidRPr="00764BFD">
        <w:rPr>
          <w:sz w:val="20"/>
          <w:szCs w:val="20"/>
        </w:rPr>
        <w:t>A prerequisite is separable from the topic and can be expressed as a stand-alone clinical statement</w:t>
      </w:r>
    </w:p>
    <w:p w14:paraId="1FE05B79" w14:textId="00120330" w:rsidR="00081EDB" w:rsidRPr="00764BFD" w:rsidRDefault="00081EDB" w:rsidP="00437164">
      <w:pPr>
        <w:pStyle w:val="ListParagraph"/>
        <w:widowControl/>
        <w:numPr>
          <w:ilvl w:val="3"/>
          <w:numId w:val="20"/>
        </w:numPr>
        <w:autoSpaceDE/>
        <w:autoSpaceDN/>
        <w:rPr>
          <w:sz w:val="20"/>
          <w:szCs w:val="20"/>
        </w:rPr>
      </w:pPr>
      <w:r w:rsidRPr="00764BFD">
        <w:rPr>
          <w:sz w:val="20"/>
          <w:szCs w:val="20"/>
        </w:rPr>
        <w:t xml:space="preserve">Example: Arterial blood pressure 120 mmHg, taken with patient in sitting position. </w:t>
      </w:r>
      <w:r w:rsidRPr="00764BFD">
        <w:rPr>
          <w:i/>
          <w:sz w:val="20"/>
          <w:szCs w:val="20"/>
        </w:rPr>
        <w:t>“Patient in sitting position”</w:t>
      </w:r>
      <w:r w:rsidR="0055136C" w:rsidRPr="00764BFD">
        <w:rPr>
          <w:sz w:val="20"/>
          <w:szCs w:val="20"/>
        </w:rPr>
        <w:t xml:space="preserve"> is </w:t>
      </w:r>
      <w:r w:rsidRPr="00764BFD">
        <w:rPr>
          <w:sz w:val="20"/>
          <w:szCs w:val="20"/>
        </w:rPr>
        <w:t>separable from the topic and exists prior to the performance of the action and therefore constitutes a prerequisite.</w:t>
      </w:r>
    </w:p>
    <w:p w14:paraId="38B77159" w14:textId="77777777" w:rsidR="00081EDB" w:rsidRPr="00764BFD" w:rsidRDefault="00081EDB" w:rsidP="00081EDB">
      <w:pPr>
        <w:widowControl/>
        <w:autoSpaceDE/>
        <w:autoSpaceDN/>
        <w:ind w:left="2880"/>
        <w:rPr>
          <w:sz w:val="20"/>
          <w:szCs w:val="20"/>
        </w:rPr>
      </w:pPr>
    </w:p>
    <w:p w14:paraId="26D42A5C" w14:textId="77777777" w:rsidR="00356F4A" w:rsidRPr="00764BFD" w:rsidRDefault="00356F4A" w:rsidP="00437164">
      <w:pPr>
        <w:pStyle w:val="ListParagraph"/>
        <w:widowControl/>
        <w:numPr>
          <w:ilvl w:val="0"/>
          <w:numId w:val="20"/>
        </w:numPr>
        <w:autoSpaceDE/>
        <w:autoSpaceDN/>
        <w:rPr>
          <w:b/>
          <w:sz w:val="20"/>
          <w:szCs w:val="20"/>
        </w:rPr>
      </w:pPr>
      <w:r w:rsidRPr="00764BFD">
        <w:rPr>
          <w:b/>
          <w:sz w:val="20"/>
          <w:szCs w:val="20"/>
        </w:rPr>
        <w:t>Technique:</w:t>
      </w:r>
    </w:p>
    <w:p w14:paraId="3469E09E" w14:textId="77777777" w:rsidR="00356F4A" w:rsidRPr="00764BFD" w:rsidRDefault="00356F4A" w:rsidP="00437164">
      <w:pPr>
        <w:pStyle w:val="ListParagraph"/>
        <w:widowControl/>
        <w:numPr>
          <w:ilvl w:val="1"/>
          <w:numId w:val="20"/>
        </w:numPr>
        <w:autoSpaceDE/>
        <w:autoSpaceDN/>
        <w:rPr>
          <w:sz w:val="20"/>
          <w:szCs w:val="20"/>
        </w:rPr>
      </w:pPr>
      <w:r w:rsidRPr="00764BFD">
        <w:rPr>
          <w:i/>
          <w:sz w:val="20"/>
          <w:szCs w:val="20"/>
        </w:rPr>
        <w:t>Definition</w:t>
      </w:r>
      <w:r w:rsidRPr="00764BFD">
        <w:rPr>
          <w:sz w:val="20"/>
          <w:szCs w:val="20"/>
        </w:rPr>
        <w:t xml:space="preserve">: A device used, a method applied, or a temporary state in which the patient was </w:t>
      </w:r>
      <w:r w:rsidRPr="00764BFD">
        <w:rPr>
          <w:b/>
          <w:sz w:val="20"/>
          <w:szCs w:val="20"/>
        </w:rPr>
        <w:t>actively</w:t>
      </w:r>
      <w:r w:rsidRPr="00764BFD">
        <w:rPr>
          <w:sz w:val="20"/>
          <w:szCs w:val="20"/>
        </w:rPr>
        <w:t xml:space="preserve"> placed </w:t>
      </w:r>
      <w:r w:rsidRPr="00764BFD">
        <w:rPr>
          <w:b/>
          <w:sz w:val="20"/>
          <w:szCs w:val="20"/>
        </w:rPr>
        <w:t>during</w:t>
      </w:r>
      <w:r w:rsidRPr="00764BFD">
        <w:rPr>
          <w:sz w:val="20"/>
          <w:szCs w:val="20"/>
        </w:rPr>
        <w:t xml:space="preserve"> performance of the action. </w:t>
      </w:r>
    </w:p>
    <w:p w14:paraId="5CDAD507" w14:textId="77777777" w:rsidR="00356F4A" w:rsidRPr="00764BFD" w:rsidRDefault="00356F4A" w:rsidP="00437164">
      <w:pPr>
        <w:pStyle w:val="ListParagraph"/>
        <w:widowControl/>
        <w:numPr>
          <w:ilvl w:val="2"/>
          <w:numId w:val="20"/>
        </w:numPr>
        <w:autoSpaceDE/>
        <w:autoSpaceDN/>
        <w:rPr>
          <w:sz w:val="20"/>
          <w:szCs w:val="20"/>
        </w:rPr>
      </w:pPr>
      <w:r w:rsidRPr="00764BFD">
        <w:rPr>
          <w:sz w:val="20"/>
          <w:szCs w:val="20"/>
        </w:rPr>
        <w:t xml:space="preserve">Actions can be performed by various techniques. As opposed to the action itself, which is </w:t>
      </w:r>
      <w:r w:rsidRPr="00764BFD">
        <w:rPr>
          <w:i/>
          <w:sz w:val="20"/>
          <w:szCs w:val="20"/>
          <w:u w:val="single"/>
        </w:rPr>
        <w:t>what</w:t>
      </w:r>
      <w:r w:rsidRPr="00764BFD">
        <w:rPr>
          <w:sz w:val="20"/>
          <w:szCs w:val="20"/>
        </w:rPr>
        <w:t xml:space="preserve"> is carried out, the technique defines </w:t>
      </w:r>
      <w:r w:rsidRPr="00764BFD">
        <w:rPr>
          <w:i/>
          <w:sz w:val="20"/>
          <w:szCs w:val="20"/>
          <w:u w:val="single"/>
        </w:rPr>
        <w:t>how</w:t>
      </w:r>
      <w:r w:rsidRPr="00764BFD">
        <w:rPr>
          <w:sz w:val="20"/>
          <w:szCs w:val="20"/>
        </w:rPr>
        <w:t xml:space="preserve"> the action is done in general or in a particular instance.</w:t>
      </w:r>
    </w:p>
    <w:p w14:paraId="522B6042" w14:textId="321F4ADC" w:rsidR="00356F4A" w:rsidRPr="00764BFD" w:rsidRDefault="00356F4A" w:rsidP="00437164">
      <w:pPr>
        <w:pStyle w:val="ListParagraph"/>
        <w:widowControl/>
        <w:numPr>
          <w:ilvl w:val="2"/>
          <w:numId w:val="20"/>
        </w:numPr>
        <w:autoSpaceDE/>
        <w:autoSpaceDN/>
        <w:rPr>
          <w:sz w:val="20"/>
          <w:szCs w:val="20"/>
        </w:rPr>
      </w:pPr>
      <w:r w:rsidRPr="00764BFD">
        <w:rPr>
          <w:sz w:val="20"/>
          <w:szCs w:val="20"/>
        </w:rPr>
        <w:t>The use of the device or the method that is applied must start during the performance of the action</w:t>
      </w:r>
      <w:r w:rsidR="00817A36" w:rsidRPr="00764BFD">
        <w:rPr>
          <w:sz w:val="20"/>
          <w:szCs w:val="20"/>
        </w:rPr>
        <w:t>.</w:t>
      </w:r>
    </w:p>
    <w:p w14:paraId="04CB14C1" w14:textId="35303A86" w:rsidR="00081EDB" w:rsidRPr="00764BFD" w:rsidRDefault="00081EDB" w:rsidP="00437164">
      <w:pPr>
        <w:pStyle w:val="ListParagraph"/>
        <w:widowControl/>
        <w:numPr>
          <w:ilvl w:val="2"/>
          <w:numId w:val="20"/>
        </w:numPr>
        <w:autoSpaceDE/>
        <w:autoSpaceDN/>
        <w:rPr>
          <w:sz w:val="20"/>
          <w:szCs w:val="20"/>
        </w:rPr>
      </w:pPr>
      <w:r w:rsidRPr="00764BFD">
        <w:rPr>
          <w:sz w:val="20"/>
          <w:szCs w:val="20"/>
        </w:rPr>
        <w:t>A technique is inseparable from the topic and cannot be expressed as a stand-alone clinical statement.</w:t>
      </w:r>
    </w:p>
    <w:p w14:paraId="1641F595" w14:textId="44AC32C2" w:rsidR="00C53011" w:rsidRPr="00764BFD" w:rsidRDefault="00C53011" w:rsidP="00437164">
      <w:pPr>
        <w:pStyle w:val="ListParagraph"/>
        <w:widowControl/>
        <w:numPr>
          <w:ilvl w:val="3"/>
          <w:numId w:val="20"/>
        </w:numPr>
        <w:autoSpaceDE/>
        <w:autoSpaceDN/>
        <w:rPr>
          <w:sz w:val="20"/>
          <w:szCs w:val="20"/>
        </w:rPr>
      </w:pPr>
      <w:r w:rsidRPr="00764BFD">
        <w:rPr>
          <w:sz w:val="20"/>
          <w:szCs w:val="20"/>
        </w:rPr>
        <w:t xml:space="preserve">Example: Arterial blood pressure 120 mmHg, taken on right brachial artery. </w:t>
      </w:r>
      <w:r w:rsidRPr="00764BFD">
        <w:rPr>
          <w:i/>
          <w:sz w:val="20"/>
          <w:szCs w:val="20"/>
        </w:rPr>
        <w:t>“Taken on right brachial artery”</w:t>
      </w:r>
      <w:r w:rsidRPr="00764BFD">
        <w:rPr>
          <w:sz w:val="20"/>
          <w:szCs w:val="20"/>
        </w:rPr>
        <w:t xml:space="preserve"> is inseparable from the topic and cannot be expressed as a stand-alone clinical statement. It therefore constitutes a technique.</w:t>
      </w:r>
    </w:p>
    <w:p w14:paraId="587F2FA3" w14:textId="2AB88955" w:rsidR="0013148D" w:rsidRDefault="00C93035">
      <w:pPr>
        <w:pStyle w:val="BodyText"/>
        <w:spacing w:before="215" w:line="249" w:lineRule="auto"/>
        <w:ind w:left="1060"/>
      </w:pPr>
      <w:r>
        <w:t>Requests and performances have some shared circumstances:</w:t>
      </w:r>
    </w:p>
    <w:p w14:paraId="22536C1D" w14:textId="77777777" w:rsidR="0013148D" w:rsidRDefault="0013148D">
      <w:pPr>
        <w:pStyle w:val="BodyText"/>
        <w:spacing w:before="9"/>
      </w:pPr>
    </w:p>
    <w:p w14:paraId="75675D96" w14:textId="77777777" w:rsidR="0013148D" w:rsidRDefault="00C93035" w:rsidP="00437164">
      <w:pPr>
        <w:pStyle w:val="ListParagraph"/>
        <w:numPr>
          <w:ilvl w:val="3"/>
          <w:numId w:val="4"/>
        </w:numPr>
        <w:tabs>
          <w:tab w:val="left" w:pos="1260"/>
        </w:tabs>
        <w:spacing w:line="249" w:lineRule="auto"/>
        <w:ind w:right="118"/>
        <w:rPr>
          <w:sz w:val="20"/>
        </w:rPr>
      </w:pPr>
      <w:r>
        <w:rPr>
          <w:sz w:val="20"/>
        </w:rPr>
        <w:t xml:space="preserve">Timing: </w:t>
      </w:r>
      <w:r>
        <w:rPr>
          <w:b/>
          <w:sz w:val="20"/>
        </w:rPr>
        <w:t xml:space="preserve">WHEN </w:t>
      </w:r>
      <w:r>
        <w:rPr>
          <w:sz w:val="20"/>
        </w:rPr>
        <w:t xml:space="preserve">a requested action should be performed or </w:t>
      </w:r>
      <w:r>
        <w:rPr>
          <w:b/>
          <w:sz w:val="20"/>
        </w:rPr>
        <w:t xml:space="preserve">WHEN </w:t>
      </w:r>
      <w:r>
        <w:rPr>
          <w:sz w:val="20"/>
        </w:rPr>
        <w:t>an observed finding or disorder was present or absent.</w:t>
      </w:r>
    </w:p>
    <w:p w14:paraId="197E4785" w14:textId="77777777" w:rsidR="0013148D" w:rsidRDefault="0013148D">
      <w:pPr>
        <w:pStyle w:val="BodyText"/>
        <w:spacing w:before="8"/>
      </w:pPr>
    </w:p>
    <w:p w14:paraId="1C8A6EE5" w14:textId="77777777" w:rsidR="0013148D" w:rsidRDefault="00C93035" w:rsidP="00437164">
      <w:pPr>
        <w:pStyle w:val="ListParagraph"/>
        <w:numPr>
          <w:ilvl w:val="4"/>
          <w:numId w:val="4"/>
        </w:numPr>
        <w:tabs>
          <w:tab w:val="left" w:pos="1460"/>
        </w:tabs>
        <w:spacing w:before="1"/>
        <w:rPr>
          <w:sz w:val="20"/>
        </w:rPr>
      </w:pPr>
      <w:r>
        <w:rPr>
          <w:sz w:val="20"/>
        </w:rPr>
        <w:t>Examples:</w:t>
      </w:r>
    </w:p>
    <w:p w14:paraId="05CCF5CD" w14:textId="77777777" w:rsidR="0013148D" w:rsidRDefault="00C93035" w:rsidP="00437164">
      <w:pPr>
        <w:pStyle w:val="ListParagraph"/>
        <w:numPr>
          <w:ilvl w:val="5"/>
          <w:numId w:val="4"/>
        </w:numPr>
        <w:tabs>
          <w:tab w:val="left" w:pos="1660"/>
        </w:tabs>
        <w:spacing w:before="47"/>
        <w:rPr>
          <w:sz w:val="20"/>
        </w:rPr>
      </w:pPr>
      <w:r>
        <w:rPr>
          <w:sz w:val="20"/>
        </w:rPr>
        <w:t>Cardiology Consult in 2 weeks</w:t>
      </w:r>
    </w:p>
    <w:p w14:paraId="22FE6C34" w14:textId="2E44964B" w:rsidR="0013148D" w:rsidRDefault="00C93035" w:rsidP="00437164">
      <w:pPr>
        <w:pStyle w:val="ListParagraph"/>
        <w:numPr>
          <w:ilvl w:val="5"/>
          <w:numId w:val="4"/>
        </w:numPr>
        <w:tabs>
          <w:tab w:val="left" w:pos="1660"/>
        </w:tabs>
        <w:spacing w:before="47"/>
        <w:rPr>
          <w:sz w:val="20"/>
        </w:rPr>
      </w:pPr>
      <w:r>
        <w:rPr>
          <w:sz w:val="20"/>
        </w:rPr>
        <w:t>Breast cancer screening 3 months ago</w:t>
      </w:r>
    </w:p>
    <w:p w14:paraId="18467D30" w14:textId="77777777" w:rsidR="00DD33EE" w:rsidRPr="00DD33EE" w:rsidRDefault="00DD33EE" w:rsidP="00DD33EE">
      <w:pPr>
        <w:tabs>
          <w:tab w:val="left" w:pos="1660"/>
        </w:tabs>
        <w:spacing w:before="47"/>
        <w:ind w:left="1460"/>
        <w:rPr>
          <w:sz w:val="20"/>
        </w:rPr>
      </w:pPr>
    </w:p>
    <w:p w14:paraId="0FF9BAB5" w14:textId="6C2FA685" w:rsidR="00DD33EE" w:rsidRPr="007616CE" w:rsidRDefault="00DD33EE" w:rsidP="00437164">
      <w:pPr>
        <w:pStyle w:val="ListParagraph"/>
        <w:numPr>
          <w:ilvl w:val="3"/>
          <w:numId w:val="4"/>
        </w:numPr>
        <w:tabs>
          <w:tab w:val="left" w:pos="1260"/>
        </w:tabs>
        <w:spacing w:line="249" w:lineRule="auto"/>
        <w:ind w:right="118"/>
        <w:rPr>
          <w:sz w:val="20"/>
        </w:rPr>
      </w:pPr>
      <w:r w:rsidRPr="007616CE">
        <w:rPr>
          <w:sz w:val="20"/>
        </w:rPr>
        <w:t xml:space="preserve">Purpose: </w:t>
      </w:r>
      <w:r w:rsidRPr="007616CE">
        <w:rPr>
          <w:b/>
          <w:sz w:val="20"/>
        </w:rPr>
        <w:t>WHY</w:t>
      </w:r>
      <w:r w:rsidRPr="007616CE">
        <w:rPr>
          <w:sz w:val="20"/>
        </w:rPr>
        <w:t xml:space="preserve"> an action </w:t>
      </w:r>
      <w:r w:rsidR="007616CE" w:rsidRPr="007616CE">
        <w:rPr>
          <w:sz w:val="20"/>
        </w:rPr>
        <w:t>was performed or requested</w:t>
      </w:r>
    </w:p>
    <w:p w14:paraId="7B14230A" w14:textId="77777777" w:rsidR="007616CE" w:rsidRPr="007616CE" w:rsidRDefault="007616CE" w:rsidP="007616CE">
      <w:pPr>
        <w:pStyle w:val="BodyText"/>
      </w:pPr>
    </w:p>
    <w:p w14:paraId="75CD9DE7" w14:textId="4E12241C" w:rsidR="007616CE" w:rsidRDefault="007616CE" w:rsidP="00437164">
      <w:pPr>
        <w:pStyle w:val="ListParagraph"/>
        <w:numPr>
          <w:ilvl w:val="4"/>
          <w:numId w:val="4"/>
        </w:numPr>
        <w:tabs>
          <w:tab w:val="left" w:pos="1460"/>
        </w:tabs>
        <w:spacing w:before="1"/>
        <w:rPr>
          <w:sz w:val="20"/>
        </w:rPr>
      </w:pPr>
      <w:r w:rsidRPr="007616CE">
        <w:rPr>
          <w:sz w:val="20"/>
        </w:rPr>
        <w:t>Examples:</w:t>
      </w:r>
    </w:p>
    <w:p w14:paraId="290037FD" w14:textId="53F5D5EB" w:rsidR="007616CE" w:rsidRDefault="007616CE" w:rsidP="00437164">
      <w:pPr>
        <w:pStyle w:val="ListParagraph"/>
        <w:numPr>
          <w:ilvl w:val="5"/>
          <w:numId w:val="4"/>
        </w:numPr>
        <w:tabs>
          <w:tab w:val="left" w:pos="1660"/>
        </w:tabs>
        <w:spacing w:before="47"/>
        <w:rPr>
          <w:sz w:val="20"/>
        </w:rPr>
      </w:pPr>
      <w:r>
        <w:rPr>
          <w:sz w:val="20"/>
        </w:rPr>
        <w:t>Ibuprofen 400 mg oral tables for back pain</w:t>
      </w:r>
    </w:p>
    <w:p w14:paraId="191C79DB" w14:textId="740F658D" w:rsidR="007616CE" w:rsidRPr="007616CE" w:rsidRDefault="007616CE" w:rsidP="00437164">
      <w:pPr>
        <w:pStyle w:val="ListParagraph"/>
        <w:numPr>
          <w:ilvl w:val="5"/>
          <w:numId w:val="4"/>
        </w:numPr>
        <w:tabs>
          <w:tab w:val="left" w:pos="1660"/>
        </w:tabs>
        <w:spacing w:before="47"/>
        <w:rPr>
          <w:sz w:val="20"/>
        </w:rPr>
      </w:pPr>
      <w:r>
        <w:rPr>
          <w:sz w:val="20"/>
        </w:rPr>
        <w:t xml:space="preserve">Physical therapy 3 times/week for mobilization </w:t>
      </w:r>
    </w:p>
    <w:p w14:paraId="1AD4AB95" w14:textId="77777777" w:rsidR="007616CE" w:rsidRPr="007616CE" w:rsidRDefault="007616CE" w:rsidP="007616CE">
      <w:pPr>
        <w:pStyle w:val="BodyText"/>
      </w:pPr>
    </w:p>
    <w:p w14:paraId="2A5D4E0C" w14:textId="3BBD8B4B" w:rsidR="00F34EE2" w:rsidRDefault="00DD33EE" w:rsidP="007616CE">
      <w:pPr>
        <w:pStyle w:val="BodyText"/>
      </w:pPr>
      <w:r>
        <w:t>Other c</w:t>
      </w:r>
      <w:r w:rsidR="00C93035" w:rsidRPr="008F0B07">
        <w:t>ircumstances are specific to requests or performances.</w:t>
      </w:r>
      <w:bookmarkStart w:id="134" w:name="4.1.8.1._RequestCircumstance"/>
      <w:bookmarkEnd w:id="134"/>
    </w:p>
    <w:p w14:paraId="09D9049F" w14:textId="77777777" w:rsidR="00CB3B31" w:rsidRDefault="00CB3B31" w:rsidP="00F34EE2">
      <w:pPr>
        <w:pStyle w:val="BodyText"/>
      </w:pPr>
    </w:p>
    <w:p w14:paraId="3334704C" w14:textId="77777777" w:rsidR="00FB2590" w:rsidRPr="00FB2590" w:rsidRDefault="00C93035" w:rsidP="00437164">
      <w:pPr>
        <w:pStyle w:val="BodyText"/>
        <w:numPr>
          <w:ilvl w:val="0"/>
          <w:numId w:val="21"/>
        </w:numPr>
        <w:spacing w:before="221" w:line="249" w:lineRule="auto"/>
        <w:ind w:left="1060" w:right="113"/>
        <w:rPr>
          <w:b/>
          <w:sz w:val="24"/>
          <w:szCs w:val="24"/>
        </w:rPr>
      </w:pPr>
      <w:r w:rsidRPr="00FB2590">
        <w:rPr>
          <w:rFonts w:ascii="Arial" w:hAnsi="Arial" w:cs="Arial"/>
          <w:b/>
          <w:sz w:val="24"/>
          <w:szCs w:val="24"/>
        </w:rPr>
        <w:t>RequestCircumstance</w:t>
      </w:r>
    </w:p>
    <w:p w14:paraId="3251591C" w14:textId="05E166E1" w:rsidR="0013148D" w:rsidRDefault="00C93035" w:rsidP="00FB2590">
      <w:pPr>
        <w:pStyle w:val="BodyText"/>
        <w:spacing w:before="221" w:line="249" w:lineRule="auto"/>
        <w:ind w:left="700" w:right="113"/>
      </w:pPr>
      <w:r>
        <w:t xml:space="preserve">Request circumstance further specifies </w:t>
      </w:r>
      <w:r w:rsidRPr="00FB2590">
        <w:rPr>
          <w:b/>
        </w:rPr>
        <w:t xml:space="preserve">HOW </w:t>
      </w:r>
      <w:r>
        <w:t>a requested action is to be performed, e.g. how often or how long.</w:t>
      </w:r>
    </w:p>
    <w:p w14:paraId="75D45744" w14:textId="77777777" w:rsidR="0013148D" w:rsidRDefault="0013148D">
      <w:pPr>
        <w:pStyle w:val="BodyText"/>
        <w:spacing w:before="8"/>
        <w:rPr>
          <w:sz w:val="21"/>
        </w:rPr>
      </w:pPr>
    </w:p>
    <w:p w14:paraId="15AF2972" w14:textId="77777777" w:rsidR="0013148D" w:rsidRDefault="00C93035">
      <w:pPr>
        <w:pStyle w:val="BodyText"/>
        <w:spacing w:before="9"/>
        <w:rPr>
          <w:b/>
          <w:sz w:val="15"/>
        </w:rPr>
      </w:pPr>
      <w:r>
        <w:rPr>
          <w:noProof/>
        </w:rPr>
        <w:drawing>
          <wp:anchor distT="0" distB="0" distL="0" distR="0" simplePos="0" relativeHeight="251633664" behindDoc="0" locked="0" layoutInCell="1" allowOverlap="1" wp14:anchorId="1D508D21" wp14:editId="3D83D199">
            <wp:simplePos x="0" y="0"/>
            <wp:positionH relativeFrom="page">
              <wp:posOffset>1584671</wp:posOffset>
            </wp:positionH>
            <wp:positionV relativeFrom="paragraph">
              <wp:posOffset>140414</wp:posOffset>
            </wp:positionV>
            <wp:extent cx="5265350" cy="119643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5265350" cy="1196435"/>
                    </a:xfrm>
                    <a:prstGeom prst="rect">
                      <a:avLst/>
                    </a:prstGeom>
                  </pic:spPr>
                </pic:pic>
              </a:graphicData>
            </a:graphic>
          </wp:anchor>
        </w:drawing>
      </w:r>
    </w:p>
    <w:p w14:paraId="38B85076" w14:textId="77777777" w:rsidR="00167442" w:rsidRDefault="00167442" w:rsidP="00167442">
      <w:pPr>
        <w:pStyle w:val="Caption"/>
      </w:pPr>
    </w:p>
    <w:p w14:paraId="7BD5BE5F" w14:textId="0973EB71" w:rsidR="0013148D" w:rsidRDefault="00167442" w:rsidP="00167442">
      <w:pPr>
        <w:pStyle w:val="Caption"/>
        <w:jc w:val="center"/>
        <w:rPr>
          <w:b/>
          <w:sz w:val="32"/>
        </w:rPr>
      </w:pPr>
      <w:bookmarkStart w:id="135" w:name="_Toc5178969"/>
      <w:r>
        <w:t xml:space="preserve">Figure </w:t>
      </w:r>
      <w:r w:rsidR="00BE6264">
        <w:fldChar w:fldCharType="begin"/>
      </w:r>
      <w:r w:rsidR="00BE6264">
        <w:instrText xml:space="preserve"> SEQ Figure \* ARABIC </w:instrText>
      </w:r>
      <w:r w:rsidR="00BE6264">
        <w:fldChar w:fldCharType="separate"/>
      </w:r>
      <w:r w:rsidR="00716703">
        <w:rPr>
          <w:noProof/>
        </w:rPr>
        <w:t>5</w:t>
      </w:r>
      <w:r w:rsidR="00BE6264">
        <w:rPr>
          <w:noProof/>
        </w:rPr>
        <w:fldChar w:fldCharType="end"/>
      </w:r>
      <w:r>
        <w:t>: RequestCircumstance</w:t>
      </w:r>
      <w:bookmarkEnd w:id="135"/>
    </w:p>
    <w:p w14:paraId="536E5558" w14:textId="4ACCE2B7" w:rsidR="00167442" w:rsidRDefault="00167442">
      <w:pPr>
        <w:pStyle w:val="BodyText"/>
        <w:spacing w:before="7"/>
        <w:rPr>
          <w:b/>
          <w:sz w:val="32"/>
        </w:rPr>
      </w:pPr>
    </w:p>
    <w:p w14:paraId="312266D7" w14:textId="77777777" w:rsidR="00167442" w:rsidRDefault="00167442">
      <w:pPr>
        <w:pStyle w:val="BodyText"/>
        <w:spacing w:before="7"/>
        <w:rPr>
          <w:b/>
          <w:sz w:val="32"/>
        </w:rPr>
      </w:pPr>
    </w:p>
    <w:p w14:paraId="51F5390C" w14:textId="72F1889F" w:rsidR="0013148D" w:rsidRPr="00FB2590" w:rsidRDefault="00C93035" w:rsidP="00437164">
      <w:pPr>
        <w:pStyle w:val="BodyText"/>
        <w:numPr>
          <w:ilvl w:val="0"/>
          <w:numId w:val="21"/>
        </w:numPr>
        <w:spacing w:before="221" w:line="249" w:lineRule="auto"/>
        <w:ind w:left="1060" w:right="113"/>
        <w:rPr>
          <w:rFonts w:ascii="Arial" w:hAnsi="Arial" w:cs="Arial"/>
          <w:b/>
          <w:sz w:val="24"/>
          <w:szCs w:val="24"/>
        </w:rPr>
      </w:pPr>
      <w:bookmarkStart w:id="136" w:name="4.1.8.1.1._conditionalTrigger"/>
      <w:bookmarkEnd w:id="136"/>
      <w:r w:rsidRPr="00FB2590">
        <w:rPr>
          <w:rFonts w:ascii="Arial" w:hAnsi="Arial" w:cs="Arial"/>
          <w:b/>
          <w:sz w:val="24"/>
          <w:szCs w:val="24"/>
        </w:rPr>
        <w:t>conditionalTrigger</w:t>
      </w:r>
    </w:p>
    <w:p w14:paraId="479A68FC" w14:textId="77777777" w:rsidR="0013148D" w:rsidRDefault="0013148D">
      <w:pPr>
        <w:pStyle w:val="BodyText"/>
        <w:spacing w:before="9"/>
        <w:rPr>
          <w:rFonts w:ascii="Arial"/>
          <w:b/>
          <w:sz w:val="18"/>
        </w:rPr>
      </w:pPr>
    </w:p>
    <w:p w14:paraId="09BA6D68" w14:textId="77777777" w:rsidR="0013148D" w:rsidRDefault="00C93035">
      <w:pPr>
        <w:pStyle w:val="BodyText"/>
        <w:ind w:left="1060"/>
      </w:pPr>
      <w:r w:rsidRPr="007B570C">
        <w:rPr>
          <w:highlight w:val="yellow"/>
        </w:rPr>
        <w:t>TBD</w:t>
      </w:r>
    </w:p>
    <w:p w14:paraId="5003EACC" w14:textId="77777777" w:rsidR="0013148D" w:rsidRDefault="0013148D">
      <w:pPr>
        <w:pStyle w:val="BodyText"/>
        <w:spacing w:before="5"/>
        <w:rPr>
          <w:sz w:val="19"/>
        </w:rPr>
      </w:pPr>
    </w:p>
    <w:p w14:paraId="7E5994DC" w14:textId="52DFCD53" w:rsidR="0030693E" w:rsidRPr="00FB2590" w:rsidRDefault="00C93035" w:rsidP="00437164">
      <w:pPr>
        <w:pStyle w:val="BodyText"/>
        <w:numPr>
          <w:ilvl w:val="0"/>
          <w:numId w:val="21"/>
        </w:numPr>
        <w:spacing w:before="221" w:line="249" w:lineRule="auto"/>
        <w:ind w:left="1060" w:right="113"/>
        <w:rPr>
          <w:rFonts w:ascii="Arial" w:hAnsi="Arial" w:cs="Arial"/>
          <w:b/>
          <w:sz w:val="24"/>
          <w:szCs w:val="24"/>
        </w:rPr>
      </w:pPr>
      <w:bookmarkStart w:id="137" w:name="4.1.8.1.2._requestedParticipant"/>
      <w:bookmarkEnd w:id="137"/>
      <w:r w:rsidRPr="00FB2590">
        <w:rPr>
          <w:rFonts w:ascii="Arial" w:hAnsi="Arial" w:cs="Arial"/>
          <w:b/>
          <w:sz w:val="24"/>
          <w:szCs w:val="24"/>
        </w:rPr>
        <w:t>requestedParticipant</w:t>
      </w:r>
    </w:p>
    <w:p w14:paraId="415380E8" w14:textId="1124D6FE" w:rsidR="0013148D" w:rsidRDefault="0013148D" w:rsidP="0030693E">
      <w:pPr>
        <w:pStyle w:val="BodyText"/>
      </w:pPr>
    </w:p>
    <w:p w14:paraId="3B85143B" w14:textId="77777777" w:rsidR="0013148D" w:rsidRDefault="0013148D">
      <w:pPr>
        <w:pStyle w:val="BodyText"/>
        <w:spacing w:before="9"/>
        <w:rPr>
          <w:rFonts w:ascii="Arial"/>
          <w:b/>
          <w:sz w:val="18"/>
        </w:rPr>
      </w:pPr>
    </w:p>
    <w:p w14:paraId="7B65EE00" w14:textId="77777777" w:rsidR="0013148D" w:rsidRDefault="00C93035">
      <w:pPr>
        <w:pStyle w:val="BodyText"/>
        <w:spacing w:line="249" w:lineRule="auto"/>
        <w:ind w:left="1060" w:right="113"/>
      </w:pPr>
      <w:r>
        <w:t>Requested participants is an optional list of either specific persons or roles who perform an action, assist in performing an action or are targets of an action.</w:t>
      </w:r>
    </w:p>
    <w:p w14:paraId="10687CA6" w14:textId="77777777" w:rsidR="0013148D" w:rsidRDefault="0013148D">
      <w:pPr>
        <w:pStyle w:val="BodyText"/>
        <w:spacing w:before="4"/>
        <w:rPr>
          <w:sz w:val="18"/>
        </w:rPr>
      </w:pPr>
    </w:p>
    <w:p w14:paraId="1382AF85" w14:textId="77777777" w:rsidR="0013148D" w:rsidRDefault="00C93035">
      <w:pPr>
        <w:pStyle w:val="BodyText"/>
        <w:ind w:left="1060"/>
      </w:pPr>
      <w:r>
        <w:t>Examples:</w:t>
      </w:r>
    </w:p>
    <w:p w14:paraId="1794322C" w14:textId="77777777" w:rsidR="0013148D" w:rsidRDefault="0013148D">
      <w:pPr>
        <w:pStyle w:val="BodyText"/>
        <w:spacing w:before="2"/>
        <w:rPr>
          <w:sz w:val="19"/>
        </w:rPr>
      </w:pPr>
    </w:p>
    <w:p w14:paraId="2B5585F2" w14:textId="77777777" w:rsidR="0013148D" w:rsidRDefault="00C93035" w:rsidP="00437164">
      <w:pPr>
        <w:pStyle w:val="ListParagraph"/>
        <w:numPr>
          <w:ilvl w:val="5"/>
          <w:numId w:val="3"/>
        </w:numPr>
        <w:tabs>
          <w:tab w:val="left" w:pos="1260"/>
        </w:tabs>
        <w:rPr>
          <w:sz w:val="20"/>
        </w:rPr>
      </w:pPr>
      <w:r>
        <w:rPr>
          <w:sz w:val="20"/>
        </w:rPr>
        <w:t>Cardiology consultation with Chief Cardiologist</w:t>
      </w:r>
    </w:p>
    <w:p w14:paraId="0B006517" w14:textId="77777777" w:rsidR="0013148D" w:rsidRDefault="00C93035" w:rsidP="00437164">
      <w:pPr>
        <w:pStyle w:val="ListParagraph"/>
        <w:numPr>
          <w:ilvl w:val="5"/>
          <w:numId w:val="3"/>
        </w:numPr>
        <w:tabs>
          <w:tab w:val="left" w:pos="1260"/>
        </w:tabs>
        <w:spacing w:before="20"/>
        <w:rPr>
          <w:sz w:val="20"/>
        </w:rPr>
      </w:pPr>
      <w:r>
        <w:rPr>
          <w:sz w:val="20"/>
        </w:rPr>
        <w:t>Smoking cessation education with patient and patient’s spouse</w:t>
      </w:r>
    </w:p>
    <w:p w14:paraId="2932E478" w14:textId="77777777" w:rsidR="0013148D" w:rsidRDefault="0013148D">
      <w:pPr>
        <w:pStyle w:val="BodyText"/>
        <w:spacing w:before="4"/>
        <w:rPr>
          <w:sz w:val="19"/>
        </w:rPr>
      </w:pPr>
    </w:p>
    <w:p w14:paraId="2DA23EA7" w14:textId="0D37DCA4" w:rsidR="0030693E" w:rsidRPr="00FB2590" w:rsidRDefault="0030693E" w:rsidP="00437164">
      <w:pPr>
        <w:pStyle w:val="BodyText"/>
        <w:numPr>
          <w:ilvl w:val="0"/>
          <w:numId w:val="21"/>
        </w:numPr>
        <w:spacing w:before="221" w:line="249" w:lineRule="auto"/>
        <w:ind w:left="1060" w:right="113"/>
        <w:rPr>
          <w:rFonts w:ascii="Arial" w:hAnsi="Arial" w:cs="Arial"/>
          <w:b/>
          <w:sz w:val="24"/>
          <w:szCs w:val="24"/>
        </w:rPr>
      </w:pPr>
      <w:bookmarkStart w:id="138" w:name="4.1.8.1.3._priortity"/>
      <w:bookmarkEnd w:id="138"/>
      <w:r w:rsidRPr="00FB2590">
        <w:rPr>
          <w:rFonts w:ascii="Arial" w:hAnsi="Arial" w:cs="Arial"/>
          <w:b/>
          <w:sz w:val="24"/>
          <w:szCs w:val="24"/>
        </w:rPr>
        <w:t>P</w:t>
      </w:r>
      <w:r w:rsidR="00C93035" w:rsidRPr="00FB2590">
        <w:rPr>
          <w:rFonts w:ascii="Arial" w:hAnsi="Arial" w:cs="Arial"/>
          <w:b/>
          <w:sz w:val="24"/>
          <w:szCs w:val="24"/>
        </w:rPr>
        <w:t>riortity</w:t>
      </w:r>
    </w:p>
    <w:p w14:paraId="2073A384" w14:textId="71F70C5D" w:rsidR="0013148D" w:rsidRDefault="0013148D" w:rsidP="0030693E">
      <w:pPr>
        <w:pStyle w:val="BodyText"/>
      </w:pPr>
    </w:p>
    <w:p w14:paraId="0F54C337" w14:textId="77777777" w:rsidR="0013148D" w:rsidRDefault="0013148D">
      <w:pPr>
        <w:pStyle w:val="BodyText"/>
        <w:spacing w:before="9"/>
        <w:rPr>
          <w:rFonts w:ascii="Arial"/>
          <w:b/>
          <w:sz w:val="18"/>
        </w:rPr>
      </w:pPr>
    </w:p>
    <w:p w14:paraId="41D1DAAA" w14:textId="77777777" w:rsidR="0013148D" w:rsidRDefault="00C93035">
      <w:pPr>
        <w:pStyle w:val="BodyText"/>
        <w:spacing w:before="1"/>
        <w:ind w:left="1060"/>
      </w:pPr>
      <w:r>
        <w:t>Priority expresses the priority with which a requested action has to be carried out, e.g. “routine” or “stat”.</w:t>
      </w:r>
    </w:p>
    <w:p w14:paraId="2ABE82C0" w14:textId="77777777" w:rsidR="0013148D" w:rsidRDefault="0013148D">
      <w:pPr>
        <w:pStyle w:val="BodyText"/>
        <w:spacing w:before="4"/>
        <w:rPr>
          <w:sz w:val="19"/>
        </w:rPr>
      </w:pPr>
    </w:p>
    <w:p w14:paraId="4BFDB3D8" w14:textId="6E0D7E30" w:rsidR="0030693E" w:rsidRPr="00FB2590" w:rsidRDefault="0030693E" w:rsidP="00437164">
      <w:pPr>
        <w:pStyle w:val="BodyText"/>
        <w:numPr>
          <w:ilvl w:val="0"/>
          <w:numId w:val="21"/>
        </w:numPr>
        <w:spacing w:before="221" w:line="249" w:lineRule="auto"/>
        <w:ind w:left="1060" w:right="113"/>
        <w:rPr>
          <w:rFonts w:ascii="Arial" w:hAnsi="Arial" w:cs="Arial"/>
          <w:b/>
          <w:sz w:val="24"/>
          <w:szCs w:val="24"/>
        </w:rPr>
      </w:pPr>
      <w:bookmarkStart w:id="139" w:name="4.1.8.1.4._repetition"/>
      <w:bookmarkEnd w:id="139"/>
      <w:r w:rsidRPr="00FB2590">
        <w:rPr>
          <w:rFonts w:ascii="Arial" w:hAnsi="Arial" w:cs="Arial"/>
          <w:b/>
          <w:sz w:val="24"/>
          <w:szCs w:val="24"/>
        </w:rPr>
        <w:t>R</w:t>
      </w:r>
      <w:r w:rsidR="00C93035" w:rsidRPr="00FB2590">
        <w:rPr>
          <w:rFonts w:ascii="Arial" w:hAnsi="Arial" w:cs="Arial"/>
          <w:b/>
          <w:sz w:val="24"/>
          <w:szCs w:val="24"/>
        </w:rPr>
        <w:t>epetition</w:t>
      </w:r>
    </w:p>
    <w:p w14:paraId="69AAD52B" w14:textId="26740557" w:rsidR="0013148D" w:rsidRDefault="0013148D" w:rsidP="0030693E">
      <w:pPr>
        <w:pStyle w:val="BodyText"/>
      </w:pPr>
    </w:p>
    <w:p w14:paraId="59C0AF28" w14:textId="77777777" w:rsidR="0013148D" w:rsidRDefault="0013148D">
      <w:pPr>
        <w:pStyle w:val="BodyText"/>
        <w:spacing w:before="1"/>
        <w:rPr>
          <w:rFonts w:ascii="Arial"/>
          <w:b/>
          <w:sz w:val="22"/>
        </w:rPr>
      </w:pPr>
    </w:p>
    <w:p w14:paraId="095FF797" w14:textId="77777777" w:rsidR="0013148D" w:rsidRDefault="00C93035">
      <w:pPr>
        <w:pStyle w:val="BodyText"/>
        <w:spacing w:before="8"/>
        <w:rPr>
          <w:b/>
          <w:sz w:val="16"/>
        </w:rPr>
      </w:pPr>
      <w:r>
        <w:rPr>
          <w:noProof/>
        </w:rPr>
        <w:lastRenderedPageBreak/>
        <w:drawing>
          <wp:anchor distT="0" distB="0" distL="0" distR="0" simplePos="0" relativeHeight="251641856" behindDoc="0" locked="0" layoutInCell="1" allowOverlap="1" wp14:anchorId="3F18247F" wp14:editId="050CB879">
            <wp:simplePos x="0" y="0"/>
            <wp:positionH relativeFrom="page">
              <wp:posOffset>1558900</wp:posOffset>
            </wp:positionH>
            <wp:positionV relativeFrom="paragraph">
              <wp:posOffset>146740</wp:posOffset>
            </wp:positionV>
            <wp:extent cx="5293155" cy="1592008"/>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6" cstate="print"/>
                    <a:stretch>
                      <a:fillRect/>
                    </a:stretch>
                  </pic:blipFill>
                  <pic:spPr>
                    <a:xfrm>
                      <a:off x="0" y="0"/>
                      <a:ext cx="5293155" cy="1592008"/>
                    </a:xfrm>
                    <a:prstGeom prst="rect">
                      <a:avLst/>
                    </a:prstGeom>
                  </pic:spPr>
                </pic:pic>
              </a:graphicData>
            </a:graphic>
          </wp:anchor>
        </w:drawing>
      </w:r>
    </w:p>
    <w:p w14:paraId="4F57D4D4" w14:textId="77777777" w:rsidR="00167442" w:rsidRDefault="00167442" w:rsidP="00167442">
      <w:pPr>
        <w:pStyle w:val="Caption"/>
      </w:pPr>
    </w:p>
    <w:p w14:paraId="41AA1134" w14:textId="168C34B7" w:rsidR="0013148D" w:rsidRDefault="00167442" w:rsidP="00167442">
      <w:pPr>
        <w:pStyle w:val="Caption"/>
        <w:jc w:val="center"/>
        <w:rPr>
          <w:b/>
          <w:sz w:val="34"/>
        </w:rPr>
      </w:pPr>
      <w:bookmarkStart w:id="140" w:name="_Toc5178970"/>
      <w:r>
        <w:t xml:space="preserve">Figure </w:t>
      </w:r>
      <w:r w:rsidR="00BE6264">
        <w:fldChar w:fldCharType="begin"/>
      </w:r>
      <w:r w:rsidR="00BE6264">
        <w:instrText xml:space="preserve"> SEQ Figure \* ARABIC </w:instrText>
      </w:r>
      <w:r w:rsidR="00BE6264">
        <w:fldChar w:fldCharType="separate"/>
      </w:r>
      <w:r w:rsidR="00716703">
        <w:rPr>
          <w:noProof/>
        </w:rPr>
        <w:t>6</w:t>
      </w:r>
      <w:r w:rsidR="00BE6264">
        <w:rPr>
          <w:noProof/>
        </w:rPr>
        <w:fldChar w:fldCharType="end"/>
      </w:r>
      <w:r>
        <w:t>: Repetition</w:t>
      </w:r>
      <w:bookmarkEnd w:id="140"/>
    </w:p>
    <w:p w14:paraId="4758FEE5" w14:textId="77777777" w:rsidR="00167442" w:rsidRDefault="00167442">
      <w:pPr>
        <w:pStyle w:val="BodyText"/>
        <w:spacing w:before="1"/>
        <w:rPr>
          <w:b/>
          <w:sz w:val="34"/>
        </w:rPr>
      </w:pPr>
    </w:p>
    <w:p w14:paraId="3462DE52" w14:textId="77777777" w:rsidR="0013148D" w:rsidRDefault="00C93035">
      <w:pPr>
        <w:pStyle w:val="BodyText"/>
        <w:ind w:left="1060"/>
      </w:pPr>
      <w:r>
        <w:t>Repetition is used to describe when an action is requested for more than a single occurrence:</w:t>
      </w:r>
    </w:p>
    <w:p w14:paraId="4FF7AEE1" w14:textId="77777777" w:rsidR="0013148D" w:rsidRDefault="0013148D">
      <w:pPr>
        <w:pStyle w:val="BodyText"/>
        <w:spacing w:before="1"/>
        <w:rPr>
          <w:sz w:val="19"/>
        </w:rPr>
      </w:pPr>
    </w:p>
    <w:p w14:paraId="6BFCC554" w14:textId="77777777" w:rsidR="0013148D" w:rsidRDefault="00C93035" w:rsidP="00437164">
      <w:pPr>
        <w:pStyle w:val="ListParagraph"/>
        <w:numPr>
          <w:ilvl w:val="5"/>
          <w:numId w:val="3"/>
        </w:numPr>
        <w:tabs>
          <w:tab w:val="left" w:pos="1260"/>
        </w:tabs>
        <w:spacing w:before="1"/>
        <w:rPr>
          <w:sz w:val="20"/>
        </w:rPr>
      </w:pPr>
      <w:r>
        <w:rPr>
          <w:sz w:val="20"/>
        </w:rPr>
        <w:t>When the repeated action should begin (periodStart), e.g. NOW</w:t>
      </w:r>
    </w:p>
    <w:p w14:paraId="4E9C98B1" w14:textId="77777777" w:rsidR="007F2D0A" w:rsidRDefault="00C93035" w:rsidP="00437164">
      <w:pPr>
        <w:pStyle w:val="ListParagraph"/>
        <w:numPr>
          <w:ilvl w:val="5"/>
          <w:numId w:val="3"/>
        </w:numPr>
        <w:tabs>
          <w:tab w:val="left" w:pos="1260"/>
        </w:tabs>
        <w:spacing w:before="90"/>
        <w:rPr>
          <w:sz w:val="20"/>
        </w:rPr>
      </w:pPr>
      <w:r w:rsidRPr="007F2D0A">
        <w:rPr>
          <w:sz w:val="20"/>
        </w:rPr>
        <w:t>How long the repetitions should persist (periodDuration), e.g. for 3 weeks</w:t>
      </w:r>
    </w:p>
    <w:p w14:paraId="7A135B68" w14:textId="222A5F74" w:rsidR="0013148D" w:rsidRPr="007F2D0A" w:rsidRDefault="00C93035" w:rsidP="00437164">
      <w:pPr>
        <w:pStyle w:val="ListParagraph"/>
        <w:numPr>
          <w:ilvl w:val="5"/>
          <w:numId w:val="3"/>
        </w:numPr>
        <w:tabs>
          <w:tab w:val="left" w:pos="1260"/>
        </w:tabs>
        <w:spacing w:before="90"/>
        <w:rPr>
          <w:sz w:val="20"/>
        </w:rPr>
      </w:pPr>
      <w:r w:rsidRPr="007F2D0A">
        <w:rPr>
          <w:sz w:val="20"/>
        </w:rPr>
        <w:t>How often the action should occur (eventFrequency), e.g. 3 times per week</w:t>
      </w:r>
    </w:p>
    <w:p w14:paraId="53A68D75" w14:textId="77777777" w:rsidR="0013148D" w:rsidRDefault="00C93035" w:rsidP="00437164">
      <w:pPr>
        <w:pStyle w:val="ListParagraph"/>
        <w:numPr>
          <w:ilvl w:val="5"/>
          <w:numId w:val="3"/>
        </w:numPr>
        <w:tabs>
          <w:tab w:val="left" w:pos="1260"/>
        </w:tabs>
        <w:spacing w:before="23"/>
        <w:rPr>
          <w:sz w:val="20"/>
        </w:rPr>
      </w:pPr>
      <w:r>
        <w:rPr>
          <w:sz w:val="20"/>
        </w:rPr>
        <w:t>How long between actions (eventSeparation), e.g. for 2 weeks</w:t>
      </w:r>
    </w:p>
    <w:p w14:paraId="378D91E7" w14:textId="77777777" w:rsidR="0013148D" w:rsidRDefault="00C93035" w:rsidP="00437164">
      <w:pPr>
        <w:pStyle w:val="ListParagraph"/>
        <w:numPr>
          <w:ilvl w:val="5"/>
          <w:numId w:val="3"/>
        </w:numPr>
        <w:tabs>
          <w:tab w:val="left" w:pos="1260"/>
        </w:tabs>
        <w:spacing w:before="23"/>
        <w:rPr>
          <w:sz w:val="20"/>
        </w:rPr>
      </w:pPr>
      <w:r>
        <w:rPr>
          <w:sz w:val="20"/>
        </w:rPr>
        <w:t>How long every action should last (eventDuration), e.g. for 5 minutes</w:t>
      </w:r>
    </w:p>
    <w:p w14:paraId="4D2320EF" w14:textId="77777777" w:rsidR="0013148D" w:rsidRDefault="0013148D">
      <w:pPr>
        <w:pStyle w:val="BodyText"/>
        <w:spacing w:before="8"/>
        <w:rPr>
          <w:sz w:val="19"/>
        </w:rPr>
      </w:pPr>
    </w:p>
    <w:p w14:paraId="371A1542" w14:textId="197DF729" w:rsidR="0030693E" w:rsidRPr="00FB2590" w:rsidRDefault="00C93035" w:rsidP="00437164">
      <w:pPr>
        <w:pStyle w:val="BodyText"/>
        <w:numPr>
          <w:ilvl w:val="0"/>
          <w:numId w:val="21"/>
        </w:numPr>
        <w:spacing w:before="221" w:line="249" w:lineRule="auto"/>
        <w:ind w:left="1060" w:right="113"/>
        <w:rPr>
          <w:rFonts w:ascii="Arial" w:hAnsi="Arial" w:cs="Arial"/>
          <w:b/>
          <w:sz w:val="24"/>
          <w:szCs w:val="24"/>
        </w:rPr>
      </w:pPr>
      <w:bookmarkStart w:id="141" w:name="4.1.8.1.5._requestedResult"/>
      <w:bookmarkEnd w:id="141"/>
      <w:r w:rsidRPr="00FB2590">
        <w:rPr>
          <w:rFonts w:ascii="Arial" w:hAnsi="Arial" w:cs="Arial"/>
          <w:b/>
          <w:sz w:val="24"/>
          <w:szCs w:val="24"/>
        </w:rPr>
        <w:t>requestedResult</w:t>
      </w:r>
    </w:p>
    <w:p w14:paraId="57B35EBE" w14:textId="5EE94C1E" w:rsidR="0013148D" w:rsidRDefault="0013148D" w:rsidP="0030693E">
      <w:pPr>
        <w:pStyle w:val="BodyText"/>
      </w:pPr>
    </w:p>
    <w:p w14:paraId="17468AC6" w14:textId="77777777" w:rsidR="0013148D" w:rsidRDefault="0013148D">
      <w:pPr>
        <w:pStyle w:val="BodyText"/>
        <w:rPr>
          <w:rFonts w:ascii="Arial"/>
          <w:b/>
          <w:sz w:val="19"/>
        </w:rPr>
      </w:pPr>
    </w:p>
    <w:p w14:paraId="0846890D" w14:textId="77777777" w:rsidR="0013148D" w:rsidRDefault="00C93035">
      <w:pPr>
        <w:pStyle w:val="BodyText"/>
        <w:spacing w:line="249" w:lineRule="auto"/>
        <w:ind w:left="1060" w:right="115"/>
      </w:pPr>
      <w:r>
        <w:t>A</w:t>
      </w:r>
      <w:r>
        <w:rPr>
          <w:spacing w:val="-10"/>
        </w:rPr>
        <w:t xml:space="preserve"> </w:t>
      </w:r>
      <w:r>
        <w:t>requested</w:t>
      </w:r>
      <w:r>
        <w:rPr>
          <w:spacing w:val="-10"/>
        </w:rPr>
        <w:t xml:space="preserve"> </w:t>
      </w:r>
      <w:r>
        <w:t>result</w:t>
      </w:r>
      <w:r>
        <w:rPr>
          <w:spacing w:val="-10"/>
        </w:rPr>
        <w:t xml:space="preserve"> </w:t>
      </w:r>
      <w:r>
        <w:t>is</w:t>
      </w:r>
      <w:r>
        <w:rPr>
          <w:spacing w:val="-10"/>
        </w:rPr>
        <w:t xml:space="preserve"> </w:t>
      </w:r>
      <w:r>
        <w:t>a</w:t>
      </w:r>
      <w:r>
        <w:rPr>
          <w:spacing w:val="-10"/>
        </w:rPr>
        <w:t xml:space="preserve"> </w:t>
      </w:r>
      <w:r>
        <w:t>patient</w:t>
      </w:r>
      <w:r>
        <w:rPr>
          <w:spacing w:val="-10"/>
        </w:rPr>
        <w:t xml:space="preserve"> </w:t>
      </w:r>
      <w:r>
        <w:t>goal</w:t>
      </w:r>
      <w:r>
        <w:rPr>
          <w:spacing w:val="-10"/>
        </w:rPr>
        <w:t xml:space="preserve"> </w:t>
      </w:r>
      <w:r>
        <w:t>to</w:t>
      </w:r>
      <w:r>
        <w:rPr>
          <w:spacing w:val="-10"/>
        </w:rPr>
        <w:t xml:space="preserve"> </w:t>
      </w:r>
      <w:r>
        <w:t>be</w:t>
      </w:r>
      <w:r>
        <w:rPr>
          <w:spacing w:val="-10"/>
        </w:rPr>
        <w:t xml:space="preserve"> </w:t>
      </w:r>
      <w:r>
        <w:t>achieved.</w:t>
      </w:r>
      <w:r>
        <w:rPr>
          <w:spacing w:val="-10"/>
        </w:rPr>
        <w:t xml:space="preserve"> </w:t>
      </w:r>
      <w:r>
        <w:t>It</w:t>
      </w:r>
      <w:r>
        <w:rPr>
          <w:spacing w:val="-10"/>
        </w:rPr>
        <w:t xml:space="preserve"> </w:t>
      </w:r>
      <w:r>
        <w:t>can</w:t>
      </w:r>
      <w:r>
        <w:rPr>
          <w:spacing w:val="-10"/>
        </w:rPr>
        <w:t xml:space="preserve"> </w:t>
      </w:r>
      <w:r>
        <w:t>include</w:t>
      </w:r>
      <w:r>
        <w:rPr>
          <w:spacing w:val="-10"/>
        </w:rPr>
        <w:t xml:space="preserve"> </w:t>
      </w:r>
      <w:r>
        <w:t>specified</w:t>
      </w:r>
      <w:r>
        <w:rPr>
          <w:spacing w:val="-10"/>
        </w:rPr>
        <w:t xml:space="preserve"> </w:t>
      </w:r>
      <w:r>
        <w:t>or</w:t>
      </w:r>
      <w:r>
        <w:rPr>
          <w:spacing w:val="-10"/>
        </w:rPr>
        <w:t xml:space="preserve"> </w:t>
      </w:r>
      <w:r>
        <w:t>quantified</w:t>
      </w:r>
      <w:r>
        <w:rPr>
          <w:spacing w:val="-10"/>
        </w:rPr>
        <w:t xml:space="preserve"> </w:t>
      </w:r>
      <w:r>
        <w:t>details</w:t>
      </w:r>
      <w:r>
        <w:rPr>
          <w:spacing w:val="-10"/>
        </w:rPr>
        <w:t xml:space="preserve"> </w:t>
      </w:r>
      <w:r>
        <w:t>of</w:t>
      </w:r>
      <w:r>
        <w:rPr>
          <w:spacing w:val="-10"/>
        </w:rPr>
        <w:t xml:space="preserve"> </w:t>
      </w:r>
      <w:r>
        <w:t>an</w:t>
      </w:r>
      <w:r>
        <w:rPr>
          <w:spacing w:val="-10"/>
        </w:rPr>
        <w:t xml:space="preserve"> </w:t>
      </w:r>
      <w:r>
        <w:t>action that is to be performed, such as '3 times daily'.</w:t>
      </w:r>
    </w:p>
    <w:p w14:paraId="15047744" w14:textId="77777777" w:rsidR="0013148D" w:rsidRDefault="0013148D">
      <w:pPr>
        <w:pStyle w:val="BodyText"/>
        <w:spacing w:before="8"/>
        <w:rPr>
          <w:sz w:val="18"/>
        </w:rPr>
      </w:pPr>
    </w:p>
    <w:p w14:paraId="67602060" w14:textId="77777777" w:rsidR="0013148D" w:rsidRDefault="00C93035" w:rsidP="00DE3372">
      <w:pPr>
        <w:pStyle w:val="BodyText"/>
        <w:ind w:left="1260"/>
      </w:pPr>
      <w:r>
        <w:t>Examples:</w:t>
      </w:r>
    </w:p>
    <w:p w14:paraId="6DC6F750" w14:textId="77777777" w:rsidR="0013148D" w:rsidRDefault="0013148D">
      <w:pPr>
        <w:pStyle w:val="BodyText"/>
        <w:spacing w:before="4"/>
        <w:rPr>
          <w:b/>
          <w:sz w:val="19"/>
        </w:rPr>
      </w:pPr>
    </w:p>
    <w:p w14:paraId="050A9C3F" w14:textId="77777777" w:rsidR="0013148D" w:rsidRPr="00CF23BB" w:rsidRDefault="00C93035" w:rsidP="00437164">
      <w:pPr>
        <w:pStyle w:val="ListParagraph"/>
        <w:numPr>
          <w:ilvl w:val="5"/>
          <w:numId w:val="3"/>
        </w:numPr>
        <w:tabs>
          <w:tab w:val="left" w:pos="1260"/>
        </w:tabs>
        <w:spacing w:line="249" w:lineRule="auto"/>
        <w:ind w:right="117"/>
        <w:rPr>
          <w:sz w:val="20"/>
        </w:rPr>
      </w:pPr>
      <w:r>
        <w:rPr>
          <w:sz w:val="20"/>
        </w:rPr>
        <w:t>Narrative:</w:t>
      </w:r>
      <w:r>
        <w:rPr>
          <w:spacing w:val="-18"/>
          <w:sz w:val="20"/>
        </w:rPr>
        <w:t xml:space="preserve"> </w:t>
      </w:r>
      <w:r>
        <w:rPr>
          <w:sz w:val="20"/>
        </w:rPr>
        <w:t>Administration</w:t>
      </w:r>
      <w:r>
        <w:rPr>
          <w:spacing w:val="-18"/>
          <w:sz w:val="20"/>
        </w:rPr>
        <w:t xml:space="preserve"> </w:t>
      </w:r>
      <w:r>
        <w:rPr>
          <w:sz w:val="20"/>
        </w:rPr>
        <w:t>of</w:t>
      </w:r>
      <w:r>
        <w:rPr>
          <w:spacing w:val="-17"/>
          <w:sz w:val="20"/>
        </w:rPr>
        <w:t xml:space="preserve"> </w:t>
      </w:r>
      <w:r>
        <w:rPr>
          <w:sz w:val="20"/>
        </w:rPr>
        <w:t>Metoprolol</w:t>
      </w:r>
      <w:r>
        <w:rPr>
          <w:spacing w:val="-18"/>
          <w:sz w:val="20"/>
        </w:rPr>
        <w:t xml:space="preserve"> </w:t>
      </w:r>
      <w:r>
        <w:rPr>
          <w:sz w:val="20"/>
        </w:rPr>
        <w:t>tartrate</w:t>
      </w:r>
      <w:r>
        <w:rPr>
          <w:spacing w:val="-18"/>
          <w:sz w:val="20"/>
        </w:rPr>
        <w:t xml:space="preserve"> </w:t>
      </w:r>
      <w:r>
        <w:rPr>
          <w:sz w:val="20"/>
        </w:rPr>
        <w:t>50</w:t>
      </w:r>
      <w:r>
        <w:rPr>
          <w:spacing w:val="-17"/>
          <w:sz w:val="20"/>
        </w:rPr>
        <w:t xml:space="preserve"> </w:t>
      </w:r>
      <w:r>
        <w:rPr>
          <w:sz w:val="20"/>
        </w:rPr>
        <w:t>mg</w:t>
      </w:r>
      <w:r>
        <w:rPr>
          <w:spacing w:val="-18"/>
          <w:sz w:val="20"/>
        </w:rPr>
        <w:t xml:space="preserve"> </w:t>
      </w:r>
      <w:r>
        <w:rPr>
          <w:sz w:val="20"/>
        </w:rPr>
        <w:t>oral</w:t>
      </w:r>
      <w:r>
        <w:rPr>
          <w:spacing w:val="-18"/>
          <w:sz w:val="20"/>
        </w:rPr>
        <w:t xml:space="preserve"> </w:t>
      </w:r>
      <w:r w:rsidRPr="00CF23BB">
        <w:rPr>
          <w:sz w:val="20"/>
          <w:u w:val="single"/>
        </w:rPr>
        <w:t>daily</w:t>
      </w:r>
      <w:r w:rsidRPr="00CF23BB">
        <w:rPr>
          <w:spacing w:val="-17"/>
          <w:sz w:val="20"/>
          <w:u w:val="single"/>
        </w:rPr>
        <w:t xml:space="preserve"> </w:t>
      </w:r>
      <w:r w:rsidRPr="00CF23BB">
        <w:rPr>
          <w:sz w:val="20"/>
          <w:u w:val="single"/>
        </w:rPr>
        <w:t>2</w:t>
      </w:r>
      <w:r w:rsidRPr="00CF23BB">
        <w:rPr>
          <w:spacing w:val="-18"/>
          <w:sz w:val="20"/>
          <w:u w:val="single"/>
        </w:rPr>
        <w:t xml:space="preserve"> </w:t>
      </w:r>
      <w:r w:rsidRPr="00CF23BB">
        <w:rPr>
          <w:sz w:val="20"/>
          <w:u w:val="single"/>
        </w:rPr>
        <w:t>times</w:t>
      </w:r>
      <w:r>
        <w:rPr>
          <w:spacing w:val="-18"/>
          <w:sz w:val="20"/>
        </w:rPr>
        <w:t xml:space="preserve"> </w:t>
      </w:r>
      <w:r>
        <w:rPr>
          <w:sz w:val="20"/>
        </w:rPr>
        <w:t>to</w:t>
      </w:r>
      <w:r>
        <w:rPr>
          <w:spacing w:val="-17"/>
          <w:sz w:val="20"/>
        </w:rPr>
        <w:t xml:space="preserve"> </w:t>
      </w:r>
      <w:r>
        <w:rPr>
          <w:sz w:val="20"/>
        </w:rPr>
        <w:t>lower</w:t>
      </w:r>
      <w:r>
        <w:rPr>
          <w:spacing w:val="-17"/>
          <w:sz w:val="20"/>
        </w:rPr>
        <w:t xml:space="preserve"> </w:t>
      </w:r>
      <w:r w:rsidRPr="00CF23BB">
        <w:rPr>
          <w:sz w:val="20"/>
        </w:rPr>
        <w:t>systolic</w:t>
      </w:r>
      <w:r w:rsidRPr="00CF23BB">
        <w:rPr>
          <w:spacing w:val="-18"/>
          <w:sz w:val="20"/>
        </w:rPr>
        <w:t xml:space="preserve"> </w:t>
      </w:r>
      <w:r w:rsidRPr="00CF23BB">
        <w:rPr>
          <w:sz w:val="20"/>
        </w:rPr>
        <w:t>blood</w:t>
      </w:r>
      <w:r w:rsidRPr="00CF23BB">
        <w:rPr>
          <w:spacing w:val="-17"/>
          <w:sz w:val="20"/>
        </w:rPr>
        <w:t xml:space="preserve"> </w:t>
      </w:r>
      <w:r w:rsidRPr="00CF23BB">
        <w:rPr>
          <w:sz w:val="20"/>
        </w:rPr>
        <w:t>pressure to &lt;130 mmHg</w:t>
      </w:r>
    </w:p>
    <w:p w14:paraId="0318CAD2" w14:textId="136EA3F7" w:rsidR="0013148D" w:rsidRDefault="00C93035" w:rsidP="00437164">
      <w:pPr>
        <w:pStyle w:val="ListParagraph"/>
        <w:numPr>
          <w:ilvl w:val="5"/>
          <w:numId w:val="3"/>
        </w:numPr>
        <w:tabs>
          <w:tab w:val="left" w:pos="1260"/>
        </w:tabs>
        <w:spacing w:before="15"/>
        <w:rPr>
          <w:sz w:val="20"/>
        </w:rPr>
      </w:pPr>
      <w:r>
        <w:rPr>
          <w:sz w:val="20"/>
        </w:rPr>
        <w:t xml:space="preserve">Narrative: Diltiazem 30 mg, </w:t>
      </w:r>
      <w:r>
        <w:rPr>
          <w:sz w:val="20"/>
          <w:u w:val="single"/>
        </w:rPr>
        <w:t>one tablet</w:t>
      </w:r>
      <w:r>
        <w:rPr>
          <w:sz w:val="20"/>
        </w:rPr>
        <w:t xml:space="preserve"> oral daily 4 times</w:t>
      </w:r>
    </w:p>
    <w:p w14:paraId="16950117" w14:textId="77777777" w:rsidR="00FB2590" w:rsidRPr="00FB2590" w:rsidRDefault="00FB2590" w:rsidP="00FB2590">
      <w:pPr>
        <w:tabs>
          <w:tab w:val="left" w:pos="1260"/>
        </w:tabs>
        <w:spacing w:before="15"/>
        <w:ind w:left="1060"/>
        <w:rPr>
          <w:sz w:val="20"/>
        </w:rPr>
      </w:pPr>
    </w:p>
    <w:p w14:paraId="69299B06" w14:textId="77777777" w:rsidR="0013148D" w:rsidRDefault="0013148D">
      <w:pPr>
        <w:pStyle w:val="BodyText"/>
        <w:spacing w:before="4"/>
        <w:rPr>
          <w:sz w:val="19"/>
        </w:rPr>
      </w:pPr>
    </w:p>
    <w:p w14:paraId="7C2D32FC" w14:textId="412A30A3" w:rsidR="0013148D" w:rsidRDefault="00C93035" w:rsidP="00FB2590">
      <w:pPr>
        <w:pStyle w:val="Heading3"/>
      </w:pPr>
      <w:bookmarkStart w:id="142" w:name="4.1.8.2._PerformanceCircumstance"/>
      <w:bookmarkStart w:id="143" w:name="_Toc5884774"/>
      <w:bookmarkEnd w:id="142"/>
      <w:r>
        <w:t>PerformanceCircumstance</w:t>
      </w:r>
      <w:bookmarkEnd w:id="143"/>
    </w:p>
    <w:p w14:paraId="6D09DD6A" w14:textId="77777777" w:rsidR="0013148D" w:rsidRDefault="00C93035">
      <w:pPr>
        <w:pStyle w:val="BodyText"/>
        <w:spacing w:before="225"/>
        <w:ind w:left="1060"/>
      </w:pPr>
      <w:r>
        <w:t>Performance Circumstance specifies the result of the performance.</w:t>
      </w:r>
    </w:p>
    <w:p w14:paraId="2E800CB1" w14:textId="77777777" w:rsidR="0013148D" w:rsidRDefault="0013148D">
      <w:pPr>
        <w:pStyle w:val="BodyText"/>
        <w:spacing w:before="9"/>
        <w:rPr>
          <w:sz w:val="22"/>
        </w:rPr>
      </w:pPr>
    </w:p>
    <w:p w14:paraId="4DA9DDE8" w14:textId="77777777" w:rsidR="0013148D" w:rsidRDefault="00C93035">
      <w:pPr>
        <w:pStyle w:val="BodyText"/>
        <w:spacing w:before="5"/>
        <w:rPr>
          <w:b/>
          <w:sz w:val="25"/>
        </w:rPr>
      </w:pPr>
      <w:r>
        <w:rPr>
          <w:noProof/>
        </w:rPr>
        <w:drawing>
          <wp:anchor distT="0" distB="0" distL="0" distR="0" simplePos="0" relativeHeight="251650048" behindDoc="0" locked="0" layoutInCell="1" allowOverlap="1" wp14:anchorId="69BDE91A" wp14:editId="540D9DEC">
            <wp:simplePos x="0" y="0"/>
            <wp:positionH relativeFrom="page">
              <wp:posOffset>1615882</wp:posOffset>
            </wp:positionH>
            <wp:positionV relativeFrom="paragraph">
              <wp:posOffset>210536</wp:posOffset>
            </wp:positionV>
            <wp:extent cx="5265818" cy="650938"/>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7" cstate="print"/>
                    <a:stretch>
                      <a:fillRect/>
                    </a:stretch>
                  </pic:blipFill>
                  <pic:spPr>
                    <a:xfrm>
                      <a:off x="0" y="0"/>
                      <a:ext cx="5265818" cy="650938"/>
                    </a:xfrm>
                    <a:prstGeom prst="rect">
                      <a:avLst/>
                    </a:prstGeom>
                  </pic:spPr>
                </pic:pic>
              </a:graphicData>
            </a:graphic>
          </wp:anchor>
        </w:drawing>
      </w:r>
    </w:p>
    <w:p w14:paraId="08B2FC1B" w14:textId="778CB309" w:rsidR="0013148D" w:rsidRDefault="0013148D">
      <w:pPr>
        <w:pStyle w:val="BodyText"/>
        <w:spacing w:before="1"/>
        <w:rPr>
          <w:b/>
          <w:sz w:val="33"/>
        </w:rPr>
      </w:pPr>
    </w:p>
    <w:p w14:paraId="6BBD614B" w14:textId="5F2B3F92" w:rsidR="00167442" w:rsidRDefault="00167442" w:rsidP="00167442">
      <w:pPr>
        <w:pStyle w:val="Caption"/>
        <w:jc w:val="center"/>
        <w:rPr>
          <w:b/>
          <w:sz w:val="33"/>
        </w:rPr>
      </w:pPr>
      <w:bookmarkStart w:id="144" w:name="_Toc5178971"/>
      <w:r>
        <w:t xml:space="preserve">Figure </w:t>
      </w:r>
      <w:r w:rsidR="00BE6264">
        <w:fldChar w:fldCharType="begin"/>
      </w:r>
      <w:r w:rsidR="00BE6264">
        <w:instrText xml:space="preserve"> SEQ Figure \* ARABIC </w:instrText>
      </w:r>
      <w:r w:rsidR="00BE6264">
        <w:fldChar w:fldCharType="separate"/>
      </w:r>
      <w:r w:rsidR="00716703">
        <w:rPr>
          <w:noProof/>
        </w:rPr>
        <w:t>7</w:t>
      </w:r>
      <w:r w:rsidR="00BE6264">
        <w:rPr>
          <w:noProof/>
        </w:rPr>
        <w:fldChar w:fldCharType="end"/>
      </w:r>
      <w:r>
        <w:t>: PerformanceCircumstance</w:t>
      </w:r>
      <w:bookmarkEnd w:id="144"/>
    </w:p>
    <w:p w14:paraId="5211ED7E" w14:textId="0E5F55AE" w:rsidR="00167442" w:rsidRDefault="00167442">
      <w:pPr>
        <w:pStyle w:val="BodyText"/>
        <w:spacing w:before="1"/>
        <w:rPr>
          <w:b/>
          <w:sz w:val="33"/>
        </w:rPr>
      </w:pPr>
    </w:p>
    <w:p w14:paraId="7A66A3A3" w14:textId="77777777" w:rsidR="00DE3372" w:rsidRDefault="00DE3372">
      <w:pPr>
        <w:pStyle w:val="BodyText"/>
        <w:spacing w:before="1"/>
        <w:rPr>
          <w:b/>
          <w:sz w:val="33"/>
        </w:rPr>
      </w:pPr>
    </w:p>
    <w:p w14:paraId="71EB89B8" w14:textId="2201C920" w:rsidR="0030693E" w:rsidRPr="00FB2590" w:rsidRDefault="0030693E" w:rsidP="00437164">
      <w:pPr>
        <w:pStyle w:val="BodyText"/>
        <w:numPr>
          <w:ilvl w:val="0"/>
          <w:numId w:val="22"/>
        </w:numPr>
        <w:spacing w:before="221" w:line="249" w:lineRule="auto"/>
        <w:ind w:right="113"/>
        <w:rPr>
          <w:rFonts w:ascii="Arial" w:hAnsi="Arial" w:cs="Arial"/>
          <w:b/>
          <w:sz w:val="24"/>
          <w:szCs w:val="24"/>
        </w:rPr>
      </w:pPr>
      <w:bookmarkStart w:id="145" w:name="4.1.8.2.1._result"/>
      <w:bookmarkEnd w:id="145"/>
      <w:r w:rsidRPr="00FB2590">
        <w:rPr>
          <w:rFonts w:ascii="Arial" w:hAnsi="Arial" w:cs="Arial"/>
          <w:b/>
          <w:sz w:val="24"/>
          <w:szCs w:val="24"/>
        </w:rPr>
        <w:lastRenderedPageBreak/>
        <w:t>R</w:t>
      </w:r>
      <w:r w:rsidR="00C93035" w:rsidRPr="00FB2590">
        <w:rPr>
          <w:rFonts w:ascii="Arial" w:hAnsi="Arial" w:cs="Arial"/>
          <w:b/>
          <w:sz w:val="24"/>
          <w:szCs w:val="24"/>
        </w:rPr>
        <w:t>esult</w:t>
      </w:r>
    </w:p>
    <w:p w14:paraId="557E492F" w14:textId="4811E784" w:rsidR="0013148D" w:rsidRDefault="0013148D" w:rsidP="0030693E">
      <w:pPr>
        <w:pStyle w:val="BodyText"/>
      </w:pPr>
    </w:p>
    <w:p w14:paraId="68CA84CF" w14:textId="77777777" w:rsidR="0013148D" w:rsidRDefault="0013148D">
      <w:pPr>
        <w:pStyle w:val="BodyText"/>
        <w:spacing w:before="1"/>
        <w:rPr>
          <w:rFonts w:ascii="Arial"/>
          <w:b/>
          <w:sz w:val="19"/>
        </w:rPr>
      </w:pPr>
    </w:p>
    <w:p w14:paraId="3C55F941" w14:textId="77777777" w:rsidR="0013148D" w:rsidRDefault="00C93035">
      <w:pPr>
        <w:pStyle w:val="BodyText"/>
        <w:spacing w:line="249" w:lineRule="auto"/>
        <w:ind w:left="1060" w:right="112"/>
      </w:pPr>
      <w:r>
        <w:t>Result</w:t>
      </w:r>
      <w:r>
        <w:rPr>
          <w:spacing w:val="-16"/>
        </w:rPr>
        <w:t xml:space="preserve"> </w:t>
      </w:r>
      <w:r>
        <w:t>of</w:t>
      </w:r>
      <w:r>
        <w:rPr>
          <w:spacing w:val="-16"/>
        </w:rPr>
        <w:t xml:space="preserve"> </w:t>
      </w:r>
      <w:r>
        <w:t>diagnostic</w:t>
      </w:r>
      <w:r>
        <w:rPr>
          <w:spacing w:val="-16"/>
        </w:rPr>
        <w:t xml:space="preserve"> </w:t>
      </w:r>
      <w:r>
        <w:t>or</w:t>
      </w:r>
      <w:r>
        <w:rPr>
          <w:spacing w:val="-16"/>
        </w:rPr>
        <w:t xml:space="preserve"> </w:t>
      </w:r>
      <w:r>
        <w:t>observational</w:t>
      </w:r>
      <w:r>
        <w:rPr>
          <w:spacing w:val="-16"/>
        </w:rPr>
        <w:t xml:space="preserve"> </w:t>
      </w:r>
      <w:r>
        <w:t>procedures.</w:t>
      </w:r>
      <w:r>
        <w:rPr>
          <w:spacing w:val="-16"/>
        </w:rPr>
        <w:t xml:space="preserve"> </w:t>
      </w:r>
      <w:r>
        <w:t>There</w:t>
      </w:r>
      <w:r>
        <w:rPr>
          <w:spacing w:val="-16"/>
        </w:rPr>
        <w:t xml:space="preserve"> </w:t>
      </w:r>
      <w:r>
        <w:t>are</w:t>
      </w:r>
      <w:r>
        <w:rPr>
          <w:spacing w:val="-16"/>
        </w:rPr>
        <w:t xml:space="preserve"> </w:t>
      </w:r>
      <w:r>
        <w:t>two</w:t>
      </w:r>
      <w:r>
        <w:rPr>
          <w:spacing w:val="-16"/>
        </w:rPr>
        <w:t xml:space="preserve"> </w:t>
      </w:r>
      <w:r>
        <w:t>types</w:t>
      </w:r>
      <w:r>
        <w:rPr>
          <w:spacing w:val="-16"/>
        </w:rPr>
        <w:t xml:space="preserve"> </w:t>
      </w:r>
      <w:r>
        <w:t>of</w:t>
      </w:r>
      <w:r>
        <w:rPr>
          <w:spacing w:val="-16"/>
        </w:rPr>
        <w:t xml:space="preserve"> </w:t>
      </w:r>
      <w:r>
        <w:t>results</w:t>
      </w:r>
      <w:r>
        <w:rPr>
          <w:spacing w:val="-16"/>
        </w:rPr>
        <w:t xml:space="preserve"> </w:t>
      </w:r>
      <w:r>
        <w:t>shown</w:t>
      </w:r>
      <w:r>
        <w:rPr>
          <w:spacing w:val="-16"/>
        </w:rPr>
        <w:t xml:space="preserve"> </w:t>
      </w:r>
      <w:r>
        <w:t>in</w:t>
      </w:r>
      <w:r>
        <w:rPr>
          <w:spacing w:val="-15"/>
        </w:rPr>
        <w:t xml:space="preserve"> </w:t>
      </w:r>
      <w:hyperlink w:anchor="_bookmark17" w:history="1">
        <w:r>
          <w:rPr>
            <w:u w:val="single"/>
          </w:rPr>
          <w:t>Figure</w:t>
        </w:r>
        <w:r>
          <w:rPr>
            <w:spacing w:val="-16"/>
            <w:u w:val="single"/>
          </w:rPr>
          <w:t xml:space="preserve"> </w:t>
        </w:r>
        <w:r>
          <w:rPr>
            <w:u w:val="single"/>
          </w:rPr>
          <w:t>10,</w:t>
        </w:r>
        <w:r>
          <w:rPr>
            <w:spacing w:val="-16"/>
            <w:u w:val="single"/>
          </w:rPr>
          <w:t xml:space="preserve"> </w:t>
        </w:r>
        <w:r>
          <w:rPr>
            <w:u w:val="single"/>
          </w:rPr>
          <w:t>“Result</w:t>
        </w:r>
      </w:hyperlink>
      <w:r>
        <w:t xml:space="preserve"> </w:t>
      </w:r>
      <w:hyperlink w:anchor="_bookmark17" w:history="1">
        <w:r>
          <w:rPr>
            <w:u w:val="single"/>
          </w:rPr>
          <w:t>Hierarchy”</w:t>
        </w:r>
        <w:r>
          <w:t xml:space="preserve"> </w:t>
        </w:r>
      </w:hyperlink>
      <w:r>
        <w:t>which are InterventionResult and ObservationResult.</w:t>
      </w:r>
    </w:p>
    <w:p w14:paraId="4947F659" w14:textId="77777777" w:rsidR="0013148D" w:rsidRDefault="0013148D">
      <w:pPr>
        <w:pStyle w:val="BodyText"/>
        <w:spacing w:before="7"/>
        <w:rPr>
          <w:sz w:val="18"/>
        </w:rPr>
      </w:pPr>
    </w:p>
    <w:p w14:paraId="68C295F6" w14:textId="77777777" w:rsidR="0013148D" w:rsidRDefault="00C93035" w:rsidP="007E6A85">
      <w:pPr>
        <w:pStyle w:val="BodyText"/>
        <w:ind w:left="1060"/>
      </w:pPr>
      <w:r>
        <w:t>Examples:</w:t>
      </w:r>
    </w:p>
    <w:p w14:paraId="0BFFF236" w14:textId="77777777" w:rsidR="0013148D" w:rsidRDefault="0013148D">
      <w:pPr>
        <w:pStyle w:val="BodyText"/>
        <w:spacing w:before="4"/>
        <w:rPr>
          <w:b/>
          <w:sz w:val="19"/>
        </w:rPr>
      </w:pPr>
    </w:p>
    <w:p w14:paraId="74FBAE0C" w14:textId="77777777" w:rsidR="0013148D" w:rsidRDefault="00C93035" w:rsidP="00437164">
      <w:pPr>
        <w:pStyle w:val="ListParagraph"/>
        <w:numPr>
          <w:ilvl w:val="5"/>
          <w:numId w:val="3"/>
        </w:numPr>
        <w:tabs>
          <w:tab w:val="left" w:pos="1260"/>
        </w:tabs>
        <w:rPr>
          <w:sz w:val="20"/>
        </w:rPr>
      </w:pPr>
      <w:r>
        <w:rPr>
          <w:sz w:val="20"/>
        </w:rPr>
        <w:t xml:space="preserve">Narrative: Systolic blood pressure </w:t>
      </w:r>
      <w:r>
        <w:rPr>
          <w:sz w:val="20"/>
          <w:u w:val="single"/>
        </w:rPr>
        <w:t>120 mmHg</w:t>
      </w:r>
    </w:p>
    <w:p w14:paraId="7650F78B" w14:textId="77777777" w:rsidR="0013148D" w:rsidRDefault="00C93035" w:rsidP="00437164">
      <w:pPr>
        <w:pStyle w:val="ListParagraph"/>
        <w:numPr>
          <w:ilvl w:val="5"/>
          <w:numId w:val="3"/>
        </w:numPr>
        <w:tabs>
          <w:tab w:val="left" w:pos="1260"/>
        </w:tabs>
        <w:spacing w:before="23"/>
        <w:rPr>
          <w:sz w:val="20"/>
        </w:rPr>
      </w:pPr>
      <w:r>
        <w:rPr>
          <w:sz w:val="20"/>
        </w:rPr>
        <w:t xml:space="preserve">Narrative: Body weight </w:t>
      </w:r>
      <w:r>
        <w:rPr>
          <w:sz w:val="20"/>
          <w:u w:val="single"/>
        </w:rPr>
        <w:t>165 pounds</w:t>
      </w:r>
    </w:p>
    <w:p w14:paraId="1B3592FF" w14:textId="740F3EB8" w:rsidR="0013148D" w:rsidRDefault="0030693E">
      <w:pPr>
        <w:pStyle w:val="BodyText"/>
        <w:spacing w:before="7"/>
        <w:rPr>
          <w:sz w:val="11"/>
        </w:rPr>
      </w:pPr>
      <w:r>
        <w:rPr>
          <w:sz w:val="11"/>
        </w:rPr>
        <w:t xml:space="preserve"> </w:t>
      </w:r>
    </w:p>
    <w:p w14:paraId="1DE09B33" w14:textId="0F2815F0" w:rsidR="0030693E" w:rsidRPr="00FB2590" w:rsidRDefault="00C93035" w:rsidP="00437164">
      <w:pPr>
        <w:pStyle w:val="BodyText"/>
        <w:numPr>
          <w:ilvl w:val="0"/>
          <w:numId w:val="22"/>
        </w:numPr>
        <w:spacing w:before="221" w:line="249" w:lineRule="auto"/>
        <w:ind w:right="113"/>
        <w:rPr>
          <w:rFonts w:ascii="Arial" w:hAnsi="Arial" w:cs="Arial"/>
          <w:b/>
          <w:sz w:val="24"/>
          <w:szCs w:val="24"/>
        </w:rPr>
      </w:pPr>
      <w:bookmarkStart w:id="146" w:name="4.1.8.2.2._performanceParticipant"/>
      <w:bookmarkEnd w:id="146"/>
      <w:r w:rsidRPr="00FB2590">
        <w:rPr>
          <w:rFonts w:ascii="Arial" w:hAnsi="Arial" w:cs="Arial"/>
          <w:b/>
          <w:sz w:val="24"/>
          <w:szCs w:val="24"/>
        </w:rPr>
        <w:t>performanceParticipant</w:t>
      </w:r>
    </w:p>
    <w:p w14:paraId="71551215" w14:textId="07E601D2" w:rsidR="0013148D" w:rsidRDefault="0013148D" w:rsidP="0030693E">
      <w:pPr>
        <w:pStyle w:val="BodyText"/>
      </w:pPr>
    </w:p>
    <w:p w14:paraId="67A39A79" w14:textId="77777777" w:rsidR="0013148D" w:rsidRDefault="0013148D">
      <w:pPr>
        <w:pStyle w:val="BodyText"/>
        <w:spacing w:before="1"/>
        <w:rPr>
          <w:rFonts w:ascii="Arial"/>
          <w:b/>
          <w:sz w:val="19"/>
        </w:rPr>
      </w:pPr>
    </w:p>
    <w:p w14:paraId="0A6A1510" w14:textId="77777777" w:rsidR="0013148D" w:rsidRDefault="00C93035">
      <w:pPr>
        <w:pStyle w:val="BodyText"/>
        <w:ind w:left="1060"/>
      </w:pPr>
      <w:r>
        <w:t>Participants involved in performing the action, e.g. technician, nurse</w:t>
      </w:r>
    </w:p>
    <w:p w14:paraId="22B6B904" w14:textId="77777777" w:rsidR="0013148D" w:rsidRDefault="0013148D">
      <w:pPr>
        <w:pStyle w:val="BodyText"/>
        <w:spacing w:before="4"/>
        <w:rPr>
          <w:sz w:val="19"/>
        </w:rPr>
      </w:pPr>
    </w:p>
    <w:p w14:paraId="65FE63DE" w14:textId="5DED77FE" w:rsidR="0030693E" w:rsidRPr="00FB2590" w:rsidRDefault="00C93035" w:rsidP="00437164">
      <w:pPr>
        <w:pStyle w:val="BodyText"/>
        <w:numPr>
          <w:ilvl w:val="0"/>
          <w:numId w:val="22"/>
        </w:numPr>
        <w:spacing w:before="221" w:line="249" w:lineRule="auto"/>
        <w:ind w:right="113"/>
        <w:rPr>
          <w:rFonts w:ascii="Arial" w:hAnsi="Arial" w:cs="Arial"/>
          <w:b/>
          <w:sz w:val="24"/>
          <w:szCs w:val="24"/>
        </w:rPr>
      </w:pPr>
      <w:bookmarkStart w:id="147" w:name="4.1.8.3._UnstructuredCircumstance"/>
      <w:bookmarkEnd w:id="147"/>
      <w:r w:rsidRPr="00FB2590">
        <w:rPr>
          <w:rFonts w:ascii="Arial" w:hAnsi="Arial" w:cs="Arial"/>
          <w:b/>
          <w:sz w:val="24"/>
          <w:szCs w:val="24"/>
        </w:rPr>
        <w:t>UnstructuredCircumstance</w:t>
      </w:r>
    </w:p>
    <w:p w14:paraId="56E49CC1" w14:textId="4CAEB90F" w:rsidR="0013148D" w:rsidRDefault="0013148D" w:rsidP="0030693E">
      <w:pPr>
        <w:pStyle w:val="BodyText"/>
      </w:pPr>
    </w:p>
    <w:p w14:paraId="1B5E6AD6" w14:textId="290126B5" w:rsidR="0013148D" w:rsidRDefault="00C93035">
      <w:pPr>
        <w:pStyle w:val="BodyText"/>
        <w:spacing w:before="224" w:line="249" w:lineRule="auto"/>
        <w:ind w:left="1060" w:right="41"/>
      </w:pPr>
      <w:r>
        <w:t xml:space="preserve">Unstructured Circumstance is used to document additional parts of clinical statements, which are not </w:t>
      </w:r>
      <w:r w:rsidR="00CF23BB">
        <w:t>nec</w:t>
      </w:r>
      <w:r>
        <w:t>essary for accurate data coding or retrieval.</w:t>
      </w:r>
    </w:p>
    <w:p w14:paraId="10355B9A" w14:textId="77777777" w:rsidR="0013148D" w:rsidRDefault="0013148D">
      <w:pPr>
        <w:pStyle w:val="BodyText"/>
        <w:rPr>
          <w:sz w:val="22"/>
        </w:rPr>
      </w:pPr>
    </w:p>
    <w:p w14:paraId="4AD6521A" w14:textId="4A8EB1F8" w:rsidR="0013148D" w:rsidRDefault="00167442">
      <w:pPr>
        <w:pStyle w:val="BodyText"/>
        <w:rPr>
          <w:b/>
        </w:rPr>
      </w:pPr>
      <w:r>
        <w:rPr>
          <w:noProof/>
        </w:rPr>
        <w:drawing>
          <wp:anchor distT="0" distB="0" distL="0" distR="0" simplePos="0" relativeHeight="251671552" behindDoc="0" locked="0" layoutInCell="1" allowOverlap="1" wp14:anchorId="027C4A18" wp14:editId="297047C5">
            <wp:simplePos x="0" y="0"/>
            <wp:positionH relativeFrom="page">
              <wp:posOffset>2311117</wp:posOffset>
            </wp:positionH>
            <wp:positionV relativeFrom="paragraph">
              <wp:posOffset>198674</wp:posOffset>
            </wp:positionV>
            <wp:extent cx="3591043" cy="622173"/>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8" cstate="print"/>
                    <a:stretch>
                      <a:fillRect/>
                    </a:stretch>
                  </pic:blipFill>
                  <pic:spPr>
                    <a:xfrm>
                      <a:off x="0" y="0"/>
                      <a:ext cx="3591043" cy="622173"/>
                    </a:xfrm>
                    <a:prstGeom prst="rect">
                      <a:avLst/>
                    </a:prstGeom>
                  </pic:spPr>
                </pic:pic>
              </a:graphicData>
            </a:graphic>
          </wp:anchor>
        </w:drawing>
      </w:r>
    </w:p>
    <w:p w14:paraId="79C63E70" w14:textId="18650F62" w:rsidR="00167442" w:rsidRDefault="00167442">
      <w:pPr>
        <w:pStyle w:val="BodyText"/>
        <w:spacing w:before="9"/>
        <w:rPr>
          <w:b/>
          <w:sz w:val="14"/>
        </w:rPr>
      </w:pPr>
    </w:p>
    <w:p w14:paraId="1C9E813F" w14:textId="00044801" w:rsidR="00167442" w:rsidRDefault="00167442" w:rsidP="00167442">
      <w:pPr>
        <w:pStyle w:val="Caption"/>
        <w:jc w:val="center"/>
        <w:rPr>
          <w:b/>
          <w:sz w:val="14"/>
        </w:rPr>
      </w:pPr>
      <w:bookmarkStart w:id="148" w:name="_Toc5178972"/>
      <w:r>
        <w:t xml:space="preserve">Figure </w:t>
      </w:r>
      <w:r w:rsidR="00BE6264">
        <w:fldChar w:fldCharType="begin"/>
      </w:r>
      <w:r w:rsidR="00BE6264">
        <w:instrText xml:space="preserve"> SEQ Figure \* ARABIC </w:instrText>
      </w:r>
      <w:r w:rsidR="00BE6264">
        <w:fldChar w:fldCharType="separate"/>
      </w:r>
      <w:r w:rsidR="00716703">
        <w:rPr>
          <w:noProof/>
        </w:rPr>
        <w:t>8</w:t>
      </w:r>
      <w:r w:rsidR="00BE6264">
        <w:rPr>
          <w:noProof/>
        </w:rPr>
        <w:fldChar w:fldCharType="end"/>
      </w:r>
      <w:r>
        <w:t>: UnstructuredCircumstance</w:t>
      </w:r>
      <w:bookmarkEnd w:id="148"/>
    </w:p>
    <w:p w14:paraId="1B1896D9" w14:textId="5F4E5880" w:rsidR="0013148D" w:rsidRDefault="0013148D">
      <w:pPr>
        <w:pStyle w:val="BodyText"/>
        <w:spacing w:before="9"/>
        <w:rPr>
          <w:b/>
          <w:sz w:val="14"/>
        </w:rPr>
      </w:pPr>
    </w:p>
    <w:p w14:paraId="5BA6056F" w14:textId="5E16CBD1" w:rsidR="00167442" w:rsidRDefault="00167442">
      <w:pPr>
        <w:pStyle w:val="BodyText"/>
        <w:spacing w:before="9"/>
        <w:rPr>
          <w:b/>
          <w:sz w:val="14"/>
        </w:rPr>
      </w:pPr>
    </w:p>
    <w:p w14:paraId="2B95EF30" w14:textId="3205CB3F" w:rsidR="00167442" w:rsidRDefault="00167442">
      <w:pPr>
        <w:pStyle w:val="BodyText"/>
        <w:spacing w:before="9"/>
        <w:rPr>
          <w:b/>
          <w:sz w:val="14"/>
        </w:rPr>
      </w:pPr>
    </w:p>
    <w:p w14:paraId="2352FC51" w14:textId="77777777" w:rsidR="00167442" w:rsidRDefault="00167442">
      <w:pPr>
        <w:pStyle w:val="BodyText"/>
        <w:spacing w:before="9"/>
        <w:rPr>
          <w:b/>
          <w:sz w:val="14"/>
        </w:rPr>
      </w:pPr>
    </w:p>
    <w:p w14:paraId="6CE67675" w14:textId="307CC2F4" w:rsidR="0030693E" w:rsidRPr="00FB2590" w:rsidRDefault="00C93035" w:rsidP="00437164">
      <w:pPr>
        <w:pStyle w:val="BodyText"/>
        <w:numPr>
          <w:ilvl w:val="0"/>
          <w:numId w:val="22"/>
        </w:numPr>
        <w:spacing w:before="221" w:line="249" w:lineRule="auto"/>
        <w:ind w:right="113"/>
        <w:rPr>
          <w:rFonts w:ascii="Arial" w:hAnsi="Arial" w:cs="Arial"/>
          <w:b/>
          <w:sz w:val="24"/>
          <w:szCs w:val="24"/>
        </w:rPr>
      </w:pPr>
      <w:bookmarkStart w:id="149" w:name="4.1.8.3.1._unstructuredText"/>
      <w:bookmarkEnd w:id="149"/>
      <w:r w:rsidRPr="00FB2590">
        <w:rPr>
          <w:rFonts w:ascii="Arial" w:hAnsi="Arial" w:cs="Arial"/>
          <w:b/>
          <w:sz w:val="24"/>
          <w:szCs w:val="24"/>
        </w:rPr>
        <w:t>unstructuredText</w:t>
      </w:r>
    </w:p>
    <w:p w14:paraId="0BB31A67" w14:textId="09A72942" w:rsidR="0013148D" w:rsidRDefault="0013148D" w:rsidP="0030693E">
      <w:pPr>
        <w:pStyle w:val="BodyText"/>
      </w:pPr>
    </w:p>
    <w:p w14:paraId="7108A6B9" w14:textId="77777777" w:rsidR="0013148D" w:rsidRDefault="0013148D">
      <w:pPr>
        <w:pStyle w:val="BodyText"/>
        <w:spacing w:before="5"/>
        <w:rPr>
          <w:rFonts w:ascii="Arial"/>
          <w:b/>
          <w:sz w:val="21"/>
        </w:rPr>
      </w:pPr>
    </w:p>
    <w:p w14:paraId="73F10815" w14:textId="77777777" w:rsidR="0013148D" w:rsidRDefault="00C93035">
      <w:pPr>
        <w:pStyle w:val="BodyText"/>
        <w:ind w:left="1060"/>
      </w:pPr>
      <w:r>
        <w:t>Text field to document unstructured circumstances.</w:t>
      </w:r>
    </w:p>
    <w:p w14:paraId="00CFF7A8" w14:textId="596F4DD0" w:rsidR="0013148D" w:rsidRDefault="0013148D">
      <w:pPr>
        <w:pStyle w:val="BodyText"/>
        <w:rPr>
          <w:sz w:val="22"/>
        </w:rPr>
      </w:pPr>
    </w:p>
    <w:p w14:paraId="1E09030D" w14:textId="5AC6BF12" w:rsidR="00DE3372" w:rsidRDefault="00DE3372">
      <w:pPr>
        <w:pStyle w:val="BodyText"/>
        <w:rPr>
          <w:sz w:val="22"/>
        </w:rPr>
      </w:pPr>
    </w:p>
    <w:p w14:paraId="159CFBF8" w14:textId="427B182F" w:rsidR="00DE3372" w:rsidRDefault="00DE3372">
      <w:pPr>
        <w:pStyle w:val="BodyText"/>
        <w:rPr>
          <w:sz w:val="22"/>
        </w:rPr>
      </w:pPr>
    </w:p>
    <w:p w14:paraId="075B9AAB" w14:textId="6049528F" w:rsidR="00DE3372" w:rsidRDefault="00DE3372">
      <w:pPr>
        <w:pStyle w:val="BodyText"/>
        <w:rPr>
          <w:sz w:val="22"/>
        </w:rPr>
      </w:pPr>
    </w:p>
    <w:p w14:paraId="77F119E1" w14:textId="777AB616" w:rsidR="00DE3372" w:rsidRDefault="00DE3372">
      <w:pPr>
        <w:pStyle w:val="BodyText"/>
        <w:rPr>
          <w:sz w:val="22"/>
        </w:rPr>
      </w:pPr>
    </w:p>
    <w:p w14:paraId="39A852D1" w14:textId="097DFA44" w:rsidR="00DE3372" w:rsidRDefault="00DE3372">
      <w:pPr>
        <w:pStyle w:val="BodyText"/>
        <w:rPr>
          <w:sz w:val="22"/>
        </w:rPr>
      </w:pPr>
    </w:p>
    <w:p w14:paraId="40F6AA1E" w14:textId="51E90934" w:rsidR="00DE3372" w:rsidRDefault="00DE3372">
      <w:pPr>
        <w:pStyle w:val="BodyText"/>
        <w:rPr>
          <w:sz w:val="22"/>
        </w:rPr>
      </w:pPr>
    </w:p>
    <w:p w14:paraId="7412F497" w14:textId="163E49DB" w:rsidR="00DE3372" w:rsidRDefault="00DE3372">
      <w:pPr>
        <w:pStyle w:val="BodyText"/>
        <w:rPr>
          <w:sz w:val="22"/>
        </w:rPr>
      </w:pPr>
    </w:p>
    <w:p w14:paraId="6EA419EB" w14:textId="28833187" w:rsidR="00DE3372" w:rsidRDefault="00DE3372">
      <w:pPr>
        <w:pStyle w:val="BodyText"/>
        <w:rPr>
          <w:sz w:val="22"/>
        </w:rPr>
      </w:pPr>
    </w:p>
    <w:p w14:paraId="4C0FC3E9" w14:textId="13DBA082" w:rsidR="00DE3372" w:rsidRDefault="00DE3372">
      <w:pPr>
        <w:pStyle w:val="BodyText"/>
        <w:rPr>
          <w:sz w:val="22"/>
        </w:rPr>
      </w:pPr>
    </w:p>
    <w:p w14:paraId="6BA94D0D" w14:textId="58FDE3E8" w:rsidR="00DE3372" w:rsidRDefault="00DE3372">
      <w:pPr>
        <w:pStyle w:val="BodyText"/>
        <w:rPr>
          <w:sz w:val="22"/>
        </w:rPr>
      </w:pPr>
    </w:p>
    <w:p w14:paraId="1F1D229C" w14:textId="3BC580A8" w:rsidR="00DE3372" w:rsidRDefault="00DE3372">
      <w:pPr>
        <w:pStyle w:val="BodyText"/>
        <w:rPr>
          <w:sz w:val="22"/>
        </w:rPr>
      </w:pPr>
    </w:p>
    <w:p w14:paraId="22E57989" w14:textId="587441B4" w:rsidR="00DE3372" w:rsidRDefault="00DE3372">
      <w:pPr>
        <w:pStyle w:val="BodyText"/>
        <w:rPr>
          <w:sz w:val="22"/>
        </w:rPr>
      </w:pPr>
    </w:p>
    <w:p w14:paraId="7F09746C" w14:textId="28C451DD" w:rsidR="00DE3372" w:rsidRDefault="00DE3372">
      <w:pPr>
        <w:pStyle w:val="BodyText"/>
        <w:rPr>
          <w:sz w:val="22"/>
        </w:rPr>
      </w:pPr>
    </w:p>
    <w:p w14:paraId="0E85643A" w14:textId="77777777" w:rsidR="00DE3372" w:rsidRDefault="00DE3372">
      <w:pPr>
        <w:pStyle w:val="BodyText"/>
        <w:rPr>
          <w:sz w:val="22"/>
        </w:rPr>
      </w:pPr>
    </w:p>
    <w:p w14:paraId="2938D0DA" w14:textId="5833E1EE" w:rsidR="0030693E" w:rsidRPr="00FB2590" w:rsidRDefault="00C93035" w:rsidP="00437164">
      <w:pPr>
        <w:pStyle w:val="BodyText"/>
        <w:numPr>
          <w:ilvl w:val="0"/>
          <w:numId w:val="22"/>
        </w:numPr>
        <w:spacing w:before="221" w:line="249" w:lineRule="auto"/>
        <w:ind w:right="113"/>
        <w:rPr>
          <w:rFonts w:ascii="Arial" w:hAnsi="Arial" w:cs="Arial"/>
          <w:b/>
          <w:sz w:val="24"/>
          <w:szCs w:val="24"/>
        </w:rPr>
      </w:pPr>
      <w:bookmarkStart w:id="150" w:name="4.1.9._statementAssociation"/>
      <w:bookmarkStart w:id="151" w:name="_Toc1824830"/>
      <w:bookmarkEnd w:id="150"/>
      <w:r w:rsidRPr="00FB2590">
        <w:rPr>
          <w:rFonts w:ascii="Arial" w:hAnsi="Arial" w:cs="Arial"/>
          <w:b/>
          <w:sz w:val="24"/>
          <w:szCs w:val="24"/>
        </w:rPr>
        <w:lastRenderedPageBreak/>
        <w:t>statementAssociation</w:t>
      </w:r>
      <w:bookmarkEnd w:id="151"/>
    </w:p>
    <w:p w14:paraId="455C9C68" w14:textId="605B4A28" w:rsidR="0013148D" w:rsidRDefault="0013148D" w:rsidP="0030693E">
      <w:pPr>
        <w:pStyle w:val="BodyText"/>
      </w:pPr>
    </w:p>
    <w:p w14:paraId="0CE91A5A" w14:textId="4931E940" w:rsidR="0013148D" w:rsidRDefault="00C93035">
      <w:pPr>
        <w:pStyle w:val="BodyText"/>
        <w:spacing w:before="259" w:line="249" w:lineRule="auto"/>
        <w:ind w:left="1060" w:right="119"/>
        <w:jc w:val="both"/>
      </w:pPr>
      <w:r>
        <w:t xml:space="preserve">Statement associations enable the clinical statement to link to other clinical statements. They are part </w:t>
      </w:r>
      <w:r>
        <w:rPr>
          <w:spacing w:val="-6"/>
        </w:rPr>
        <w:t xml:space="preserve">of </w:t>
      </w:r>
      <w:r>
        <w:t>the</w:t>
      </w:r>
      <w:r>
        <w:rPr>
          <w:spacing w:val="-5"/>
        </w:rPr>
        <w:t xml:space="preserve"> </w:t>
      </w:r>
      <w:r w:rsidR="00CF23BB">
        <w:t>narrative but</w:t>
      </w:r>
      <w:r>
        <w:rPr>
          <w:spacing w:val="-5"/>
        </w:rPr>
        <w:t xml:space="preserve"> </w:t>
      </w:r>
      <w:r>
        <w:t>are</w:t>
      </w:r>
      <w:r>
        <w:rPr>
          <w:spacing w:val="-5"/>
        </w:rPr>
        <w:t xml:space="preserve"> </w:t>
      </w:r>
      <w:r>
        <w:t>not</w:t>
      </w:r>
      <w:r>
        <w:rPr>
          <w:spacing w:val="-5"/>
        </w:rPr>
        <w:t xml:space="preserve"> </w:t>
      </w:r>
      <w:r>
        <w:t>considered</w:t>
      </w:r>
      <w:r>
        <w:rPr>
          <w:spacing w:val="-5"/>
        </w:rPr>
        <w:t xml:space="preserve"> </w:t>
      </w:r>
      <w:r>
        <w:t>part</w:t>
      </w:r>
      <w:r>
        <w:rPr>
          <w:spacing w:val="-5"/>
        </w:rPr>
        <w:t xml:space="preserve"> </w:t>
      </w:r>
      <w:r>
        <w:t>of</w:t>
      </w:r>
      <w:r>
        <w:rPr>
          <w:spacing w:val="-5"/>
        </w:rPr>
        <w:t xml:space="preserve"> </w:t>
      </w:r>
      <w:r>
        <w:t>the</w:t>
      </w:r>
      <w:r>
        <w:rPr>
          <w:spacing w:val="-5"/>
        </w:rPr>
        <w:t xml:space="preserve"> </w:t>
      </w:r>
      <w:r>
        <w:t>topic.</w:t>
      </w:r>
      <w:r>
        <w:rPr>
          <w:spacing w:val="-5"/>
        </w:rPr>
        <w:t xml:space="preserve"> </w:t>
      </w:r>
      <w:r>
        <w:t>They</w:t>
      </w:r>
      <w:r>
        <w:rPr>
          <w:spacing w:val="-5"/>
        </w:rPr>
        <w:t xml:space="preserve"> </w:t>
      </w:r>
      <w:r>
        <w:t>can</w:t>
      </w:r>
      <w:r>
        <w:rPr>
          <w:spacing w:val="-5"/>
        </w:rPr>
        <w:t xml:space="preserve"> </w:t>
      </w:r>
      <w:r>
        <w:t>further</w:t>
      </w:r>
      <w:r>
        <w:rPr>
          <w:spacing w:val="-5"/>
        </w:rPr>
        <w:t xml:space="preserve"> </w:t>
      </w:r>
      <w:r>
        <w:t>specify,</w:t>
      </w:r>
      <w:r>
        <w:rPr>
          <w:spacing w:val="-5"/>
        </w:rPr>
        <w:t xml:space="preserve"> </w:t>
      </w:r>
      <w:r>
        <w:t>e.g.</w:t>
      </w:r>
      <w:r>
        <w:rPr>
          <w:spacing w:val="-5"/>
        </w:rPr>
        <w:t xml:space="preserve"> </w:t>
      </w:r>
      <w:r>
        <w:t>instructions</w:t>
      </w:r>
      <w:r>
        <w:rPr>
          <w:spacing w:val="-5"/>
        </w:rPr>
        <w:t xml:space="preserve"> </w:t>
      </w:r>
      <w:r>
        <w:t>that</w:t>
      </w:r>
      <w:r>
        <w:rPr>
          <w:spacing w:val="-5"/>
        </w:rPr>
        <w:t xml:space="preserve"> </w:t>
      </w:r>
      <w:r>
        <w:t>apply to the performance of an action. If the topic is a laboratory result panel, each association would point to another statement which is a laboratory result.</w:t>
      </w:r>
    </w:p>
    <w:p w14:paraId="65A4A218" w14:textId="77777777" w:rsidR="0013148D" w:rsidRDefault="0013148D">
      <w:pPr>
        <w:pStyle w:val="BodyText"/>
        <w:spacing w:before="1"/>
        <w:rPr>
          <w:sz w:val="25"/>
        </w:rPr>
      </w:pPr>
    </w:p>
    <w:p w14:paraId="1C5FF388" w14:textId="77777777" w:rsidR="0013148D" w:rsidRDefault="00C93035">
      <w:pPr>
        <w:pStyle w:val="BodyText"/>
        <w:spacing w:before="4"/>
        <w:rPr>
          <w:b/>
          <w:sz w:val="27"/>
        </w:rPr>
      </w:pPr>
      <w:r>
        <w:rPr>
          <w:noProof/>
        </w:rPr>
        <w:drawing>
          <wp:anchor distT="0" distB="0" distL="0" distR="0" simplePos="0" relativeHeight="251680768" behindDoc="0" locked="0" layoutInCell="1" allowOverlap="1" wp14:anchorId="498E0E2C" wp14:editId="537E0CA8">
            <wp:simplePos x="0" y="0"/>
            <wp:positionH relativeFrom="page">
              <wp:posOffset>2118360</wp:posOffset>
            </wp:positionH>
            <wp:positionV relativeFrom="paragraph">
              <wp:posOffset>224570</wp:posOffset>
            </wp:positionV>
            <wp:extent cx="4199667" cy="865631"/>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9" cstate="print"/>
                    <a:stretch>
                      <a:fillRect/>
                    </a:stretch>
                  </pic:blipFill>
                  <pic:spPr>
                    <a:xfrm>
                      <a:off x="0" y="0"/>
                      <a:ext cx="4199667" cy="865631"/>
                    </a:xfrm>
                    <a:prstGeom prst="rect">
                      <a:avLst/>
                    </a:prstGeom>
                  </pic:spPr>
                </pic:pic>
              </a:graphicData>
            </a:graphic>
          </wp:anchor>
        </w:drawing>
      </w:r>
    </w:p>
    <w:p w14:paraId="280E7642" w14:textId="204DAE40" w:rsidR="0013148D" w:rsidRDefault="0013148D">
      <w:pPr>
        <w:pStyle w:val="BodyText"/>
        <w:spacing w:before="2"/>
        <w:rPr>
          <w:b/>
          <w:sz w:val="35"/>
        </w:rPr>
      </w:pPr>
    </w:p>
    <w:p w14:paraId="5F228D9D" w14:textId="37EB543F" w:rsidR="00167442" w:rsidRDefault="00167442" w:rsidP="00167442">
      <w:pPr>
        <w:pStyle w:val="Caption"/>
        <w:jc w:val="center"/>
        <w:rPr>
          <w:b/>
          <w:sz w:val="35"/>
        </w:rPr>
      </w:pPr>
      <w:bookmarkStart w:id="152" w:name="_Toc5178973"/>
      <w:r>
        <w:t xml:space="preserve">Figure </w:t>
      </w:r>
      <w:r w:rsidR="00BE6264">
        <w:fldChar w:fldCharType="begin"/>
      </w:r>
      <w:r w:rsidR="00BE6264">
        <w:instrText xml:space="preserve"> SEQ Figure \* ARABIC </w:instrText>
      </w:r>
      <w:r w:rsidR="00BE6264">
        <w:fldChar w:fldCharType="separate"/>
      </w:r>
      <w:r w:rsidR="00716703">
        <w:rPr>
          <w:noProof/>
        </w:rPr>
        <w:t>9</w:t>
      </w:r>
      <w:r w:rsidR="00BE6264">
        <w:rPr>
          <w:noProof/>
        </w:rPr>
        <w:fldChar w:fldCharType="end"/>
      </w:r>
      <w:r>
        <w:t>: StatementAssociation</w:t>
      </w:r>
      <w:bookmarkEnd w:id="152"/>
    </w:p>
    <w:p w14:paraId="450A161B" w14:textId="77777777" w:rsidR="00167442" w:rsidRDefault="00167442">
      <w:pPr>
        <w:pStyle w:val="BodyText"/>
        <w:spacing w:before="2"/>
        <w:rPr>
          <w:b/>
          <w:sz w:val="35"/>
        </w:rPr>
      </w:pPr>
    </w:p>
    <w:p w14:paraId="4DDB9140" w14:textId="04EEF8E5" w:rsidR="0013148D" w:rsidRPr="00FB2590" w:rsidRDefault="00C93035" w:rsidP="00437164">
      <w:pPr>
        <w:pStyle w:val="BodyText"/>
        <w:numPr>
          <w:ilvl w:val="0"/>
          <w:numId w:val="22"/>
        </w:numPr>
        <w:spacing w:before="221" w:line="249" w:lineRule="auto"/>
        <w:ind w:right="113"/>
        <w:rPr>
          <w:rFonts w:ascii="Arial" w:hAnsi="Arial" w:cs="Arial"/>
          <w:b/>
          <w:sz w:val="24"/>
          <w:szCs w:val="24"/>
        </w:rPr>
      </w:pPr>
      <w:bookmarkStart w:id="153" w:name="4.1.9.1._associationSemantic"/>
      <w:bookmarkEnd w:id="153"/>
      <w:r w:rsidRPr="00FB2590">
        <w:rPr>
          <w:rFonts w:ascii="Arial" w:hAnsi="Arial" w:cs="Arial"/>
          <w:b/>
          <w:sz w:val="24"/>
          <w:szCs w:val="24"/>
        </w:rPr>
        <w:t>associationSemantic</w:t>
      </w:r>
    </w:p>
    <w:p w14:paraId="7B6024D4" w14:textId="77777777" w:rsidR="0013148D" w:rsidRDefault="0013148D">
      <w:pPr>
        <w:pStyle w:val="BodyText"/>
        <w:spacing w:before="10"/>
        <w:rPr>
          <w:rFonts w:ascii="Arial"/>
          <w:b/>
          <w:sz w:val="21"/>
        </w:rPr>
      </w:pPr>
    </w:p>
    <w:p w14:paraId="3271DE64" w14:textId="77777777" w:rsidR="0013148D" w:rsidRDefault="00C93035">
      <w:pPr>
        <w:pStyle w:val="BodyText"/>
        <w:ind w:left="1060"/>
        <w:jc w:val="both"/>
      </w:pPr>
      <w:r>
        <w:t>Association semantic is a logical expression to capture how the target statement is associated.</w:t>
      </w:r>
    </w:p>
    <w:p w14:paraId="556D6217" w14:textId="77777777" w:rsidR="0013148D" w:rsidRDefault="0013148D">
      <w:pPr>
        <w:pStyle w:val="BodyText"/>
        <w:spacing w:before="9"/>
        <w:rPr>
          <w:sz w:val="21"/>
        </w:rPr>
      </w:pPr>
    </w:p>
    <w:p w14:paraId="6058FC4C" w14:textId="4D958E72" w:rsidR="0013148D" w:rsidRPr="00FB2590" w:rsidRDefault="00C93035" w:rsidP="00437164">
      <w:pPr>
        <w:pStyle w:val="BodyText"/>
        <w:numPr>
          <w:ilvl w:val="0"/>
          <w:numId w:val="22"/>
        </w:numPr>
        <w:spacing w:before="221" w:line="249" w:lineRule="auto"/>
        <w:ind w:right="113"/>
        <w:rPr>
          <w:rFonts w:ascii="Arial" w:hAnsi="Arial" w:cs="Arial"/>
          <w:b/>
          <w:sz w:val="24"/>
          <w:szCs w:val="24"/>
        </w:rPr>
      </w:pPr>
      <w:bookmarkStart w:id="154" w:name="4.1.9.2._associatedStatementId"/>
      <w:bookmarkEnd w:id="154"/>
      <w:r w:rsidRPr="00FB2590">
        <w:rPr>
          <w:rFonts w:ascii="Arial" w:hAnsi="Arial" w:cs="Arial"/>
          <w:b/>
          <w:sz w:val="24"/>
          <w:szCs w:val="24"/>
        </w:rPr>
        <w:t>associatedStatementId</w:t>
      </w:r>
    </w:p>
    <w:p w14:paraId="50D3D7AF" w14:textId="77777777" w:rsidR="0013148D" w:rsidRDefault="0013148D">
      <w:pPr>
        <w:pStyle w:val="BodyText"/>
        <w:spacing w:before="10"/>
        <w:rPr>
          <w:rFonts w:ascii="Arial"/>
          <w:b/>
          <w:sz w:val="21"/>
        </w:rPr>
      </w:pPr>
    </w:p>
    <w:p w14:paraId="6A0639E0" w14:textId="6AD2EE8C" w:rsidR="0013148D" w:rsidRDefault="00C93035">
      <w:pPr>
        <w:pStyle w:val="BodyText"/>
        <w:spacing w:line="249" w:lineRule="auto"/>
        <w:ind w:left="1060" w:right="118"/>
        <w:jc w:val="both"/>
      </w:pPr>
      <w:r>
        <w:t>Associated</w:t>
      </w:r>
      <w:r>
        <w:rPr>
          <w:spacing w:val="-3"/>
        </w:rPr>
        <w:t xml:space="preserve"> </w:t>
      </w:r>
      <w:r>
        <w:t>Statement</w:t>
      </w:r>
      <w:r>
        <w:rPr>
          <w:spacing w:val="-3"/>
        </w:rPr>
        <w:t xml:space="preserve"> </w:t>
      </w:r>
      <w:r>
        <w:t>Id</w:t>
      </w:r>
      <w:r>
        <w:rPr>
          <w:spacing w:val="-3"/>
        </w:rPr>
        <w:t xml:space="preserve"> </w:t>
      </w:r>
      <w:r>
        <w:t>is</w:t>
      </w:r>
      <w:r>
        <w:rPr>
          <w:spacing w:val="-3"/>
        </w:rPr>
        <w:t xml:space="preserve"> </w:t>
      </w:r>
      <w:r>
        <w:t>a</w:t>
      </w:r>
      <w:r>
        <w:rPr>
          <w:spacing w:val="-3"/>
        </w:rPr>
        <w:t xml:space="preserve"> </w:t>
      </w:r>
      <w:r>
        <w:t>UUID</w:t>
      </w:r>
      <w:r>
        <w:rPr>
          <w:spacing w:val="-3"/>
        </w:rPr>
        <w:t xml:space="preserve"> </w:t>
      </w:r>
      <w:r>
        <w:t>to</w:t>
      </w:r>
      <w:r>
        <w:rPr>
          <w:spacing w:val="-3"/>
        </w:rPr>
        <w:t xml:space="preserve"> </w:t>
      </w:r>
      <w:r>
        <w:t>identify</w:t>
      </w:r>
      <w:r>
        <w:rPr>
          <w:spacing w:val="-3"/>
        </w:rPr>
        <w:t xml:space="preserve"> </w:t>
      </w:r>
      <w:r>
        <w:t>associated</w:t>
      </w:r>
      <w:r>
        <w:rPr>
          <w:spacing w:val="-3"/>
        </w:rPr>
        <w:t xml:space="preserve"> </w:t>
      </w:r>
      <w:r>
        <w:t>statements.</w:t>
      </w:r>
      <w:r>
        <w:rPr>
          <w:spacing w:val="-3"/>
        </w:rPr>
        <w:t xml:space="preserve"> </w:t>
      </w:r>
      <w:r>
        <w:t>This</w:t>
      </w:r>
      <w:r>
        <w:rPr>
          <w:spacing w:val="-3"/>
        </w:rPr>
        <w:t xml:space="preserve"> </w:t>
      </w:r>
      <w:r>
        <w:t>UUID</w:t>
      </w:r>
      <w:r>
        <w:rPr>
          <w:spacing w:val="-3"/>
        </w:rPr>
        <w:t xml:space="preserve"> </w:t>
      </w:r>
      <w:r>
        <w:t>is</w:t>
      </w:r>
      <w:r>
        <w:rPr>
          <w:spacing w:val="-3"/>
        </w:rPr>
        <w:t xml:space="preserve"> </w:t>
      </w:r>
      <w:r>
        <w:t>the</w:t>
      </w:r>
      <w:r>
        <w:rPr>
          <w:spacing w:val="-3"/>
        </w:rPr>
        <w:t xml:space="preserve"> </w:t>
      </w:r>
      <w:r>
        <w:t>statementId</w:t>
      </w:r>
      <w:r>
        <w:rPr>
          <w:spacing w:val="-3"/>
        </w:rPr>
        <w:t xml:space="preserve"> </w:t>
      </w:r>
      <w:r>
        <w:t>of</w:t>
      </w:r>
      <w:r>
        <w:rPr>
          <w:spacing w:val="-3"/>
        </w:rPr>
        <w:t xml:space="preserve"> </w:t>
      </w:r>
      <w:r>
        <w:t>the target ClinicalStatement</w:t>
      </w:r>
    </w:p>
    <w:p w14:paraId="39167003" w14:textId="56D39EB6" w:rsidR="00FB2590" w:rsidRDefault="00FB2590">
      <w:pPr>
        <w:pStyle w:val="BodyText"/>
        <w:spacing w:line="249" w:lineRule="auto"/>
        <w:ind w:left="1060" w:right="118"/>
        <w:jc w:val="both"/>
      </w:pPr>
    </w:p>
    <w:p w14:paraId="0F7C923F" w14:textId="39034478" w:rsidR="00C921E7" w:rsidRDefault="00C921E7">
      <w:pPr>
        <w:pStyle w:val="BodyText"/>
        <w:spacing w:line="249" w:lineRule="auto"/>
        <w:ind w:left="1060" w:right="118"/>
        <w:jc w:val="both"/>
      </w:pPr>
    </w:p>
    <w:p w14:paraId="4D66714E" w14:textId="6E15A2A3" w:rsidR="00C921E7" w:rsidRDefault="00C921E7">
      <w:pPr>
        <w:pStyle w:val="BodyText"/>
        <w:spacing w:line="249" w:lineRule="auto"/>
        <w:ind w:left="1060" w:right="118"/>
        <w:jc w:val="both"/>
      </w:pPr>
    </w:p>
    <w:p w14:paraId="4F0D373B" w14:textId="490CC18D" w:rsidR="00C921E7" w:rsidRDefault="00C921E7">
      <w:pPr>
        <w:pStyle w:val="BodyText"/>
        <w:spacing w:line="249" w:lineRule="auto"/>
        <w:ind w:left="1060" w:right="118"/>
        <w:jc w:val="both"/>
      </w:pPr>
    </w:p>
    <w:p w14:paraId="096A2660" w14:textId="484EF6C8" w:rsidR="00C921E7" w:rsidRDefault="00C921E7">
      <w:pPr>
        <w:pStyle w:val="BodyText"/>
        <w:spacing w:line="249" w:lineRule="auto"/>
        <w:ind w:left="1060" w:right="118"/>
        <w:jc w:val="both"/>
      </w:pPr>
    </w:p>
    <w:p w14:paraId="185E428E" w14:textId="732C0AA3" w:rsidR="00C921E7" w:rsidRDefault="00C921E7">
      <w:pPr>
        <w:pStyle w:val="BodyText"/>
        <w:spacing w:line="249" w:lineRule="auto"/>
        <w:ind w:left="1060" w:right="118"/>
        <w:jc w:val="both"/>
      </w:pPr>
    </w:p>
    <w:p w14:paraId="7BA1133C" w14:textId="6D6BE718" w:rsidR="00C921E7" w:rsidRDefault="00C921E7">
      <w:pPr>
        <w:pStyle w:val="BodyText"/>
        <w:spacing w:line="249" w:lineRule="auto"/>
        <w:ind w:left="1060" w:right="118"/>
        <w:jc w:val="both"/>
      </w:pPr>
    </w:p>
    <w:p w14:paraId="5F8D7F20" w14:textId="5252CEC2" w:rsidR="00C921E7" w:rsidRDefault="00C921E7">
      <w:pPr>
        <w:pStyle w:val="BodyText"/>
        <w:spacing w:line="249" w:lineRule="auto"/>
        <w:ind w:left="1060" w:right="118"/>
        <w:jc w:val="both"/>
      </w:pPr>
    </w:p>
    <w:p w14:paraId="4DD2C40A" w14:textId="29B78C20" w:rsidR="00C921E7" w:rsidRDefault="00C921E7">
      <w:pPr>
        <w:pStyle w:val="BodyText"/>
        <w:spacing w:line="249" w:lineRule="auto"/>
        <w:ind w:left="1060" w:right="118"/>
        <w:jc w:val="both"/>
      </w:pPr>
    </w:p>
    <w:p w14:paraId="01876EF6" w14:textId="43B883D9" w:rsidR="00C921E7" w:rsidRDefault="00C921E7">
      <w:pPr>
        <w:pStyle w:val="BodyText"/>
        <w:spacing w:line="249" w:lineRule="auto"/>
        <w:ind w:left="1060" w:right="118"/>
        <w:jc w:val="both"/>
      </w:pPr>
    </w:p>
    <w:p w14:paraId="18A6E351" w14:textId="556B644E" w:rsidR="00C921E7" w:rsidRDefault="00C921E7">
      <w:pPr>
        <w:pStyle w:val="BodyText"/>
        <w:spacing w:line="249" w:lineRule="auto"/>
        <w:ind w:left="1060" w:right="118"/>
        <w:jc w:val="both"/>
      </w:pPr>
    </w:p>
    <w:p w14:paraId="13F3E1ED" w14:textId="0E2EEF8E" w:rsidR="00C921E7" w:rsidRDefault="00C921E7">
      <w:pPr>
        <w:pStyle w:val="BodyText"/>
        <w:spacing w:line="249" w:lineRule="auto"/>
        <w:ind w:left="1060" w:right="118"/>
        <w:jc w:val="both"/>
      </w:pPr>
    </w:p>
    <w:p w14:paraId="39A8E5BD" w14:textId="1F82649F" w:rsidR="00C921E7" w:rsidRDefault="00C921E7">
      <w:pPr>
        <w:pStyle w:val="BodyText"/>
        <w:spacing w:line="249" w:lineRule="auto"/>
        <w:ind w:left="1060" w:right="118"/>
        <w:jc w:val="both"/>
      </w:pPr>
    </w:p>
    <w:p w14:paraId="685ADCE2" w14:textId="00D8C1FE" w:rsidR="00C921E7" w:rsidRDefault="00C921E7">
      <w:pPr>
        <w:pStyle w:val="BodyText"/>
        <w:spacing w:line="249" w:lineRule="auto"/>
        <w:ind w:left="1060" w:right="118"/>
        <w:jc w:val="both"/>
      </w:pPr>
    </w:p>
    <w:p w14:paraId="1696D25E" w14:textId="33111041" w:rsidR="00C921E7" w:rsidRDefault="00C921E7">
      <w:pPr>
        <w:pStyle w:val="BodyText"/>
        <w:spacing w:line="249" w:lineRule="auto"/>
        <w:ind w:left="1060" w:right="118"/>
        <w:jc w:val="both"/>
      </w:pPr>
    </w:p>
    <w:p w14:paraId="30A9641F" w14:textId="6D72B491" w:rsidR="00C921E7" w:rsidRDefault="00C921E7">
      <w:pPr>
        <w:pStyle w:val="BodyText"/>
        <w:spacing w:line="249" w:lineRule="auto"/>
        <w:ind w:left="1060" w:right="118"/>
        <w:jc w:val="both"/>
      </w:pPr>
    </w:p>
    <w:p w14:paraId="648602D1" w14:textId="0426EFF6" w:rsidR="00C921E7" w:rsidRDefault="00C921E7">
      <w:pPr>
        <w:pStyle w:val="BodyText"/>
        <w:spacing w:line="249" w:lineRule="auto"/>
        <w:ind w:left="1060" w:right="118"/>
        <w:jc w:val="both"/>
      </w:pPr>
    </w:p>
    <w:p w14:paraId="64D05049" w14:textId="26A4E8E6" w:rsidR="00C921E7" w:rsidRDefault="00C921E7">
      <w:pPr>
        <w:pStyle w:val="BodyText"/>
        <w:spacing w:line="249" w:lineRule="auto"/>
        <w:ind w:left="1060" w:right="118"/>
        <w:jc w:val="both"/>
      </w:pPr>
    </w:p>
    <w:p w14:paraId="1F877402" w14:textId="2A7A29E6" w:rsidR="00C921E7" w:rsidRDefault="00C921E7">
      <w:pPr>
        <w:pStyle w:val="BodyText"/>
        <w:spacing w:line="249" w:lineRule="auto"/>
        <w:ind w:left="1060" w:right="118"/>
        <w:jc w:val="both"/>
      </w:pPr>
    </w:p>
    <w:p w14:paraId="2BA626BC" w14:textId="2028CD65" w:rsidR="00C921E7" w:rsidRDefault="00C921E7">
      <w:pPr>
        <w:pStyle w:val="BodyText"/>
        <w:spacing w:line="249" w:lineRule="auto"/>
        <w:ind w:left="1060" w:right="118"/>
        <w:jc w:val="both"/>
      </w:pPr>
    </w:p>
    <w:p w14:paraId="585C6006" w14:textId="6ADCB931" w:rsidR="00C921E7" w:rsidRDefault="00C921E7">
      <w:pPr>
        <w:pStyle w:val="BodyText"/>
        <w:spacing w:line="249" w:lineRule="auto"/>
        <w:ind w:left="1060" w:right="118"/>
        <w:jc w:val="both"/>
      </w:pPr>
    </w:p>
    <w:p w14:paraId="30B98609" w14:textId="5857DD36" w:rsidR="00C921E7" w:rsidRDefault="00C921E7">
      <w:pPr>
        <w:pStyle w:val="BodyText"/>
        <w:spacing w:line="249" w:lineRule="auto"/>
        <w:ind w:left="1060" w:right="118"/>
        <w:jc w:val="both"/>
      </w:pPr>
    </w:p>
    <w:p w14:paraId="3DCE4792" w14:textId="77777777" w:rsidR="00C921E7" w:rsidRDefault="00C921E7">
      <w:pPr>
        <w:pStyle w:val="BodyText"/>
        <w:spacing w:line="249" w:lineRule="auto"/>
        <w:ind w:left="1060" w:right="118"/>
        <w:jc w:val="both"/>
      </w:pPr>
    </w:p>
    <w:p w14:paraId="0BE73665" w14:textId="77777777" w:rsidR="0013148D" w:rsidRDefault="0013148D">
      <w:pPr>
        <w:pStyle w:val="BodyText"/>
        <w:spacing w:before="8"/>
      </w:pPr>
    </w:p>
    <w:p w14:paraId="401E895F" w14:textId="0227255D" w:rsidR="0013148D" w:rsidRPr="00FB2590" w:rsidRDefault="00C93035" w:rsidP="00FB2590">
      <w:pPr>
        <w:pStyle w:val="Heading2"/>
      </w:pPr>
      <w:bookmarkStart w:id="155" w:name="4.2._Measure_and_Result"/>
      <w:bookmarkStart w:id="156" w:name="_Toc1824831"/>
      <w:bookmarkStart w:id="157" w:name="_Toc5884775"/>
      <w:bookmarkEnd w:id="155"/>
      <w:r w:rsidRPr="00FB2590">
        <w:lastRenderedPageBreak/>
        <w:t>Measure and Result</w:t>
      </w:r>
      <w:bookmarkEnd w:id="156"/>
      <w:bookmarkEnd w:id="157"/>
    </w:p>
    <w:p w14:paraId="6E88E2B1" w14:textId="3ECE9B88" w:rsidR="0013148D" w:rsidRDefault="00C93035">
      <w:pPr>
        <w:pStyle w:val="BodyText"/>
        <w:spacing w:before="267" w:line="249" w:lineRule="auto"/>
        <w:ind w:left="1060" w:right="118"/>
        <w:jc w:val="both"/>
      </w:pPr>
      <w:r>
        <w:t xml:space="preserve">A unique aspect of the ANF Model is that all measures and results are numeric ranges. The hierarchy of classes to represent these is shown in </w:t>
      </w:r>
      <w:hyperlink w:anchor="_bookmark17" w:history="1">
        <w:r>
          <w:rPr>
            <w:u w:val="single"/>
          </w:rPr>
          <w:t>Figure 10, “Result Hierarchy”</w:t>
        </w:r>
      </w:hyperlink>
      <w:r>
        <w:t xml:space="preserve">. An important point to notice </w:t>
      </w:r>
      <w:r>
        <w:rPr>
          <w:spacing w:val="-7"/>
        </w:rPr>
        <w:t xml:space="preserve">in </w:t>
      </w:r>
      <w:r>
        <w:t>this</w:t>
      </w:r>
      <w:r>
        <w:rPr>
          <w:spacing w:val="-6"/>
        </w:rPr>
        <w:t xml:space="preserve"> </w:t>
      </w:r>
      <w:r>
        <w:t>class</w:t>
      </w:r>
      <w:r>
        <w:rPr>
          <w:spacing w:val="-6"/>
        </w:rPr>
        <w:t xml:space="preserve"> </w:t>
      </w:r>
      <w:r>
        <w:t>diagram</w:t>
      </w:r>
      <w:r>
        <w:rPr>
          <w:spacing w:val="-6"/>
        </w:rPr>
        <w:t xml:space="preserve"> </w:t>
      </w:r>
      <w:r>
        <w:t>is</w:t>
      </w:r>
      <w:r>
        <w:rPr>
          <w:spacing w:val="-6"/>
        </w:rPr>
        <w:t xml:space="preserve"> </w:t>
      </w:r>
      <w:r>
        <w:t>that</w:t>
      </w:r>
      <w:r>
        <w:rPr>
          <w:spacing w:val="-6"/>
        </w:rPr>
        <w:t xml:space="preserve"> </w:t>
      </w:r>
      <w:r>
        <w:t>the</w:t>
      </w:r>
      <w:r>
        <w:rPr>
          <w:spacing w:val="-6"/>
        </w:rPr>
        <w:t xml:space="preserve"> </w:t>
      </w:r>
      <w:r>
        <w:t>ANF</w:t>
      </w:r>
      <w:r>
        <w:rPr>
          <w:spacing w:val="-6"/>
        </w:rPr>
        <w:t xml:space="preserve"> </w:t>
      </w:r>
      <w:r>
        <w:t>Model</w:t>
      </w:r>
      <w:r>
        <w:rPr>
          <w:spacing w:val="-6"/>
        </w:rPr>
        <w:t xml:space="preserve"> </w:t>
      </w:r>
      <w:r>
        <w:t>does</w:t>
      </w:r>
      <w:r>
        <w:rPr>
          <w:spacing w:val="-6"/>
        </w:rPr>
        <w:t xml:space="preserve"> </w:t>
      </w:r>
      <w:r>
        <w:t>not</w:t>
      </w:r>
      <w:r>
        <w:rPr>
          <w:spacing w:val="-6"/>
        </w:rPr>
        <w:t xml:space="preserve"> </w:t>
      </w:r>
      <w:r>
        <w:t>allow</w:t>
      </w:r>
      <w:r>
        <w:rPr>
          <w:spacing w:val="-6"/>
        </w:rPr>
        <w:t xml:space="preserve"> </w:t>
      </w:r>
      <w:r>
        <w:t>coded</w:t>
      </w:r>
      <w:r>
        <w:rPr>
          <w:spacing w:val="-6"/>
        </w:rPr>
        <w:t xml:space="preserve"> </w:t>
      </w:r>
      <w:r>
        <w:t>results,</w:t>
      </w:r>
      <w:r>
        <w:rPr>
          <w:spacing w:val="-6"/>
        </w:rPr>
        <w:t xml:space="preserve"> </w:t>
      </w:r>
      <w:r>
        <w:t>only</w:t>
      </w:r>
      <w:r>
        <w:rPr>
          <w:spacing w:val="-6"/>
        </w:rPr>
        <w:t xml:space="preserve"> </w:t>
      </w:r>
      <w:r>
        <w:t>a</w:t>
      </w:r>
      <w:r>
        <w:rPr>
          <w:spacing w:val="-6"/>
        </w:rPr>
        <w:t xml:space="preserve"> </w:t>
      </w:r>
      <w:r>
        <w:t>numeric</w:t>
      </w:r>
      <w:r>
        <w:rPr>
          <w:spacing w:val="-6"/>
        </w:rPr>
        <w:t xml:space="preserve"> </w:t>
      </w:r>
      <w:r>
        <w:t>interval</w:t>
      </w:r>
      <w:r>
        <w:rPr>
          <w:spacing w:val="-6"/>
        </w:rPr>
        <w:t xml:space="preserve"> </w:t>
      </w:r>
      <w:r>
        <w:t>is</w:t>
      </w:r>
      <w:r>
        <w:rPr>
          <w:spacing w:val="-6"/>
        </w:rPr>
        <w:t xml:space="preserve"> </w:t>
      </w:r>
      <w:r>
        <w:t>possible.</w:t>
      </w:r>
    </w:p>
    <w:p w14:paraId="1FBAA433" w14:textId="77777777" w:rsidR="00C921E7" w:rsidRDefault="00C921E7">
      <w:pPr>
        <w:pStyle w:val="BodyText"/>
        <w:rPr>
          <w:b/>
          <w:sz w:val="19"/>
        </w:rPr>
      </w:pPr>
      <w:bookmarkStart w:id="158" w:name="_bookmark17"/>
      <w:bookmarkEnd w:id="158"/>
    </w:p>
    <w:p w14:paraId="309C883B" w14:textId="398E3601" w:rsidR="0013148D" w:rsidRDefault="00C93035">
      <w:pPr>
        <w:pStyle w:val="BodyText"/>
        <w:rPr>
          <w:b/>
          <w:sz w:val="19"/>
        </w:rPr>
      </w:pPr>
      <w:r>
        <w:rPr>
          <w:noProof/>
        </w:rPr>
        <w:drawing>
          <wp:anchor distT="0" distB="0" distL="0" distR="0" simplePos="0" relativeHeight="251656192" behindDoc="0" locked="0" layoutInCell="1" allowOverlap="1" wp14:anchorId="6679FFFA" wp14:editId="2528C191">
            <wp:simplePos x="0" y="0"/>
            <wp:positionH relativeFrom="page">
              <wp:posOffset>2057400</wp:posOffset>
            </wp:positionH>
            <wp:positionV relativeFrom="paragraph">
              <wp:posOffset>163627</wp:posOffset>
            </wp:positionV>
            <wp:extent cx="4285110" cy="4609338"/>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0" cstate="print"/>
                    <a:stretch>
                      <a:fillRect/>
                    </a:stretch>
                  </pic:blipFill>
                  <pic:spPr>
                    <a:xfrm>
                      <a:off x="0" y="0"/>
                      <a:ext cx="4285110" cy="4609338"/>
                    </a:xfrm>
                    <a:prstGeom prst="rect">
                      <a:avLst/>
                    </a:prstGeom>
                  </pic:spPr>
                </pic:pic>
              </a:graphicData>
            </a:graphic>
          </wp:anchor>
        </w:drawing>
      </w:r>
    </w:p>
    <w:p w14:paraId="00230B57" w14:textId="79CC19A5" w:rsidR="0013148D" w:rsidRDefault="0013148D">
      <w:pPr>
        <w:pStyle w:val="BodyText"/>
        <w:spacing w:before="7"/>
        <w:rPr>
          <w:b/>
        </w:rPr>
      </w:pPr>
    </w:p>
    <w:p w14:paraId="2600C568" w14:textId="5209A30A" w:rsidR="00167442" w:rsidRDefault="00167442" w:rsidP="00167442">
      <w:pPr>
        <w:pStyle w:val="Caption"/>
        <w:jc w:val="center"/>
        <w:rPr>
          <w:b/>
        </w:rPr>
      </w:pPr>
      <w:bookmarkStart w:id="159" w:name="_Toc5178974"/>
      <w:r>
        <w:t xml:space="preserve">Figure </w:t>
      </w:r>
      <w:r w:rsidR="00BE6264">
        <w:fldChar w:fldCharType="begin"/>
      </w:r>
      <w:r w:rsidR="00BE6264">
        <w:instrText xml:space="preserve"> SEQ Figure \* ARABIC </w:instrText>
      </w:r>
      <w:r w:rsidR="00BE6264">
        <w:fldChar w:fldCharType="separate"/>
      </w:r>
      <w:r w:rsidR="00716703">
        <w:rPr>
          <w:noProof/>
        </w:rPr>
        <w:t>10</w:t>
      </w:r>
      <w:r w:rsidR="00BE6264">
        <w:rPr>
          <w:noProof/>
        </w:rPr>
        <w:fldChar w:fldCharType="end"/>
      </w:r>
      <w:r>
        <w:t xml:space="preserve">: </w:t>
      </w:r>
      <w:r w:rsidRPr="00136C4F">
        <w:t>Result Hierarchy</w:t>
      </w:r>
      <w:bookmarkEnd w:id="159"/>
    </w:p>
    <w:p w14:paraId="0B419C03" w14:textId="77777777" w:rsidR="00167442" w:rsidRDefault="00167442">
      <w:pPr>
        <w:pStyle w:val="BodyText"/>
        <w:spacing w:before="7"/>
        <w:rPr>
          <w:b/>
        </w:rPr>
      </w:pPr>
    </w:p>
    <w:p w14:paraId="5B76BC28" w14:textId="4916BD0C" w:rsidR="0013148D" w:rsidRDefault="00C93035" w:rsidP="00FB2590">
      <w:pPr>
        <w:pStyle w:val="Heading3"/>
      </w:pPr>
      <w:bookmarkStart w:id="160" w:name="4.2.1._Measure"/>
      <w:bookmarkStart w:id="161" w:name="_Toc1824832"/>
      <w:bookmarkStart w:id="162" w:name="_Toc5884776"/>
      <w:bookmarkEnd w:id="160"/>
      <w:r>
        <w:t>Measure</w:t>
      </w:r>
      <w:bookmarkEnd w:id="161"/>
      <w:bookmarkEnd w:id="162"/>
    </w:p>
    <w:p w14:paraId="751D232C" w14:textId="2E4D17FE" w:rsidR="0013148D" w:rsidRDefault="00C93035">
      <w:pPr>
        <w:pStyle w:val="BodyText"/>
        <w:spacing w:before="259" w:line="249" w:lineRule="auto"/>
        <w:ind w:left="1060" w:right="119"/>
        <w:jc w:val="both"/>
      </w:pPr>
      <w:r>
        <w:t>Measure captures measurable elements of clinical statements, e.g. the resul</w:t>
      </w:r>
      <w:r w:rsidR="007B570C">
        <w:t>ts of test procedures, time pe</w:t>
      </w:r>
      <w:r>
        <w:t>riods, frequencies of repetitions for procedures or medication administratio</w:t>
      </w:r>
      <w:r w:rsidR="007B570C">
        <w:t>ns. Note that the inherited at</w:t>
      </w:r>
      <w:r>
        <w:t>tributes from the Interval class will be discussed here.</w:t>
      </w:r>
    </w:p>
    <w:p w14:paraId="79DB32A3" w14:textId="77777777" w:rsidR="0013148D" w:rsidRDefault="0013148D">
      <w:pPr>
        <w:pStyle w:val="BodyText"/>
        <w:spacing w:before="1"/>
        <w:rPr>
          <w:sz w:val="21"/>
        </w:rPr>
      </w:pPr>
    </w:p>
    <w:p w14:paraId="3CA00651" w14:textId="7CD4C838" w:rsidR="0030693E" w:rsidRDefault="00C93035" w:rsidP="00FB2590">
      <w:pPr>
        <w:pStyle w:val="Heading3"/>
      </w:pPr>
      <w:bookmarkStart w:id="163" w:name="4.2.1.1._lowerBound"/>
      <w:bookmarkStart w:id="164" w:name="_Toc5884777"/>
      <w:bookmarkEnd w:id="163"/>
      <w:r>
        <w:t>lowerBound</w:t>
      </w:r>
      <w:bookmarkEnd w:id="164"/>
    </w:p>
    <w:p w14:paraId="52865109" w14:textId="77777777" w:rsidR="0013148D" w:rsidRDefault="0013148D">
      <w:pPr>
        <w:pStyle w:val="BodyText"/>
        <w:spacing w:before="10"/>
        <w:rPr>
          <w:rFonts w:ascii="Arial"/>
          <w:b/>
          <w:sz w:val="21"/>
        </w:rPr>
      </w:pPr>
    </w:p>
    <w:p w14:paraId="05DF9DF1" w14:textId="77777777" w:rsidR="0013148D" w:rsidRDefault="00C93035">
      <w:pPr>
        <w:pStyle w:val="BodyText"/>
        <w:spacing w:line="249" w:lineRule="auto"/>
        <w:ind w:left="1060" w:right="118"/>
        <w:jc w:val="both"/>
      </w:pPr>
      <w:r>
        <w:t>Lower</w:t>
      </w:r>
      <w:r>
        <w:rPr>
          <w:spacing w:val="-9"/>
        </w:rPr>
        <w:t xml:space="preserve"> </w:t>
      </w:r>
      <w:r>
        <w:t>bound</w:t>
      </w:r>
      <w:r>
        <w:rPr>
          <w:spacing w:val="-9"/>
        </w:rPr>
        <w:t xml:space="preserve"> </w:t>
      </w:r>
      <w:r>
        <w:t>represents</w:t>
      </w:r>
      <w:r>
        <w:rPr>
          <w:spacing w:val="-9"/>
        </w:rPr>
        <w:t xml:space="preserve"> </w:t>
      </w:r>
      <w:r>
        <w:t>the</w:t>
      </w:r>
      <w:r>
        <w:rPr>
          <w:spacing w:val="-9"/>
        </w:rPr>
        <w:t xml:space="preserve"> </w:t>
      </w:r>
      <w:r>
        <w:t>lower</w:t>
      </w:r>
      <w:r>
        <w:rPr>
          <w:spacing w:val="-8"/>
        </w:rPr>
        <w:t xml:space="preserve"> </w:t>
      </w:r>
      <w:r>
        <w:t>bound</w:t>
      </w:r>
      <w:r>
        <w:rPr>
          <w:spacing w:val="-9"/>
        </w:rPr>
        <w:t xml:space="preserve"> </w:t>
      </w:r>
      <w:r>
        <w:t>of</w:t>
      </w:r>
      <w:r>
        <w:rPr>
          <w:spacing w:val="-9"/>
        </w:rPr>
        <w:t xml:space="preserve"> </w:t>
      </w:r>
      <w:r>
        <w:t>a</w:t>
      </w:r>
      <w:r>
        <w:rPr>
          <w:spacing w:val="-9"/>
        </w:rPr>
        <w:t xml:space="preserve"> </w:t>
      </w:r>
      <w:r>
        <w:t>measurable</w:t>
      </w:r>
      <w:r>
        <w:rPr>
          <w:spacing w:val="-9"/>
        </w:rPr>
        <w:t xml:space="preserve"> </w:t>
      </w:r>
      <w:r>
        <w:t>element.</w:t>
      </w:r>
      <w:r>
        <w:rPr>
          <w:spacing w:val="-8"/>
        </w:rPr>
        <w:t xml:space="preserve"> </w:t>
      </w:r>
      <w:r>
        <w:t>This</w:t>
      </w:r>
      <w:r>
        <w:rPr>
          <w:spacing w:val="-9"/>
        </w:rPr>
        <w:t xml:space="preserve"> </w:t>
      </w:r>
      <w:r>
        <w:t>can</w:t>
      </w:r>
      <w:r>
        <w:rPr>
          <w:spacing w:val="-9"/>
        </w:rPr>
        <w:t xml:space="preserve"> </w:t>
      </w:r>
      <w:r>
        <w:t>be</w:t>
      </w:r>
      <w:r>
        <w:rPr>
          <w:spacing w:val="-9"/>
        </w:rPr>
        <w:t xml:space="preserve"> </w:t>
      </w:r>
      <w:r>
        <w:t>the</w:t>
      </w:r>
      <w:r>
        <w:rPr>
          <w:spacing w:val="-9"/>
        </w:rPr>
        <w:t xml:space="preserve"> </w:t>
      </w:r>
      <w:r>
        <w:t>lower</w:t>
      </w:r>
      <w:r>
        <w:rPr>
          <w:spacing w:val="-8"/>
        </w:rPr>
        <w:t xml:space="preserve"> </w:t>
      </w:r>
      <w:r>
        <w:t>bound</w:t>
      </w:r>
      <w:r>
        <w:rPr>
          <w:spacing w:val="-9"/>
        </w:rPr>
        <w:t xml:space="preserve"> </w:t>
      </w:r>
      <w:r>
        <w:t>of</w:t>
      </w:r>
      <w:r>
        <w:rPr>
          <w:spacing w:val="-9"/>
        </w:rPr>
        <w:t xml:space="preserve"> </w:t>
      </w:r>
      <w:r>
        <w:t>a</w:t>
      </w:r>
      <w:r>
        <w:rPr>
          <w:spacing w:val="-9"/>
        </w:rPr>
        <w:t xml:space="preserve"> </w:t>
      </w:r>
      <w:r>
        <w:rPr>
          <w:spacing w:val="-3"/>
        </w:rPr>
        <w:t xml:space="preserve">range: </w:t>
      </w:r>
      <w:r>
        <w:t xml:space="preserve">For the “Administration of 25 to 50 mg of medication X” the lower bound is 25. For a test result, </w:t>
      </w:r>
      <w:r>
        <w:rPr>
          <w:spacing w:val="-4"/>
        </w:rPr>
        <w:t xml:space="preserve">which </w:t>
      </w:r>
      <w:r>
        <w:t>is not a range, lower and upper bound are the same. Example: systolic blood pressure 110 mmHg. The lower and upper bound are both 110 mmHg.</w:t>
      </w:r>
    </w:p>
    <w:p w14:paraId="6EBAC797" w14:textId="77777777" w:rsidR="0013148D" w:rsidRDefault="0013148D">
      <w:pPr>
        <w:pStyle w:val="BodyText"/>
        <w:spacing w:before="2"/>
        <w:rPr>
          <w:sz w:val="21"/>
        </w:rPr>
      </w:pPr>
    </w:p>
    <w:p w14:paraId="62D10A18" w14:textId="53B53EC0" w:rsidR="0030693E" w:rsidRDefault="00C93035" w:rsidP="00FB2590">
      <w:pPr>
        <w:pStyle w:val="Heading3"/>
      </w:pPr>
      <w:bookmarkStart w:id="165" w:name="4.2.1.2._upperBound"/>
      <w:bookmarkStart w:id="166" w:name="_Toc5884778"/>
      <w:bookmarkEnd w:id="165"/>
      <w:r>
        <w:lastRenderedPageBreak/>
        <w:t>upperBound</w:t>
      </w:r>
      <w:bookmarkEnd w:id="166"/>
    </w:p>
    <w:p w14:paraId="0E87F008" w14:textId="621F38C0" w:rsidR="0013148D" w:rsidRDefault="0013148D" w:rsidP="0030693E">
      <w:pPr>
        <w:pStyle w:val="BodyText"/>
      </w:pPr>
    </w:p>
    <w:p w14:paraId="10102645" w14:textId="77777777" w:rsidR="0013148D" w:rsidRDefault="0013148D">
      <w:pPr>
        <w:pStyle w:val="BodyText"/>
        <w:spacing w:before="10"/>
        <w:rPr>
          <w:rFonts w:ascii="Arial"/>
          <w:b/>
          <w:sz w:val="21"/>
        </w:rPr>
      </w:pPr>
    </w:p>
    <w:p w14:paraId="5698E3DB" w14:textId="6B352E6E" w:rsidR="0013148D" w:rsidRDefault="00C93035">
      <w:pPr>
        <w:pStyle w:val="BodyText"/>
        <w:spacing w:line="249" w:lineRule="auto"/>
        <w:ind w:left="1060" w:right="118"/>
        <w:jc w:val="both"/>
      </w:pPr>
      <w:r>
        <w:t>Upper bound represents the upper bound of a measurable element. This can be the upper boundary of a range: For the “Administration of 25 to 50 mg of medication X” the upper bound is 50 mg. In cases, where the measurable element does not represent a range, upper and lower bound have the same value.</w:t>
      </w:r>
    </w:p>
    <w:p w14:paraId="72432B44" w14:textId="77777777" w:rsidR="00C5284B" w:rsidRDefault="00C5284B">
      <w:pPr>
        <w:pStyle w:val="BodyText"/>
        <w:spacing w:line="249" w:lineRule="auto"/>
        <w:ind w:left="1060" w:right="118"/>
        <w:jc w:val="both"/>
      </w:pPr>
    </w:p>
    <w:p w14:paraId="454A986D" w14:textId="6548AB5B" w:rsidR="0030693E" w:rsidRDefault="00C93035" w:rsidP="00FB2590">
      <w:pPr>
        <w:pStyle w:val="Heading3"/>
      </w:pPr>
      <w:bookmarkStart w:id="167" w:name="4.2.1.3._includeLowerBound"/>
      <w:bookmarkStart w:id="168" w:name="_Toc5884779"/>
      <w:bookmarkEnd w:id="167"/>
      <w:r>
        <w:t>includeLowerB</w:t>
      </w:r>
      <w:r w:rsidR="00C5284B">
        <w:t>ound</w:t>
      </w:r>
      <w:bookmarkEnd w:id="168"/>
    </w:p>
    <w:p w14:paraId="7DF2A67F" w14:textId="087D2D96" w:rsidR="0013148D" w:rsidRDefault="0013148D" w:rsidP="0030693E">
      <w:pPr>
        <w:pStyle w:val="BodyText"/>
      </w:pPr>
    </w:p>
    <w:p w14:paraId="60EA5CEE" w14:textId="3305D716" w:rsidR="0013148D" w:rsidRDefault="00C93035">
      <w:pPr>
        <w:pStyle w:val="BodyText"/>
        <w:spacing w:before="199" w:line="249" w:lineRule="auto"/>
        <w:ind w:left="1060" w:right="118"/>
        <w:jc w:val="both"/>
      </w:pPr>
      <w:r>
        <w:t>Include</w:t>
      </w:r>
      <w:r>
        <w:rPr>
          <w:spacing w:val="-4"/>
        </w:rPr>
        <w:t xml:space="preserve"> </w:t>
      </w:r>
      <w:r>
        <w:t>lower</w:t>
      </w:r>
      <w:r>
        <w:rPr>
          <w:spacing w:val="-4"/>
        </w:rPr>
        <w:t xml:space="preserve"> </w:t>
      </w:r>
      <w:r>
        <w:t>bound</w:t>
      </w:r>
      <w:r>
        <w:rPr>
          <w:spacing w:val="-4"/>
        </w:rPr>
        <w:t xml:space="preserve"> </w:t>
      </w:r>
      <w:r>
        <w:t>states</w:t>
      </w:r>
      <w:r>
        <w:rPr>
          <w:spacing w:val="-4"/>
        </w:rPr>
        <w:t xml:space="preserve"> </w:t>
      </w:r>
      <w:r>
        <w:t>whether</w:t>
      </w:r>
      <w:r>
        <w:rPr>
          <w:spacing w:val="-4"/>
        </w:rPr>
        <w:t xml:space="preserve"> </w:t>
      </w:r>
      <w:r>
        <w:t>the</w:t>
      </w:r>
      <w:r>
        <w:rPr>
          <w:spacing w:val="-4"/>
        </w:rPr>
        <w:t xml:space="preserve"> </w:t>
      </w:r>
      <w:r>
        <w:t>lower</w:t>
      </w:r>
      <w:r>
        <w:rPr>
          <w:spacing w:val="-4"/>
        </w:rPr>
        <w:t xml:space="preserve"> </w:t>
      </w:r>
      <w:r>
        <w:t>bound</w:t>
      </w:r>
      <w:r>
        <w:rPr>
          <w:spacing w:val="-4"/>
        </w:rPr>
        <w:t xml:space="preserve"> </w:t>
      </w:r>
      <w:r>
        <w:t>in</w:t>
      </w:r>
      <w:r>
        <w:rPr>
          <w:spacing w:val="-4"/>
        </w:rPr>
        <w:t xml:space="preserve"> </w:t>
      </w:r>
      <w:r>
        <w:t>the</w:t>
      </w:r>
      <w:r>
        <w:rPr>
          <w:spacing w:val="-4"/>
        </w:rPr>
        <w:t xml:space="preserve"> </w:t>
      </w:r>
      <w:r>
        <w:t>interval</w:t>
      </w:r>
      <w:r>
        <w:rPr>
          <w:spacing w:val="-4"/>
        </w:rPr>
        <w:t xml:space="preserve"> </w:t>
      </w:r>
      <w:r>
        <w:t>is</w:t>
      </w:r>
      <w:r>
        <w:rPr>
          <w:spacing w:val="-4"/>
        </w:rPr>
        <w:t xml:space="preserve"> </w:t>
      </w:r>
      <w:r>
        <w:t>included</w:t>
      </w:r>
      <w:r>
        <w:rPr>
          <w:spacing w:val="-4"/>
        </w:rPr>
        <w:t xml:space="preserve"> </w:t>
      </w:r>
      <w:r>
        <w:t>in</w:t>
      </w:r>
      <w:r>
        <w:rPr>
          <w:spacing w:val="-4"/>
        </w:rPr>
        <w:t xml:space="preserve"> </w:t>
      </w:r>
      <w:r>
        <w:t>the</w:t>
      </w:r>
      <w:r>
        <w:rPr>
          <w:spacing w:val="-4"/>
        </w:rPr>
        <w:t xml:space="preserve"> </w:t>
      </w:r>
      <w:r>
        <w:t>interval.</w:t>
      </w:r>
      <w:r>
        <w:rPr>
          <w:spacing w:val="-4"/>
        </w:rPr>
        <w:t xml:space="preserve"> </w:t>
      </w:r>
      <w:r>
        <w:t>In</w:t>
      </w:r>
      <w:r>
        <w:rPr>
          <w:spacing w:val="-4"/>
        </w:rPr>
        <w:t xml:space="preserve"> </w:t>
      </w:r>
      <w:r>
        <w:t>the</w:t>
      </w:r>
      <w:r>
        <w:rPr>
          <w:spacing w:val="-4"/>
        </w:rPr>
        <w:t xml:space="preserve"> </w:t>
      </w:r>
      <w:r w:rsidR="007B570C">
        <w:t>med</w:t>
      </w:r>
      <w:r>
        <w:t>ication</w:t>
      </w:r>
      <w:r>
        <w:rPr>
          <w:spacing w:val="-10"/>
        </w:rPr>
        <w:t xml:space="preserve"> </w:t>
      </w:r>
      <w:r>
        <w:t>examples</w:t>
      </w:r>
      <w:r>
        <w:rPr>
          <w:spacing w:val="-10"/>
        </w:rPr>
        <w:t xml:space="preserve"> </w:t>
      </w:r>
      <w:r>
        <w:t>above,</w:t>
      </w:r>
      <w:r>
        <w:rPr>
          <w:spacing w:val="-10"/>
        </w:rPr>
        <w:t xml:space="preserve"> </w:t>
      </w:r>
      <w:r>
        <w:t>the</w:t>
      </w:r>
      <w:r>
        <w:rPr>
          <w:spacing w:val="-10"/>
        </w:rPr>
        <w:t xml:space="preserve"> </w:t>
      </w:r>
      <w:r>
        <w:t>lower</w:t>
      </w:r>
      <w:r>
        <w:rPr>
          <w:spacing w:val="-10"/>
        </w:rPr>
        <w:t xml:space="preserve"> </w:t>
      </w:r>
      <w:r>
        <w:t>bound</w:t>
      </w:r>
      <w:r>
        <w:rPr>
          <w:spacing w:val="-10"/>
        </w:rPr>
        <w:t xml:space="preserve"> </w:t>
      </w:r>
      <w:r>
        <w:t>would</w:t>
      </w:r>
      <w:r>
        <w:rPr>
          <w:spacing w:val="-10"/>
        </w:rPr>
        <w:t xml:space="preserve"> </w:t>
      </w:r>
      <w:r>
        <w:t>be</w:t>
      </w:r>
      <w:r>
        <w:rPr>
          <w:spacing w:val="-10"/>
        </w:rPr>
        <w:t xml:space="preserve"> </w:t>
      </w:r>
      <w:r>
        <w:t>included.</w:t>
      </w:r>
      <w:r>
        <w:rPr>
          <w:spacing w:val="-10"/>
        </w:rPr>
        <w:t xml:space="preserve"> </w:t>
      </w:r>
      <w:r>
        <w:t>The</w:t>
      </w:r>
      <w:r>
        <w:rPr>
          <w:spacing w:val="-10"/>
        </w:rPr>
        <w:t xml:space="preserve"> </w:t>
      </w:r>
      <w:r>
        <w:t>lower</w:t>
      </w:r>
      <w:r>
        <w:rPr>
          <w:spacing w:val="-10"/>
        </w:rPr>
        <w:t xml:space="preserve"> </w:t>
      </w:r>
      <w:r>
        <w:t>range</w:t>
      </w:r>
      <w:r>
        <w:rPr>
          <w:spacing w:val="-10"/>
        </w:rPr>
        <w:t xml:space="preserve"> </w:t>
      </w:r>
      <w:r>
        <w:t>dose</w:t>
      </w:r>
      <w:r>
        <w:rPr>
          <w:spacing w:val="-10"/>
        </w:rPr>
        <w:t xml:space="preserve"> </w:t>
      </w:r>
      <w:r>
        <w:t>of</w:t>
      </w:r>
      <w:r>
        <w:rPr>
          <w:spacing w:val="-10"/>
        </w:rPr>
        <w:t xml:space="preserve"> </w:t>
      </w:r>
      <w:r>
        <w:t>25</w:t>
      </w:r>
      <w:r>
        <w:rPr>
          <w:spacing w:val="-10"/>
        </w:rPr>
        <w:t xml:space="preserve"> </w:t>
      </w:r>
      <w:r>
        <w:t>mg</w:t>
      </w:r>
      <w:r>
        <w:rPr>
          <w:spacing w:val="-10"/>
        </w:rPr>
        <w:t xml:space="preserve"> </w:t>
      </w:r>
      <w:r>
        <w:t>of</w:t>
      </w:r>
      <w:r>
        <w:rPr>
          <w:spacing w:val="-10"/>
        </w:rPr>
        <w:t xml:space="preserve"> </w:t>
      </w:r>
      <w:r>
        <w:t>medication X dose can be administered.</w:t>
      </w:r>
    </w:p>
    <w:p w14:paraId="19FC0DF9" w14:textId="30DBC922" w:rsidR="0013148D" w:rsidRDefault="00C93035">
      <w:pPr>
        <w:pStyle w:val="BodyText"/>
        <w:spacing w:before="190" w:line="249" w:lineRule="auto"/>
        <w:ind w:left="1060" w:right="118"/>
        <w:jc w:val="both"/>
      </w:pPr>
      <w:r>
        <w:t>The</w:t>
      </w:r>
      <w:r>
        <w:rPr>
          <w:spacing w:val="-15"/>
        </w:rPr>
        <w:t xml:space="preserve"> </w:t>
      </w:r>
      <w:r>
        <w:t>inclusion</w:t>
      </w:r>
      <w:r>
        <w:rPr>
          <w:spacing w:val="-15"/>
        </w:rPr>
        <w:t xml:space="preserve"> </w:t>
      </w:r>
      <w:r>
        <w:t>or</w:t>
      </w:r>
      <w:r>
        <w:rPr>
          <w:spacing w:val="-15"/>
        </w:rPr>
        <w:t xml:space="preserve"> </w:t>
      </w:r>
      <w:r>
        <w:t>exclusion</w:t>
      </w:r>
      <w:r>
        <w:rPr>
          <w:spacing w:val="-14"/>
        </w:rPr>
        <w:t xml:space="preserve"> </w:t>
      </w:r>
      <w:r>
        <w:t>of</w:t>
      </w:r>
      <w:r>
        <w:rPr>
          <w:spacing w:val="-15"/>
        </w:rPr>
        <w:t xml:space="preserve"> </w:t>
      </w:r>
      <w:r>
        <w:t>lower</w:t>
      </w:r>
      <w:r>
        <w:rPr>
          <w:spacing w:val="-15"/>
        </w:rPr>
        <w:t xml:space="preserve"> </w:t>
      </w:r>
      <w:r>
        <w:t>bound</w:t>
      </w:r>
      <w:r>
        <w:rPr>
          <w:spacing w:val="-14"/>
        </w:rPr>
        <w:t xml:space="preserve"> </w:t>
      </w:r>
      <w:r>
        <w:t>is</w:t>
      </w:r>
      <w:r>
        <w:rPr>
          <w:spacing w:val="-15"/>
        </w:rPr>
        <w:t xml:space="preserve"> </w:t>
      </w:r>
      <w:r>
        <w:t>needed</w:t>
      </w:r>
      <w:r>
        <w:rPr>
          <w:spacing w:val="-15"/>
        </w:rPr>
        <w:t xml:space="preserve"> </w:t>
      </w:r>
      <w:r>
        <w:t>to</w:t>
      </w:r>
      <w:r>
        <w:rPr>
          <w:spacing w:val="-14"/>
        </w:rPr>
        <w:t xml:space="preserve"> </w:t>
      </w:r>
      <w:r>
        <w:t>express</w:t>
      </w:r>
      <w:r>
        <w:rPr>
          <w:spacing w:val="-15"/>
        </w:rPr>
        <w:t xml:space="preserve"> </w:t>
      </w:r>
      <w:r>
        <w:t>measurable</w:t>
      </w:r>
      <w:r>
        <w:rPr>
          <w:spacing w:val="-15"/>
        </w:rPr>
        <w:t xml:space="preserve"> </w:t>
      </w:r>
      <w:r>
        <w:t>elements</w:t>
      </w:r>
      <w:r>
        <w:rPr>
          <w:spacing w:val="-15"/>
        </w:rPr>
        <w:t xml:space="preserve"> </w:t>
      </w:r>
      <w:r>
        <w:t>which</w:t>
      </w:r>
      <w:r>
        <w:rPr>
          <w:spacing w:val="-14"/>
        </w:rPr>
        <w:t xml:space="preserve"> </w:t>
      </w:r>
      <w:r>
        <w:t>include</w:t>
      </w:r>
      <w:r>
        <w:rPr>
          <w:spacing w:val="-15"/>
        </w:rPr>
        <w:t xml:space="preserve"> </w:t>
      </w:r>
      <w:r>
        <w:t>relative properties, such as “greater than”, “less than” and others. Example: “Persistent cough for more than 10 days”.</w:t>
      </w:r>
      <w:r>
        <w:rPr>
          <w:spacing w:val="-7"/>
        </w:rPr>
        <w:t xml:space="preserve"> </w:t>
      </w:r>
      <w:r>
        <w:t>If</w:t>
      </w:r>
      <w:r>
        <w:rPr>
          <w:spacing w:val="-7"/>
        </w:rPr>
        <w:t xml:space="preserve"> </w:t>
      </w:r>
      <w:r>
        <w:t>a</w:t>
      </w:r>
      <w:r>
        <w:rPr>
          <w:spacing w:val="-7"/>
        </w:rPr>
        <w:t xml:space="preserve"> </w:t>
      </w:r>
      <w:r>
        <w:t>lower</w:t>
      </w:r>
      <w:r>
        <w:rPr>
          <w:spacing w:val="-7"/>
        </w:rPr>
        <w:t xml:space="preserve"> </w:t>
      </w:r>
      <w:r>
        <w:t>bound</w:t>
      </w:r>
      <w:r>
        <w:rPr>
          <w:spacing w:val="-7"/>
        </w:rPr>
        <w:t xml:space="preserve"> </w:t>
      </w:r>
      <w:r>
        <w:t>of</w:t>
      </w:r>
      <w:r>
        <w:rPr>
          <w:spacing w:val="-7"/>
        </w:rPr>
        <w:t xml:space="preserve"> </w:t>
      </w:r>
      <w:r>
        <w:t>“10”</w:t>
      </w:r>
      <w:r>
        <w:rPr>
          <w:spacing w:val="-7"/>
        </w:rPr>
        <w:t xml:space="preserve"> </w:t>
      </w:r>
      <w:r>
        <w:t>is</w:t>
      </w:r>
      <w:r>
        <w:rPr>
          <w:spacing w:val="-7"/>
        </w:rPr>
        <w:t xml:space="preserve"> </w:t>
      </w:r>
      <w:r>
        <w:t>chosen,</w:t>
      </w:r>
      <w:r>
        <w:rPr>
          <w:spacing w:val="-7"/>
        </w:rPr>
        <w:t xml:space="preserve"> </w:t>
      </w:r>
      <w:r>
        <w:t>it</w:t>
      </w:r>
      <w:r>
        <w:rPr>
          <w:spacing w:val="-7"/>
        </w:rPr>
        <w:t xml:space="preserve"> </w:t>
      </w:r>
      <w:r>
        <w:t>would</w:t>
      </w:r>
      <w:r>
        <w:rPr>
          <w:spacing w:val="-7"/>
        </w:rPr>
        <w:t xml:space="preserve"> </w:t>
      </w:r>
      <w:r>
        <w:t>not</w:t>
      </w:r>
      <w:r>
        <w:rPr>
          <w:spacing w:val="-7"/>
        </w:rPr>
        <w:t xml:space="preserve"> </w:t>
      </w:r>
      <w:r>
        <w:t>be</w:t>
      </w:r>
      <w:r>
        <w:rPr>
          <w:spacing w:val="-7"/>
        </w:rPr>
        <w:t xml:space="preserve"> </w:t>
      </w:r>
      <w:r>
        <w:t>included,</w:t>
      </w:r>
      <w:r>
        <w:rPr>
          <w:spacing w:val="-7"/>
        </w:rPr>
        <w:t xml:space="preserve"> </w:t>
      </w:r>
      <w:r>
        <w:t>because</w:t>
      </w:r>
      <w:r>
        <w:rPr>
          <w:spacing w:val="-7"/>
        </w:rPr>
        <w:t xml:space="preserve"> </w:t>
      </w:r>
      <w:r>
        <w:t>the</w:t>
      </w:r>
      <w:r>
        <w:rPr>
          <w:spacing w:val="-7"/>
        </w:rPr>
        <w:t xml:space="preserve"> </w:t>
      </w:r>
      <w:r>
        <w:t>example</w:t>
      </w:r>
      <w:r>
        <w:rPr>
          <w:spacing w:val="-7"/>
        </w:rPr>
        <w:t xml:space="preserve"> </w:t>
      </w:r>
      <w:r>
        <w:t>states:</w:t>
      </w:r>
      <w:r>
        <w:rPr>
          <w:spacing w:val="-6"/>
        </w:rPr>
        <w:t xml:space="preserve"> </w:t>
      </w:r>
      <w:r>
        <w:rPr>
          <w:u w:val="single"/>
        </w:rPr>
        <w:t>more</w:t>
      </w:r>
      <w:r>
        <w:rPr>
          <w:spacing w:val="-7"/>
        </w:rPr>
        <w:t xml:space="preserve"> </w:t>
      </w:r>
      <w:r>
        <w:t>than 10 days. Choosing “11” would require to include the lower bound.</w:t>
      </w:r>
    </w:p>
    <w:p w14:paraId="7ABFE342" w14:textId="77777777" w:rsidR="008114D0" w:rsidRDefault="008114D0">
      <w:pPr>
        <w:pStyle w:val="BodyText"/>
        <w:spacing w:before="190" w:line="249" w:lineRule="auto"/>
        <w:ind w:left="1060" w:right="118"/>
        <w:jc w:val="both"/>
      </w:pPr>
    </w:p>
    <w:p w14:paraId="2C1BFE1E" w14:textId="2A119B6A" w:rsidR="0030693E" w:rsidRDefault="00C5284B" w:rsidP="00FB2590">
      <w:pPr>
        <w:pStyle w:val="Heading3"/>
      </w:pPr>
      <w:bookmarkStart w:id="169" w:name="4.2.1.4._includeUpperBound"/>
      <w:bookmarkStart w:id="170" w:name="_Toc5884780"/>
      <w:bookmarkEnd w:id="169"/>
      <w:r>
        <w:t>includeUpperBound</w:t>
      </w:r>
      <w:bookmarkEnd w:id="170"/>
    </w:p>
    <w:p w14:paraId="75B0D86E" w14:textId="59C66BA2" w:rsidR="0013148D" w:rsidRDefault="0013148D" w:rsidP="0030693E">
      <w:pPr>
        <w:pStyle w:val="BodyText"/>
      </w:pPr>
    </w:p>
    <w:p w14:paraId="1C6BDF09" w14:textId="2E7E46E0" w:rsidR="0013148D" w:rsidRDefault="00C93035">
      <w:pPr>
        <w:pStyle w:val="BodyText"/>
        <w:spacing w:before="199" w:line="249" w:lineRule="auto"/>
        <w:ind w:left="1060" w:right="118"/>
        <w:jc w:val="both"/>
      </w:pPr>
      <w:r>
        <w:t xml:space="preserve">Include upper bound states whether the upper bound in the interval is included in the interval. </w:t>
      </w:r>
      <w:r w:rsidR="007B570C">
        <w:rPr>
          <w:spacing w:val="-3"/>
        </w:rPr>
        <w:t xml:space="preserve">Similar </w:t>
      </w:r>
      <w:r>
        <w:t>to lower bound, where the measurable element has relative properties, the same rules apply. If the upper bound</w:t>
      </w:r>
      <w:r>
        <w:rPr>
          <w:spacing w:val="-3"/>
        </w:rPr>
        <w:t xml:space="preserve"> </w:t>
      </w:r>
      <w:r>
        <w:t>of</w:t>
      </w:r>
      <w:r>
        <w:rPr>
          <w:spacing w:val="-3"/>
        </w:rPr>
        <w:t xml:space="preserve"> </w:t>
      </w:r>
      <w:r>
        <w:t>a</w:t>
      </w:r>
      <w:r>
        <w:rPr>
          <w:spacing w:val="-3"/>
        </w:rPr>
        <w:t xml:space="preserve"> </w:t>
      </w:r>
      <w:r>
        <w:t>measure</w:t>
      </w:r>
      <w:r>
        <w:rPr>
          <w:spacing w:val="-3"/>
        </w:rPr>
        <w:t xml:space="preserve"> </w:t>
      </w:r>
      <w:r>
        <w:t>is</w:t>
      </w:r>
      <w:r>
        <w:rPr>
          <w:spacing w:val="-3"/>
        </w:rPr>
        <w:t xml:space="preserve"> </w:t>
      </w:r>
      <w:r>
        <w:t>not</w:t>
      </w:r>
      <w:r>
        <w:rPr>
          <w:spacing w:val="-2"/>
        </w:rPr>
        <w:t xml:space="preserve"> </w:t>
      </w:r>
      <w:r>
        <w:t>defined,</w:t>
      </w:r>
      <w:r>
        <w:rPr>
          <w:spacing w:val="-3"/>
        </w:rPr>
        <w:t xml:space="preserve"> </w:t>
      </w:r>
      <w:r>
        <w:t>e.g.</w:t>
      </w:r>
      <w:r>
        <w:rPr>
          <w:spacing w:val="-3"/>
        </w:rPr>
        <w:t xml:space="preserve"> </w:t>
      </w:r>
      <w:r>
        <w:t>“blood</w:t>
      </w:r>
      <w:r>
        <w:rPr>
          <w:spacing w:val="-3"/>
        </w:rPr>
        <w:t xml:space="preserve"> </w:t>
      </w:r>
      <w:r>
        <w:t>glucose</w:t>
      </w:r>
      <w:r>
        <w:rPr>
          <w:spacing w:val="-3"/>
        </w:rPr>
        <w:t xml:space="preserve"> </w:t>
      </w:r>
      <w:r>
        <w:t>measurement</w:t>
      </w:r>
      <w:r>
        <w:rPr>
          <w:spacing w:val="-3"/>
        </w:rPr>
        <w:t xml:space="preserve"> </w:t>
      </w:r>
      <w:r>
        <w:t>daily</w:t>
      </w:r>
      <w:r>
        <w:rPr>
          <w:spacing w:val="-2"/>
        </w:rPr>
        <w:t xml:space="preserve"> </w:t>
      </w:r>
      <w:r>
        <w:t>for</w:t>
      </w:r>
      <w:r>
        <w:rPr>
          <w:spacing w:val="-3"/>
        </w:rPr>
        <w:t xml:space="preserve"> </w:t>
      </w:r>
      <w:r>
        <w:t>at</w:t>
      </w:r>
      <w:r>
        <w:rPr>
          <w:spacing w:val="-3"/>
        </w:rPr>
        <w:t xml:space="preserve"> </w:t>
      </w:r>
      <w:r>
        <w:t>least</w:t>
      </w:r>
      <w:r>
        <w:rPr>
          <w:spacing w:val="-3"/>
        </w:rPr>
        <w:t xml:space="preserve"> </w:t>
      </w:r>
      <w:r>
        <w:t>2</w:t>
      </w:r>
      <w:r>
        <w:rPr>
          <w:spacing w:val="-3"/>
        </w:rPr>
        <w:t xml:space="preserve"> </w:t>
      </w:r>
      <w:r>
        <w:t>weeks”,</w:t>
      </w:r>
      <w:r>
        <w:rPr>
          <w:spacing w:val="-3"/>
        </w:rPr>
        <w:t xml:space="preserve"> </w:t>
      </w:r>
      <w:r>
        <w:t>the</w:t>
      </w:r>
      <w:r>
        <w:rPr>
          <w:spacing w:val="-2"/>
        </w:rPr>
        <w:t xml:space="preserve"> </w:t>
      </w:r>
      <w:r>
        <w:rPr>
          <w:spacing w:val="-4"/>
        </w:rPr>
        <w:t xml:space="preserve">upper </w:t>
      </w:r>
      <w:r>
        <w:t>bound will be captured as “inf” (infinite). Infinite as an upper bound is never included.</w:t>
      </w:r>
    </w:p>
    <w:p w14:paraId="3D71C86E" w14:textId="77777777" w:rsidR="008114D0" w:rsidRDefault="008114D0">
      <w:pPr>
        <w:pStyle w:val="BodyText"/>
        <w:spacing w:before="199" w:line="249" w:lineRule="auto"/>
        <w:ind w:left="1060" w:right="118"/>
        <w:jc w:val="both"/>
      </w:pPr>
    </w:p>
    <w:p w14:paraId="427E9A74" w14:textId="2E27C233" w:rsidR="0030693E" w:rsidRDefault="0030693E" w:rsidP="00FB2590">
      <w:pPr>
        <w:pStyle w:val="Heading3"/>
      </w:pPr>
      <w:bookmarkStart w:id="171" w:name="4.2.1.5._resolution"/>
      <w:bookmarkStart w:id="172" w:name="_Toc5884781"/>
      <w:bookmarkEnd w:id="171"/>
      <w:r>
        <w:t>R</w:t>
      </w:r>
      <w:r w:rsidR="00C5284B">
        <w:t>esolution</w:t>
      </w:r>
      <w:bookmarkEnd w:id="172"/>
    </w:p>
    <w:p w14:paraId="71582579" w14:textId="581BEDCC" w:rsidR="0013148D" w:rsidRDefault="0013148D" w:rsidP="0030693E">
      <w:pPr>
        <w:pStyle w:val="BodyText"/>
      </w:pPr>
    </w:p>
    <w:p w14:paraId="5DA27E8D" w14:textId="5123019F" w:rsidR="0013148D" w:rsidRDefault="00C93035">
      <w:pPr>
        <w:pStyle w:val="BodyText"/>
        <w:spacing w:before="199" w:line="249" w:lineRule="auto"/>
        <w:ind w:left="1060" w:right="118"/>
        <w:jc w:val="both"/>
      </w:pPr>
      <w:r>
        <w:t>The</w:t>
      </w:r>
      <w:r>
        <w:rPr>
          <w:spacing w:val="-13"/>
        </w:rPr>
        <w:t xml:space="preserve"> </w:t>
      </w:r>
      <w:r>
        <w:t>Resolution</w:t>
      </w:r>
      <w:r>
        <w:rPr>
          <w:spacing w:val="-13"/>
        </w:rPr>
        <w:t xml:space="preserve"> </w:t>
      </w:r>
      <w:r>
        <w:t>within</w:t>
      </w:r>
      <w:r>
        <w:rPr>
          <w:spacing w:val="-12"/>
        </w:rPr>
        <w:t xml:space="preserve"> </w:t>
      </w:r>
      <w:r>
        <w:t>a</w:t>
      </w:r>
      <w:r>
        <w:rPr>
          <w:spacing w:val="-13"/>
        </w:rPr>
        <w:t xml:space="preserve"> </w:t>
      </w:r>
      <w:r>
        <w:t>measure</w:t>
      </w:r>
      <w:r>
        <w:rPr>
          <w:spacing w:val="-13"/>
        </w:rPr>
        <w:t xml:space="preserve"> </w:t>
      </w:r>
      <w:r>
        <w:t>defines</w:t>
      </w:r>
      <w:r>
        <w:rPr>
          <w:spacing w:val="-12"/>
        </w:rPr>
        <w:t xml:space="preserve"> </w:t>
      </w:r>
      <w:r>
        <w:t>the</w:t>
      </w:r>
      <w:r>
        <w:rPr>
          <w:spacing w:val="-13"/>
        </w:rPr>
        <w:t xml:space="preserve"> </w:t>
      </w:r>
      <w:r>
        <w:t>possible</w:t>
      </w:r>
      <w:r>
        <w:rPr>
          <w:spacing w:val="-12"/>
        </w:rPr>
        <w:t xml:space="preserve"> </w:t>
      </w:r>
      <w:r>
        <w:t>or</w:t>
      </w:r>
      <w:r>
        <w:rPr>
          <w:spacing w:val="-13"/>
        </w:rPr>
        <w:t xml:space="preserve"> </w:t>
      </w:r>
      <w:r>
        <w:t>allowed</w:t>
      </w:r>
      <w:r>
        <w:rPr>
          <w:spacing w:val="-13"/>
        </w:rPr>
        <w:t xml:space="preserve"> </w:t>
      </w:r>
      <w:r>
        <w:t>increments</w:t>
      </w:r>
      <w:r>
        <w:rPr>
          <w:spacing w:val="-12"/>
        </w:rPr>
        <w:t xml:space="preserve"> </w:t>
      </w:r>
      <w:r>
        <w:t>in</w:t>
      </w:r>
      <w:r>
        <w:rPr>
          <w:spacing w:val="-13"/>
        </w:rPr>
        <w:t xml:space="preserve"> </w:t>
      </w:r>
      <w:r>
        <w:t>which</w:t>
      </w:r>
      <w:r>
        <w:rPr>
          <w:spacing w:val="-13"/>
        </w:rPr>
        <w:t xml:space="preserve"> </w:t>
      </w:r>
      <w:r>
        <w:t>the</w:t>
      </w:r>
      <w:r>
        <w:rPr>
          <w:spacing w:val="-12"/>
        </w:rPr>
        <w:t xml:space="preserve"> </w:t>
      </w:r>
      <w:r>
        <w:t>measured</w:t>
      </w:r>
      <w:r>
        <w:rPr>
          <w:spacing w:val="-13"/>
        </w:rPr>
        <w:t xml:space="preserve"> </w:t>
      </w:r>
      <w:r>
        <w:rPr>
          <w:spacing w:val="-3"/>
        </w:rPr>
        <w:t xml:space="preserve">“thing” </w:t>
      </w:r>
      <w:r>
        <w:t>can</w:t>
      </w:r>
      <w:r>
        <w:rPr>
          <w:spacing w:val="-6"/>
        </w:rPr>
        <w:t xml:space="preserve"> </w:t>
      </w:r>
      <w:r>
        <w:t>be</w:t>
      </w:r>
      <w:r>
        <w:rPr>
          <w:spacing w:val="-6"/>
        </w:rPr>
        <w:t xml:space="preserve"> </w:t>
      </w:r>
      <w:r>
        <w:t>counted.</w:t>
      </w:r>
      <w:r>
        <w:rPr>
          <w:spacing w:val="-6"/>
        </w:rPr>
        <w:t xml:space="preserve"> </w:t>
      </w:r>
      <w:r>
        <w:t>In</w:t>
      </w:r>
      <w:r>
        <w:rPr>
          <w:spacing w:val="-6"/>
        </w:rPr>
        <w:t xml:space="preserve"> </w:t>
      </w:r>
      <w:r>
        <w:t>the</w:t>
      </w:r>
      <w:r>
        <w:rPr>
          <w:spacing w:val="-6"/>
        </w:rPr>
        <w:t xml:space="preserve"> </w:t>
      </w:r>
      <w:r>
        <w:t>example</w:t>
      </w:r>
      <w:r>
        <w:rPr>
          <w:spacing w:val="-6"/>
        </w:rPr>
        <w:t xml:space="preserve"> </w:t>
      </w:r>
      <w:r>
        <w:t>of</w:t>
      </w:r>
      <w:r>
        <w:rPr>
          <w:spacing w:val="-6"/>
        </w:rPr>
        <w:t xml:space="preserve"> </w:t>
      </w:r>
      <w:r>
        <w:t>the</w:t>
      </w:r>
      <w:r>
        <w:rPr>
          <w:spacing w:val="-6"/>
        </w:rPr>
        <w:t xml:space="preserve"> </w:t>
      </w:r>
      <w:r>
        <w:t>systolic</w:t>
      </w:r>
      <w:r>
        <w:rPr>
          <w:spacing w:val="-6"/>
        </w:rPr>
        <w:t xml:space="preserve"> </w:t>
      </w:r>
      <w:r>
        <w:t>blood</w:t>
      </w:r>
      <w:r>
        <w:rPr>
          <w:spacing w:val="-6"/>
        </w:rPr>
        <w:t xml:space="preserve"> </w:t>
      </w:r>
      <w:r>
        <w:t>pressure</w:t>
      </w:r>
      <w:r>
        <w:rPr>
          <w:spacing w:val="-6"/>
        </w:rPr>
        <w:t xml:space="preserve"> </w:t>
      </w:r>
      <w:r>
        <w:t>of</w:t>
      </w:r>
      <w:r>
        <w:rPr>
          <w:spacing w:val="-6"/>
        </w:rPr>
        <w:t xml:space="preserve"> </w:t>
      </w:r>
      <w:r>
        <w:t>110</w:t>
      </w:r>
      <w:r>
        <w:rPr>
          <w:spacing w:val="-6"/>
        </w:rPr>
        <w:t xml:space="preserve"> </w:t>
      </w:r>
      <w:r>
        <w:t>mmHg,</w:t>
      </w:r>
      <w:r>
        <w:rPr>
          <w:spacing w:val="-6"/>
        </w:rPr>
        <w:t xml:space="preserve"> </w:t>
      </w:r>
      <w:r>
        <w:t>the</w:t>
      </w:r>
      <w:r>
        <w:rPr>
          <w:spacing w:val="-6"/>
        </w:rPr>
        <w:t xml:space="preserve"> </w:t>
      </w:r>
      <w:r>
        <w:t>resolution</w:t>
      </w:r>
      <w:r>
        <w:rPr>
          <w:spacing w:val="-6"/>
        </w:rPr>
        <w:t xml:space="preserve"> </w:t>
      </w:r>
      <w:r>
        <w:t>is</w:t>
      </w:r>
      <w:r>
        <w:rPr>
          <w:spacing w:val="-6"/>
        </w:rPr>
        <w:t xml:space="preserve"> </w:t>
      </w:r>
      <w:r>
        <w:t>“1”,</w:t>
      </w:r>
      <w:r>
        <w:rPr>
          <w:spacing w:val="-6"/>
        </w:rPr>
        <w:t xml:space="preserve"> </w:t>
      </w:r>
      <w:r>
        <w:t>because the</w:t>
      </w:r>
      <w:r>
        <w:rPr>
          <w:spacing w:val="-15"/>
        </w:rPr>
        <w:t xml:space="preserve"> </w:t>
      </w:r>
      <w:r>
        <w:t>blood</w:t>
      </w:r>
      <w:r>
        <w:rPr>
          <w:spacing w:val="-15"/>
        </w:rPr>
        <w:t xml:space="preserve"> </w:t>
      </w:r>
      <w:r>
        <w:t>pressure</w:t>
      </w:r>
      <w:r>
        <w:rPr>
          <w:spacing w:val="-15"/>
        </w:rPr>
        <w:t xml:space="preserve"> </w:t>
      </w:r>
      <w:r>
        <w:t>measurement</w:t>
      </w:r>
      <w:r>
        <w:rPr>
          <w:spacing w:val="-15"/>
        </w:rPr>
        <w:t xml:space="preserve"> </w:t>
      </w:r>
      <w:r>
        <w:t>result</w:t>
      </w:r>
      <w:r>
        <w:rPr>
          <w:spacing w:val="-15"/>
        </w:rPr>
        <w:t xml:space="preserve"> </w:t>
      </w:r>
      <w:r>
        <w:t>can</w:t>
      </w:r>
      <w:r>
        <w:rPr>
          <w:spacing w:val="-14"/>
        </w:rPr>
        <w:t xml:space="preserve"> </w:t>
      </w:r>
      <w:r>
        <w:t>be</w:t>
      </w:r>
      <w:r>
        <w:rPr>
          <w:spacing w:val="-15"/>
        </w:rPr>
        <w:t xml:space="preserve"> </w:t>
      </w:r>
      <w:r>
        <w:t>counted</w:t>
      </w:r>
      <w:r>
        <w:rPr>
          <w:spacing w:val="-15"/>
        </w:rPr>
        <w:t xml:space="preserve"> </w:t>
      </w:r>
      <w:r>
        <w:t>in</w:t>
      </w:r>
      <w:r>
        <w:rPr>
          <w:spacing w:val="-15"/>
        </w:rPr>
        <w:t xml:space="preserve"> </w:t>
      </w:r>
      <w:r>
        <w:t>1</w:t>
      </w:r>
      <w:r>
        <w:rPr>
          <w:spacing w:val="-15"/>
        </w:rPr>
        <w:t xml:space="preserve"> </w:t>
      </w:r>
      <w:r>
        <w:t>mmHg</w:t>
      </w:r>
      <w:r>
        <w:rPr>
          <w:spacing w:val="-14"/>
        </w:rPr>
        <w:t xml:space="preserve"> </w:t>
      </w:r>
      <w:r>
        <w:t>increments.</w:t>
      </w:r>
      <w:r>
        <w:rPr>
          <w:spacing w:val="-15"/>
        </w:rPr>
        <w:t xml:space="preserve"> </w:t>
      </w:r>
      <w:r>
        <w:t>The</w:t>
      </w:r>
      <w:r>
        <w:rPr>
          <w:spacing w:val="-15"/>
        </w:rPr>
        <w:t xml:space="preserve"> </w:t>
      </w:r>
      <w:r>
        <w:t>Resolution</w:t>
      </w:r>
      <w:r>
        <w:rPr>
          <w:spacing w:val="-15"/>
        </w:rPr>
        <w:t xml:space="preserve"> </w:t>
      </w:r>
      <w:r>
        <w:t>is</w:t>
      </w:r>
      <w:r>
        <w:rPr>
          <w:spacing w:val="-15"/>
        </w:rPr>
        <w:t xml:space="preserve"> </w:t>
      </w:r>
      <w:r>
        <w:t>not</w:t>
      </w:r>
      <w:r>
        <w:rPr>
          <w:spacing w:val="-14"/>
        </w:rPr>
        <w:t xml:space="preserve"> </w:t>
      </w:r>
      <w:r>
        <w:rPr>
          <w:spacing w:val="-3"/>
        </w:rPr>
        <w:t xml:space="preserve">always </w:t>
      </w:r>
      <w:r>
        <w:t>defined or known. Example: a clinical statement like “History of breast cancer” implies an undefined amount of time in the past and it is not stated, if it is years, months, etc.</w:t>
      </w:r>
    </w:p>
    <w:p w14:paraId="47020C8C" w14:textId="77777777" w:rsidR="008114D0" w:rsidRDefault="008114D0">
      <w:pPr>
        <w:pStyle w:val="BodyText"/>
        <w:spacing w:before="199" w:line="249" w:lineRule="auto"/>
        <w:ind w:left="1060" w:right="118"/>
        <w:jc w:val="both"/>
      </w:pPr>
    </w:p>
    <w:p w14:paraId="04900D4B" w14:textId="0DDC11D5" w:rsidR="0030693E" w:rsidRDefault="00C93035" w:rsidP="00FB2590">
      <w:pPr>
        <w:pStyle w:val="Heading3"/>
      </w:pPr>
      <w:bookmarkStart w:id="173" w:name="4.2.1.6._measureSemantic"/>
      <w:bookmarkStart w:id="174" w:name="_Toc5884782"/>
      <w:bookmarkEnd w:id="173"/>
      <w:r>
        <w:t>measureSemantic</w:t>
      </w:r>
      <w:bookmarkEnd w:id="174"/>
    </w:p>
    <w:p w14:paraId="3DDDE122" w14:textId="0DF82AD6" w:rsidR="0013148D" w:rsidRDefault="0013148D" w:rsidP="0030693E">
      <w:pPr>
        <w:pStyle w:val="BodyText"/>
      </w:pPr>
    </w:p>
    <w:p w14:paraId="04129D23" w14:textId="255A968B" w:rsidR="0013148D" w:rsidRDefault="00C93035">
      <w:pPr>
        <w:pStyle w:val="BodyText"/>
        <w:spacing w:before="199" w:line="249" w:lineRule="auto"/>
        <w:ind w:left="1060" w:right="118"/>
        <w:jc w:val="both"/>
      </w:pPr>
      <w:r>
        <w:t>Measure semantic represents the unit of measure. It is described using a logical expression. In systolic blood</w:t>
      </w:r>
      <w:r>
        <w:rPr>
          <w:spacing w:val="-16"/>
        </w:rPr>
        <w:t xml:space="preserve"> </w:t>
      </w:r>
      <w:r>
        <w:t>pressure,</w:t>
      </w:r>
      <w:r>
        <w:rPr>
          <w:spacing w:val="-16"/>
        </w:rPr>
        <w:t xml:space="preserve"> </w:t>
      </w:r>
      <w:r>
        <w:t>the</w:t>
      </w:r>
      <w:r>
        <w:rPr>
          <w:spacing w:val="-15"/>
        </w:rPr>
        <w:t xml:space="preserve"> </w:t>
      </w:r>
      <w:r>
        <w:t>unit</w:t>
      </w:r>
      <w:r>
        <w:rPr>
          <w:spacing w:val="-16"/>
        </w:rPr>
        <w:t xml:space="preserve"> </w:t>
      </w:r>
      <w:r>
        <w:t>of</w:t>
      </w:r>
      <w:r>
        <w:rPr>
          <w:spacing w:val="-16"/>
        </w:rPr>
        <w:t xml:space="preserve"> </w:t>
      </w:r>
      <w:r>
        <w:t>measure</w:t>
      </w:r>
      <w:r>
        <w:rPr>
          <w:spacing w:val="-15"/>
        </w:rPr>
        <w:t xml:space="preserve"> </w:t>
      </w:r>
      <w:r>
        <w:t>is</w:t>
      </w:r>
      <w:r>
        <w:rPr>
          <w:spacing w:val="-16"/>
        </w:rPr>
        <w:t xml:space="preserve"> </w:t>
      </w:r>
      <w:r>
        <w:t>millimeters</w:t>
      </w:r>
      <w:r>
        <w:rPr>
          <w:spacing w:val="-15"/>
        </w:rPr>
        <w:t xml:space="preserve"> </w:t>
      </w:r>
      <w:r>
        <w:t>of</w:t>
      </w:r>
      <w:r>
        <w:rPr>
          <w:spacing w:val="-16"/>
        </w:rPr>
        <w:t xml:space="preserve"> </w:t>
      </w:r>
      <w:r>
        <w:t>mercury,</w:t>
      </w:r>
      <w:r>
        <w:rPr>
          <w:spacing w:val="-16"/>
        </w:rPr>
        <w:t xml:space="preserve"> </w:t>
      </w:r>
      <w:r>
        <w:t>and</w:t>
      </w:r>
      <w:r>
        <w:rPr>
          <w:spacing w:val="-15"/>
        </w:rPr>
        <w:t xml:space="preserve"> </w:t>
      </w:r>
      <w:r>
        <w:t>thus</w:t>
      </w:r>
      <w:r>
        <w:rPr>
          <w:spacing w:val="-16"/>
        </w:rPr>
        <w:t xml:space="preserve"> </w:t>
      </w:r>
      <w:r>
        <w:t>the</w:t>
      </w:r>
      <w:r>
        <w:rPr>
          <w:spacing w:val="-16"/>
        </w:rPr>
        <w:t xml:space="preserve"> </w:t>
      </w:r>
      <w:r>
        <w:t>measure</w:t>
      </w:r>
      <w:r>
        <w:rPr>
          <w:spacing w:val="-15"/>
        </w:rPr>
        <w:t xml:space="preserve"> </w:t>
      </w:r>
      <w:r>
        <w:t>semantic</w:t>
      </w:r>
      <w:r>
        <w:rPr>
          <w:spacing w:val="-16"/>
        </w:rPr>
        <w:t xml:space="preserve"> </w:t>
      </w:r>
      <w:r>
        <w:t>is</w:t>
      </w:r>
      <w:r>
        <w:rPr>
          <w:spacing w:val="-15"/>
        </w:rPr>
        <w:t xml:space="preserve"> </w:t>
      </w:r>
      <w:r>
        <w:t>a</w:t>
      </w:r>
      <w:r>
        <w:rPr>
          <w:spacing w:val="-16"/>
        </w:rPr>
        <w:t xml:space="preserve"> </w:t>
      </w:r>
      <w:r>
        <w:t xml:space="preserve">SNOMED CT concept: 259018001 |Millimeter of mercury (qualifier value). For blood glucose measurement </w:t>
      </w:r>
      <w:r>
        <w:rPr>
          <w:spacing w:val="-4"/>
        </w:rPr>
        <w:t xml:space="preserve">daily </w:t>
      </w:r>
      <w:r>
        <w:t xml:space="preserve">for 2 weeks, the measure semantic would be “258705008 |week (qualifier value)”. In cases where </w:t>
      </w:r>
      <w:r>
        <w:rPr>
          <w:spacing w:val="-6"/>
        </w:rPr>
        <w:t xml:space="preserve">the </w:t>
      </w:r>
      <w:r>
        <w:t>measure</w:t>
      </w:r>
      <w:r>
        <w:rPr>
          <w:spacing w:val="-8"/>
        </w:rPr>
        <w:t xml:space="preserve"> </w:t>
      </w:r>
      <w:r>
        <w:t>pertains</w:t>
      </w:r>
      <w:r>
        <w:rPr>
          <w:spacing w:val="-8"/>
        </w:rPr>
        <w:t xml:space="preserve"> </w:t>
      </w:r>
      <w:r>
        <w:t>to</w:t>
      </w:r>
      <w:r>
        <w:rPr>
          <w:spacing w:val="-8"/>
        </w:rPr>
        <w:t xml:space="preserve"> </w:t>
      </w:r>
      <w:r>
        <w:t>something</w:t>
      </w:r>
      <w:r>
        <w:rPr>
          <w:spacing w:val="-7"/>
        </w:rPr>
        <w:t xml:space="preserve"> </w:t>
      </w:r>
      <w:r>
        <w:t>relative</w:t>
      </w:r>
      <w:r>
        <w:rPr>
          <w:spacing w:val="-8"/>
        </w:rPr>
        <w:t xml:space="preserve"> </w:t>
      </w:r>
      <w:r>
        <w:t>to</w:t>
      </w:r>
      <w:r>
        <w:rPr>
          <w:spacing w:val="-8"/>
        </w:rPr>
        <w:t xml:space="preserve"> </w:t>
      </w:r>
      <w:r>
        <w:t>the</w:t>
      </w:r>
      <w:r>
        <w:rPr>
          <w:spacing w:val="-7"/>
        </w:rPr>
        <w:t xml:space="preserve"> </w:t>
      </w:r>
      <w:r>
        <w:t>statement</w:t>
      </w:r>
      <w:r>
        <w:rPr>
          <w:spacing w:val="-8"/>
        </w:rPr>
        <w:t xml:space="preserve"> </w:t>
      </w:r>
      <w:r>
        <w:t>time,</w:t>
      </w:r>
      <w:r>
        <w:rPr>
          <w:spacing w:val="-8"/>
        </w:rPr>
        <w:t xml:space="preserve"> </w:t>
      </w:r>
      <w:r>
        <w:t>as</w:t>
      </w:r>
      <w:r>
        <w:rPr>
          <w:spacing w:val="-7"/>
        </w:rPr>
        <w:t xml:space="preserve"> </w:t>
      </w:r>
      <w:r>
        <w:t>in</w:t>
      </w:r>
      <w:r>
        <w:rPr>
          <w:spacing w:val="-8"/>
        </w:rPr>
        <w:t xml:space="preserve"> </w:t>
      </w:r>
      <w:r>
        <w:t>the</w:t>
      </w:r>
      <w:r>
        <w:rPr>
          <w:spacing w:val="-8"/>
        </w:rPr>
        <w:t xml:space="preserve"> </w:t>
      </w:r>
      <w:r>
        <w:t>example</w:t>
      </w:r>
      <w:r>
        <w:rPr>
          <w:spacing w:val="-8"/>
        </w:rPr>
        <w:t xml:space="preserve"> </w:t>
      </w:r>
      <w:r>
        <w:t>above</w:t>
      </w:r>
      <w:r>
        <w:rPr>
          <w:spacing w:val="-7"/>
        </w:rPr>
        <w:t xml:space="preserve"> </w:t>
      </w:r>
      <w:r>
        <w:t>of</w:t>
      </w:r>
      <w:r>
        <w:rPr>
          <w:spacing w:val="-8"/>
        </w:rPr>
        <w:t xml:space="preserve"> </w:t>
      </w:r>
      <w:r>
        <w:t>“History</w:t>
      </w:r>
      <w:r>
        <w:rPr>
          <w:spacing w:val="-8"/>
        </w:rPr>
        <w:t xml:space="preserve"> </w:t>
      </w:r>
      <w:r>
        <w:t>of</w:t>
      </w:r>
      <w:r>
        <w:rPr>
          <w:spacing w:val="-7"/>
        </w:rPr>
        <w:t xml:space="preserve"> </w:t>
      </w:r>
      <w:r>
        <w:rPr>
          <w:spacing w:val="-3"/>
        </w:rPr>
        <w:t xml:space="preserve">breast </w:t>
      </w:r>
      <w:r>
        <w:t>cancer” the standardized time/date format ISO 8601 is used for the measure semantic: ISO 8601 prior to statement time.</w:t>
      </w:r>
    </w:p>
    <w:p w14:paraId="1F4E10FD" w14:textId="77777777" w:rsidR="0030693E" w:rsidRDefault="0030693E">
      <w:pPr>
        <w:pStyle w:val="BodyText"/>
        <w:spacing w:before="199" w:line="249" w:lineRule="auto"/>
        <w:ind w:left="1060" w:right="118"/>
        <w:jc w:val="both"/>
      </w:pPr>
    </w:p>
    <w:p w14:paraId="28B5E04F" w14:textId="2A087ED1" w:rsidR="0030693E" w:rsidRDefault="00C93035" w:rsidP="00FB2590">
      <w:pPr>
        <w:pStyle w:val="Heading3"/>
      </w:pPr>
      <w:bookmarkStart w:id="175" w:name="4.2.2._InterventionResult"/>
      <w:bookmarkStart w:id="176" w:name="_Toc1824833"/>
      <w:bookmarkStart w:id="177" w:name="_Toc5884783"/>
      <w:bookmarkEnd w:id="175"/>
      <w:r>
        <w:t>InterventionResult</w:t>
      </w:r>
      <w:bookmarkEnd w:id="176"/>
      <w:bookmarkEnd w:id="177"/>
    </w:p>
    <w:p w14:paraId="5922FBA4" w14:textId="10EE801F" w:rsidR="0013148D" w:rsidRDefault="0013148D" w:rsidP="0030693E">
      <w:pPr>
        <w:pStyle w:val="BodyText"/>
      </w:pPr>
    </w:p>
    <w:p w14:paraId="2E1C97B3" w14:textId="389E8078" w:rsidR="0013148D" w:rsidRDefault="00C93035">
      <w:pPr>
        <w:pStyle w:val="BodyText"/>
        <w:spacing w:before="208" w:line="249" w:lineRule="auto"/>
        <w:ind w:left="1060" w:right="119"/>
        <w:jc w:val="both"/>
      </w:pPr>
      <w:r>
        <w:t xml:space="preserve">Intervention Result is a result, thus inheriting all the attributes of Result, and adds the attribute </w:t>
      </w:r>
      <w:r>
        <w:rPr>
          <w:i/>
        </w:rPr>
        <w:t>status</w:t>
      </w:r>
      <w:r>
        <w:t xml:space="preserve">, which is a coded value representing the </w:t>
      </w:r>
      <w:r w:rsidR="007B570C">
        <w:t>current status</w:t>
      </w:r>
      <w:r>
        <w:t xml:space="preserve"> of the intervention.</w:t>
      </w:r>
    </w:p>
    <w:p w14:paraId="19F46EB1" w14:textId="77777777" w:rsidR="0013148D" w:rsidRDefault="0013148D">
      <w:pPr>
        <w:pStyle w:val="BodyText"/>
        <w:spacing w:before="4"/>
        <w:rPr>
          <w:sz w:val="19"/>
        </w:rPr>
      </w:pPr>
    </w:p>
    <w:p w14:paraId="375924EB" w14:textId="77777777" w:rsidR="0013148D" w:rsidRDefault="00C93035">
      <w:pPr>
        <w:pStyle w:val="BodyText"/>
        <w:spacing w:before="9"/>
        <w:rPr>
          <w:b/>
          <w:sz w:val="24"/>
        </w:rPr>
      </w:pPr>
      <w:r>
        <w:rPr>
          <w:noProof/>
        </w:rPr>
        <w:drawing>
          <wp:anchor distT="0" distB="0" distL="0" distR="0" simplePos="0" relativeHeight="251661312" behindDoc="0" locked="0" layoutInCell="1" allowOverlap="1" wp14:anchorId="4144736C" wp14:editId="2796B03E">
            <wp:simplePos x="0" y="0"/>
            <wp:positionH relativeFrom="page">
              <wp:posOffset>2184444</wp:posOffset>
            </wp:positionH>
            <wp:positionV relativeFrom="paragraph">
              <wp:posOffset>206275</wp:posOffset>
            </wp:positionV>
            <wp:extent cx="4115973" cy="713232"/>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1" cstate="print"/>
                    <a:stretch>
                      <a:fillRect/>
                    </a:stretch>
                  </pic:blipFill>
                  <pic:spPr>
                    <a:xfrm>
                      <a:off x="0" y="0"/>
                      <a:ext cx="4115973" cy="713232"/>
                    </a:xfrm>
                    <a:prstGeom prst="rect">
                      <a:avLst/>
                    </a:prstGeom>
                  </pic:spPr>
                </pic:pic>
              </a:graphicData>
            </a:graphic>
          </wp:anchor>
        </w:drawing>
      </w:r>
    </w:p>
    <w:p w14:paraId="71EA0ECE" w14:textId="589FD132" w:rsidR="0013148D" w:rsidRDefault="0013148D">
      <w:pPr>
        <w:pStyle w:val="BodyText"/>
        <w:spacing w:before="7"/>
        <w:rPr>
          <w:b/>
          <w:sz w:val="31"/>
        </w:rPr>
      </w:pPr>
    </w:p>
    <w:p w14:paraId="062959EA" w14:textId="26002491" w:rsidR="00D300BC" w:rsidRDefault="00D300BC" w:rsidP="00D300BC">
      <w:pPr>
        <w:pStyle w:val="Caption"/>
        <w:jc w:val="center"/>
        <w:rPr>
          <w:b/>
          <w:sz w:val="31"/>
        </w:rPr>
      </w:pPr>
      <w:bookmarkStart w:id="178" w:name="_Toc5178975"/>
      <w:r>
        <w:t xml:space="preserve">Figure </w:t>
      </w:r>
      <w:r w:rsidR="00BE6264">
        <w:fldChar w:fldCharType="begin"/>
      </w:r>
      <w:r w:rsidR="00BE6264">
        <w:instrText xml:space="preserve"> SEQ Figure \* ARABIC </w:instrText>
      </w:r>
      <w:r w:rsidR="00BE6264">
        <w:fldChar w:fldCharType="separate"/>
      </w:r>
      <w:r w:rsidR="00716703">
        <w:rPr>
          <w:noProof/>
        </w:rPr>
        <w:t>11</w:t>
      </w:r>
      <w:r w:rsidR="00BE6264">
        <w:rPr>
          <w:noProof/>
        </w:rPr>
        <w:fldChar w:fldCharType="end"/>
      </w:r>
      <w:r>
        <w:t>: InterventionResult</w:t>
      </w:r>
      <w:bookmarkEnd w:id="178"/>
    </w:p>
    <w:p w14:paraId="47030DDB" w14:textId="5B376119" w:rsidR="00355A2C" w:rsidRDefault="00355A2C">
      <w:pPr>
        <w:pStyle w:val="BodyText"/>
        <w:spacing w:before="7"/>
        <w:rPr>
          <w:b/>
          <w:sz w:val="31"/>
        </w:rPr>
      </w:pPr>
    </w:p>
    <w:p w14:paraId="7694F46A" w14:textId="77777777" w:rsidR="00355A2C" w:rsidRDefault="00355A2C">
      <w:pPr>
        <w:pStyle w:val="BodyText"/>
        <w:spacing w:before="7"/>
        <w:rPr>
          <w:b/>
          <w:sz w:val="31"/>
        </w:rPr>
      </w:pPr>
    </w:p>
    <w:p w14:paraId="756A0939" w14:textId="23001730" w:rsidR="0030693E" w:rsidRDefault="00C93035" w:rsidP="00FB2590">
      <w:pPr>
        <w:pStyle w:val="Heading3"/>
      </w:pPr>
      <w:bookmarkStart w:id="179" w:name="4.2.3._ObservationResult"/>
      <w:bookmarkStart w:id="180" w:name="_Toc1824834"/>
      <w:bookmarkStart w:id="181" w:name="_Toc5884784"/>
      <w:bookmarkEnd w:id="179"/>
      <w:r>
        <w:t>ObservationResult</w:t>
      </w:r>
      <w:bookmarkEnd w:id="180"/>
      <w:bookmarkEnd w:id="181"/>
    </w:p>
    <w:p w14:paraId="3B46E0F5" w14:textId="646AEF45" w:rsidR="0013148D" w:rsidRDefault="0013148D" w:rsidP="0030693E">
      <w:pPr>
        <w:pStyle w:val="BodyText"/>
      </w:pPr>
    </w:p>
    <w:p w14:paraId="3B043B2D" w14:textId="75A47102" w:rsidR="0013148D" w:rsidRDefault="00355A2C" w:rsidP="00355A2C">
      <w:pPr>
        <w:pStyle w:val="BodyText"/>
        <w:spacing w:before="207" w:line="249" w:lineRule="auto"/>
        <w:ind w:left="1060" w:right="118"/>
        <w:jc w:val="both"/>
        <w:rPr>
          <w:b/>
          <w:sz w:val="21"/>
        </w:rPr>
      </w:pPr>
      <w:r>
        <w:rPr>
          <w:noProof/>
        </w:rPr>
        <w:drawing>
          <wp:anchor distT="0" distB="0" distL="0" distR="0" simplePos="0" relativeHeight="251676672" behindDoc="0" locked="0" layoutInCell="1" allowOverlap="1" wp14:anchorId="583B3EB6" wp14:editId="5AF408D2">
            <wp:simplePos x="0" y="0"/>
            <wp:positionH relativeFrom="page">
              <wp:posOffset>1949596</wp:posOffset>
            </wp:positionH>
            <wp:positionV relativeFrom="paragraph">
              <wp:posOffset>686912</wp:posOffset>
            </wp:positionV>
            <wp:extent cx="4229134" cy="762000"/>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2" cstate="print"/>
                    <a:stretch>
                      <a:fillRect/>
                    </a:stretch>
                  </pic:blipFill>
                  <pic:spPr>
                    <a:xfrm>
                      <a:off x="0" y="0"/>
                      <a:ext cx="4229134" cy="762000"/>
                    </a:xfrm>
                    <a:prstGeom prst="rect">
                      <a:avLst/>
                    </a:prstGeom>
                  </pic:spPr>
                </pic:pic>
              </a:graphicData>
            </a:graphic>
          </wp:anchor>
        </w:drawing>
      </w:r>
      <w:r w:rsidR="00C93035">
        <w:t>Observation</w:t>
      </w:r>
      <w:r w:rsidR="00C93035">
        <w:rPr>
          <w:spacing w:val="-9"/>
        </w:rPr>
        <w:t xml:space="preserve"> </w:t>
      </w:r>
      <w:r w:rsidR="00C93035">
        <w:t>Result</w:t>
      </w:r>
      <w:r w:rsidR="00C93035">
        <w:rPr>
          <w:spacing w:val="-9"/>
        </w:rPr>
        <w:t xml:space="preserve"> </w:t>
      </w:r>
      <w:r w:rsidR="00C93035">
        <w:t>is</w:t>
      </w:r>
      <w:r w:rsidR="00C93035">
        <w:rPr>
          <w:spacing w:val="-9"/>
        </w:rPr>
        <w:t xml:space="preserve"> </w:t>
      </w:r>
      <w:r w:rsidR="00C93035">
        <w:t>a</w:t>
      </w:r>
      <w:r w:rsidR="00C93035">
        <w:rPr>
          <w:spacing w:val="-8"/>
        </w:rPr>
        <w:t xml:space="preserve"> </w:t>
      </w:r>
      <w:r w:rsidR="00C93035">
        <w:t>result,</w:t>
      </w:r>
      <w:r w:rsidR="00C93035">
        <w:rPr>
          <w:spacing w:val="-9"/>
        </w:rPr>
        <w:t xml:space="preserve"> </w:t>
      </w:r>
      <w:r w:rsidR="00C93035">
        <w:t>thus</w:t>
      </w:r>
      <w:r w:rsidR="00C93035">
        <w:rPr>
          <w:spacing w:val="-9"/>
        </w:rPr>
        <w:t xml:space="preserve"> </w:t>
      </w:r>
      <w:r w:rsidR="00C93035">
        <w:t>inheriting</w:t>
      </w:r>
      <w:r w:rsidR="00C93035">
        <w:rPr>
          <w:spacing w:val="-8"/>
        </w:rPr>
        <w:t xml:space="preserve"> </w:t>
      </w:r>
      <w:r w:rsidR="00C93035">
        <w:t>all</w:t>
      </w:r>
      <w:r w:rsidR="00C93035">
        <w:rPr>
          <w:spacing w:val="-9"/>
        </w:rPr>
        <w:t xml:space="preserve"> </w:t>
      </w:r>
      <w:r w:rsidR="00C93035">
        <w:t>the</w:t>
      </w:r>
      <w:r w:rsidR="00C93035">
        <w:rPr>
          <w:spacing w:val="-9"/>
        </w:rPr>
        <w:t xml:space="preserve"> </w:t>
      </w:r>
      <w:r w:rsidR="00C93035">
        <w:t>attributes</w:t>
      </w:r>
      <w:r w:rsidR="00C93035">
        <w:rPr>
          <w:spacing w:val="-9"/>
        </w:rPr>
        <w:t xml:space="preserve"> </w:t>
      </w:r>
      <w:r w:rsidR="00C93035">
        <w:t>of</w:t>
      </w:r>
      <w:r w:rsidR="00C93035">
        <w:rPr>
          <w:spacing w:val="-8"/>
        </w:rPr>
        <w:t xml:space="preserve"> </w:t>
      </w:r>
      <w:r w:rsidR="00C93035">
        <w:t>Result,</w:t>
      </w:r>
      <w:r w:rsidR="00C93035">
        <w:rPr>
          <w:spacing w:val="-9"/>
        </w:rPr>
        <w:t xml:space="preserve"> </w:t>
      </w:r>
      <w:r w:rsidR="00C93035">
        <w:t>and</w:t>
      </w:r>
      <w:r w:rsidR="00C93035">
        <w:rPr>
          <w:spacing w:val="-9"/>
        </w:rPr>
        <w:t xml:space="preserve"> </w:t>
      </w:r>
      <w:r w:rsidR="00C93035">
        <w:t>adds</w:t>
      </w:r>
      <w:r w:rsidR="00C93035">
        <w:rPr>
          <w:spacing w:val="-8"/>
        </w:rPr>
        <w:t xml:space="preserve"> </w:t>
      </w:r>
      <w:r w:rsidR="00C93035">
        <w:t>the</w:t>
      </w:r>
      <w:r w:rsidR="00C93035">
        <w:rPr>
          <w:spacing w:val="-9"/>
        </w:rPr>
        <w:t xml:space="preserve"> </w:t>
      </w:r>
      <w:r w:rsidR="00C93035">
        <w:t>attributes</w:t>
      </w:r>
      <w:r w:rsidR="00C93035">
        <w:rPr>
          <w:spacing w:val="-8"/>
        </w:rPr>
        <w:t xml:space="preserve"> </w:t>
      </w:r>
      <w:r w:rsidR="00C93035">
        <w:rPr>
          <w:i/>
        </w:rPr>
        <w:t xml:space="preserve">healthRisk </w:t>
      </w:r>
      <w:r w:rsidR="00C93035">
        <w:t>and</w:t>
      </w:r>
      <w:r w:rsidR="00C93035">
        <w:rPr>
          <w:spacing w:val="-3"/>
        </w:rPr>
        <w:t xml:space="preserve"> </w:t>
      </w:r>
      <w:r w:rsidR="00C93035">
        <w:rPr>
          <w:i/>
        </w:rPr>
        <w:t>normalRange</w:t>
      </w:r>
      <w:r w:rsidR="00C93035">
        <w:t>.</w:t>
      </w:r>
      <w:r w:rsidR="00C93035">
        <w:rPr>
          <w:spacing w:val="-3"/>
        </w:rPr>
        <w:t xml:space="preserve"> </w:t>
      </w:r>
      <w:r w:rsidR="00C93035">
        <w:t>Health</w:t>
      </w:r>
      <w:r w:rsidR="00C93035">
        <w:rPr>
          <w:spacing w:val="-3"/>
        </w:rPr>
        <w:t xml:space="preserve"> </w:t>
      </w:r>
      <w:r w:rsidR="00C93035">
        <w:t>Risk</w:t>
      </w:r>
      <w:r w:rsidR="00C93035">
        <w:rPr>
          <w:spacing w:val="-3"/>
        </w:rPr>
        <w:t xml:space="preserve"> </w:t>
      </w:r>
      <w:r w:rsidR="00C93035">
        <w:t>is</w:t>
      </w:r>
      <w:r w:rsidR="00C93035">
        <w:rPr>
          <w:spacing w:val="-3"/>
        </w:rPr>
        <w:t xml:space="preserve"> </w:t>
      </w:r>
      <w:r w:rsidR="00C93035">
        <w:t>used</w:t>
      </w:r>
      <w:r w:rsidR="00C93035">
        <w:rPr>
          <w:spacing w:val="-3"/>
        </w:rPr>
        <w:t xml:space="preserve"> </w:t>
      </w:r>
      <w:r w:rsidR="00C93035">
        <w:t>to</w:t>
      </w:r>
      <w:r w:rsidR="00C93035">
        <w:rPr>
          <w:spacing w:val="-3"/>
        </w:rPr>
        <w:t xml:space="preserve"> </w:t>
      </w:r>
      <w:r w:rsidR="00C93035">
        <w:t>flag</w:t>
      </w:r>
      <w:r w:rsidR="00C93035">
        <w:rPr>
          <w:spacing w:val="-3"/>
        </w:rPr>
        <w:t xml:space="preserve"> </w:t>
      </w:r>
      <w:r w:rsidR="00C93035">
        <w:t>a</w:t>
      </w:r>
      <w:r w:rsidR="00C93035">
        <w:rPr>
          <w:spacing w:val="-3"/>
        </w:rPr>
        <w:t xml:space="preserve"> </w:t>
      </w:r>
      <w:r w:rsidR="00C93035">
        <w:t>result</w:t>
      </w:r>
      <w:r w:rsidR="00C93035">
        <w:rPr>
          <w:spacing w:val="-3"/>
        </w:rPr>
        <w:t xml:space="preserve"> </w:t>
      </w:r>
      <w:r w:rsidR="00C93035">
        <w:t>with</w:t>
      </w:r>
      <w:r w:rsidR="00C93035">
        <w:rPr>
          <w:spacing w:val="-3"/>
        </w:rPr>
        <w:t xml:space="preserve"> </w:t>
      </w:r>
      <w:r w:rsidR="00C93035">
        <w:t>coded</w:t>
      </w:r>
      <w:r w:rsidR="00C93035">
        <w:rPr>
          <w:spacing w:val="-3"/>
        </w:rPr>
        <w:t xml:space="preserve"> </w:t>
      </w:r>
      <w:r w:rsidR="00C93035">
        <w:t>values</w:t>
      </w:r>
      <w:r w:rsidR="00C93035">
        <w:rPr>
          <w:spacing w:val="-3"/>
        </w:rPr>
        <w:t xml:space="preserve"> </w:t>
      </w:r>
      <w:r w:rsidR="00C93035">
        <w:t>such</w:t>
      </w:r>
      <w:r w:rsidR="00C93035">
        <w:rPr>
          <w:spacing w:val="-3"/>
        </w:rPr>
        <w:t xml:space="preserve"> </w:t>
      </w:r>
      <w:r w:rsidR="00C93035">
        <w:t>as</w:t>
      </w:r>
      <w:r w:rsidR="00C93035">
        <w:rPr>
          <w:spacing w:val="-3"/>
        </w:rPr>
        <w:t xml:space="preserve"> </w:t>
      </w:r>
      <w:r w:rsidR="00C93035">
        <w:t>'low',</w:t>
      </w:r>
      <w:r w:rsidR="00C93035">
        <w:rPr>
          <w:spacing w:val="-3"/>
        </w:rPr>
        <w:t xml:space="preserve"> </w:t>
      </w:r>
      <w:r w:rsidR="00C93035">
        <w:t>'normal',</w:t>
      </w:r>
      <w:r w:rsidR="00C93035">
        <w:rPr>
          <w:spacing w:val="-3"/>
        </w:rPr>
        <w:t xml:space="preserve"> </w:t>
      </w:r>
      <w:r w:rsidR="00C93035">
        <w:t>high',</w:t>
      </w:r>
      <w:r w:rsidR="00C93035">
        <w:rPr>
          <w:spacing w:val="-3"/>
        </w:rPr>
        <w:t xml:space="preserve"> </w:t>
      </w:r>
      <w:r w:rsidR="00C93035">
        <w:t>and 'critical'. Normal Range is the interval of values that are normal.</w:t>
      </w:r>
    </w:p>
    <w:p w14:paraId="2C5EF3B5" w14:textId="0C7A35E5" w:rsidR="0013148D" w:rsidRDefault="0013148D">
      <w:pPr>
        <w:pStyle w:val="BodyText"/>
        <w:spacing w:before="4"/>
        <w:rPr>
          <w:b/>
          <w:sz w:val="29"/>
        </w:rPr>
      </w:pPr>
    </w:p>
    <w:p w14:paraId="582CC83F" w14:textId="1E3FC08A" w:rsidR="00D300BC" w:rsidRDefault="00D300BC" w:rsidP="00D300BC">
      <w:pPr>
        <w:pStyle w:val="Caption"/>
        <w:jc w:val="center"/>
        <w:rPr>
          <w:b/>
          <w:sz w:val="29"/>
        </w:rPr>
      </w:pPr>
      <w:bookmarkStart w:id="182" w:name="_Toc5178976"/>
      <w:r>
        <w:t xml:space="preserve">Figure </w:t>
      </w:r>
      <w:r w:rsidR="00BE6264">
        <w:fldChar w:fldCharType="begin"/>
      </w:r>
      <w:r w:rsidR="00BE6264">
        <w:instrText xml:space="preserve"> SEQ Figure \* ARABIC </w:instrText>
      </w:r>
      <w:r w:rsidR="00BE6264">
        <w:fldChar w:fldCharType="separate"/>
      </w:r>
      <w:r w:rsidR="00716703">
        <w:rPr>
          <w:noProof/>
        </w:rPr>
        <w:t>12</w:t>
      </w:r>
      <w:r w:rsidR="00BE6264">
        <w:rPr>
          <w:noProof/>
        </w:rPr>
        <w:fldChar w:fldCharType="end"/>
      </w:r>
      <w:r>
        <w:t>: ObservationResult</w:t>
      </w:r>
      <w:bookmarkEnd w:id="182"/>
    </w:p>
    <w:p w14:paraId="443C992C" w14:textId="4CB27B39" w:rsidR="002D5A94" w:rsidRDefault="002D5A94">
      <w:pPr>
        <w:rPr>
          <w:b/>
          <w:sz w:val="29"/>
          <w:szCs w:val="20"/>
        </w:rPr>
      </w:pPr>
      <w:r>
        <w:rPr>
          <w:b/>
          <w:sz w:val="29"/>
        </w:rPr>
        <w:br w:type="page"/>
      </w:r>
    </w:p>
    <w:p w14:paraId="66A7B2F4" w14:textId="77777777" w:rsidR="00EA6DBC" w:rsidRDefault="00EA6DBC" w:rsidP="00EA6DBC">
      <w:pPr>
        <w:pStyle w:val="BodyText"/>
        <w:spacing w:line="249" w:lineRule="auto"/>
        <w:ind w:left="1060" w:right="118"/>
        <w:jc w:val="both"/>
      </w:pPr>
      <w:bookmarkStart w:id="183" w:name="5._Differences_between_ANF_and_CIF"/>
      <w:bookmarkEnd w:id="183"/>
    </w:p>
    <w:p w14:paraId="03E90AAD" w14:textId="1E4B3CB5" w:rsidR="00C50B5B" w:rsidRDefault="00C50B5B" w:rsidP="00F51EAA">
      <w:pPr>
        <w:pStyle w:val="BodyText"/>
      </w:pPr>
      <w:bookmarkStart w:id="184" w:name="6.1._Request_:_Medication_Order"/>
      <w:bookmarkStart w:id="185" w:name="6.2._Examples_of_Modeling_Performance_Cl"/>
      <w:bookmarkEnd w:id="184"/>
      <w:bookmarkEnd w:id="185"/>
    </w:p>
    <w:p w14:paraId="4764A586" w14:textId="5B95097A" w:rsidR="00C50B5B" w:rsidRPr="00C50B5B" w:rsidRDefault="00C50B5B" w:rsidP="00FB2590">
      <w:pPr>
        <w:pStyle w:val="Heading2"/>
        <w:rPr>
          <w:lang w:bidi="ar-SA"/>
        </w:rPr>
      </w:pPr>
      <w:bookmarkStart w:id="186" w:name="_Toc5884785"/>
      <w:commentRangeStart w:id="187"/>
      <w:r w:rsidRPr="00C50B5B">
        <w:rPr>
          <w:lang w:bidi="ar-SA"/>
        </w:rPr>
        <w:t>Examples of Performance Clinical Statements</w:t>
      </w:r>
      <w:commentRangeEnd w:id="187"/>
      <w:r>
        <w:rPr>
          <w:rStyle w:val="CommentReference"/>
          <w:b w:val="0"/>
          <w:bCs w:val="0"/>
        </w:rPr>
        <w:commentReference w:id="187"/>
      </w:r>
      <w:bookmarkEnd w:id="186"/>
    </w:p>
    <w:p w14:paraId="5083E003" w14:textId="6E35C0DB" w:rsidR="00C50B5B" w:rsidRDefault="00C50B5B" w:rsidP="00F51EAA">
      <w:pPr>
        <w:pStyle w:val="BodyText"/>
      </w:pPr>
    </w:p>
    <w:p w14:paraId="07FE7C7B" w14:textId="6FDD2C68" w:rsidR="00C50B5B" w:rsidRDefault="007C1BFD" w:rsidP="007C1BFD">
      <w:pPr>
        <w:pStyle w:val="BodyText"/>
        <w:ind w:left="1080"/>
      </w:pPr>
      <w:r w:rsidRPr="007C1BFD">
        <w:t>For the examples in the following chapters</w:t>
      </w:r>
      <w:r w:rsidR="00202DBC" w:rsidRPr="007C1BFD">
        <w:t xml:space="preserve">, </w:t>
      </w:r>
      <w:r w:rsidRPr="007C1BFD">
        <w:t>the</w:t>
      </w:r>
      <w:r w:rsidR="00202DBC" w:rsidRPr="007C1BFD">
        <w:t xml:space="preserve"> focus </w:t>
      </w:r>
      <w:r w:rsidRPr="007C1BFD">
        <w:t>has been to illustrate the ANF Model</w:t>
      </w:r>
      <w:r w:rsidR="00202DBC" w:rsidRPr="007C1BFD">
        <w:t xml:space="preserve">, using easy and intuitive </w:t>
      </w:r>
      <w:r w:rsidR="00C62EEF" w:rsidRPr="007C1BFD">
        <w:t>examples, rather than focus on the correctness of the modeling.</w:t>
      </w:r>
      <w:r>
        <w:t xml:space="preserve"> The modeling within the post-coordinated expressions of the “topic” could potentially be done in different ways.</w:t>
      </w:r>
    </w:p>
    <w:p w14:paraId="12FD7AC2" w14:textId="77777777" w:rsidR="00C84F0A" w:rsidRDefault="00C84F0A" w:rsidP="007C1BFD">
      <w:pPr>
        <w:pStyle w:val="BodyText"/>
        <w:ind w:left="1080"/>
      </w:pPr>
    </w:p>
    <w:p w14:paraId="09AF4CCC" w14:textId="77777777" w:rsidR="00532F31" w:rsidRDefault="00532F31" w:rsidP="007C1BFD">
      <w:pPr>
        <w:pStyle w:val="BodyText"/>
        <w:ind w:left="1080"/>
      </w:pPr>
    </w:p>
    <w:p w14:paraId="655201A3" w14:textId="0EA84F67" w:rsidR="00C50B5B" w:rsidRPr="00F455B2" w:rsidRDefault="00B32D21" w:rsidP="00FB2590">
      <w:pPr>
        <w:pStyle w:val="Heading3"/>
      </w:pPr>
      <w:bookmarkStart w:id="188" w:name="_Toc5884786"/>
      <w:r>
        <w:t>Blood Pressure Measurement</w:t>
      </w:r>
      <w:bookmarkEnd w:id="188"/>
    </w:p>
    <w:p w14:paraId="28CB82B8" w14:textId="77777777" w:rsidR="0025131D" w:rsidRDefault="0025131D" w:rsidP="00C50B5B">
      <w:pPr>
        <w:pStyle w:val="BodyText"/>
      </w:pPr>
    </w:p>
    <w:tbl>
      <w:tblPr>
        <w:tblW w:w="0" w:type="auto"/>
        <w:tblInd w:w="1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8"/>
        <w:gridCol w:w="6972"/>
      </w:tblGrid>
      <w:tr w:rsidR="00862B80" w:rsidRPr="00F64DF9" w14:paraId="6EFD40D2" w14:textId="77777777" w:rsidTr="00862B80">
        <w:trPr>
          <w:trHeight w:val="425"/>
        </w:trPr>
        <w:tc>
          <w:tcPr>
            <w:tcW w:w="8400" w:type="dxa"/>
            <w:gridSpan w:val="2"/>
            <w:tcBorders>
              <w:top w:val="single" w:sz="4" w:space="0" w:color="auto"/>
              <w:bottom w:val="single" w:sz="4" w:space="0" w:color="auto"/>
            </w:tcBorders>
            <w:vAlign w:val="center"/>
          </w:tcPr>
          <w:p w14:paraId="43ECD03B" w14:textId="7863460D" w:rsidR="00862B80" w:rsidRPr="00F64DF9" w:rsidRDefault="00F64DF9" w:rsidP="0025131D">
            <w:pPr>
              <w:pStyle w:val="TableParagraph"/>
              <w:spacing w:line="249" w:lineRule="auto"/>
              <w:jc w:val="center"/>
              <w:rPr>
                <w:b/>
                <w:sz w:val="20"/>
              </w:rPr>
            </w:pPr>
            <w:r w:rsidRPr="00F64DF9">
              <w:rPr>
                <w:b/>
              </w:rPr>
              <w:t xml:space="preserve">Table </w:t>
            </w:r>
            <w:r w:rsidRPr="00F64DF9">
              <w:rPr>
                <w:b/>
              </w:rPr>
              <w:fldChar w:fldCharType="begin"/>
            </w:r>
            <w:r w:rsidRPr="00F64DF9">
              <w:rPr>
                <w:b/>
              </w:rPr>
              <w:instrText xml:space="preserve"> SEQ Table \* ARABIC </w:instrText>
            </w:r>
            <w:r w:rsidRPr="00F64DF9">
              <w:rPr>
                <w:b/>
              </w:rPr>
              <w:fldChar w:fldCharType="separate"/>
            </w:r>
            <w:r w:rsidR="007F3114">
              <w:rPr>
                <w:b/>
                <w:noProof/>
              </w:rPr>
              <w:t>1</w:t>
            </w:r>
            <w:r w:rsidRPr="00F64DF9">
              <w:rPr>
                <w:b/>
              </w:rPr>
              <w:fldChar w:fldCharType="end"/>
            </w:r>
            <w:r w:rsidRPr="00F64DF9">
              <w:rPr>
                <w:b/>
              </w:rPr>
              <w:t xml:space="preserve">: </w:t>
            </w:r>
            <w:r w:rsidR="00412D6B">
              <w:rPr>
                <w:b/>
              </w:rPr>
              <w:t xml:space="preserve">Performance </w:t>
            </w:r>
            <w:r w:rsidR="00862B80" w:rsidRPr="00F64DF9">
              <w:rPr>
                <w:b/>
                <w:sz w:val="20"/>
              </w:rPr>
              <w:t>Clinical Statement</w:t>
            </w:r>
          </w:p>
        </w:tc>
      </w:tr>
      <w:tr w:rsidR="00862B80" w:rsidRPr="00474A79" w14:paraId="49FEABEA" w14:textId="77777777" w:rsidTr="00A91E84">
        <w:trPr>
          <w:trHeight w:val="425"/>
        </w:trPr>
        <w:tc>
          <w:tcPr>
            <w:tcW w:w="8400" w:type="dxa"/>
            <w:gridSpan w:val="2"/>
            <w:tcBorders>
              <w:top w:val="single" w:sz="4" w:space="0" w:color="auto"/>
              <w:bottom w:val="single" w:sz="4" w:space="0" w:color="auto"/>
            </w:tcBorders>
            <w:vAlign w:val="center"/>
          </w:tcPr>
          <w:p w14:paraId="4B67B149" w14:textId="77777777" w:rsidR="00862B80" w:rsidRDefault="00862B80" w:rsidP="00862B80">
            <w:pPr>
              <w:pStyle w:val="TableParagraph"/>
              <w:spacing w:line="249" w:lineRule="auto"/>
              <w:rPr>
                <w:sz w:val="20"/>
              </w:rPr>
            </w:pPr>
            <w:r w:rsidRPr="000F6CAD">
              <w:rPr>
                <w:b/>
                <w:sz w:val="20"/>
              </w:rPr>
              <w:t>Narrative</w:t>
            </w:r>
            <w:r>
              <w:rPr>
                <w:sz w:val="20"/>
              </w:rPr>
              <w:t xml:space="preserve">: </w:t>
            </w:r>
            <w:r w:rsidRPr="000F6CAD">
              <w:rPr>
                <w:b/>
                <w:i/>
                <w:color w:val="0070C0"/>
                <w:sz w:val="20"/>
              </w:rPr>
              <w:t xml:space="preserve">Arterial blood pressure 120 </w:t>
            </w:r>
            <w:r w:rsidRPr="00251331">
              <w:rPr>
                <w:b/>
                <w:i/>
                <w:color w:val="0070C0"/>
                <w:sz w:val="20"/>
              </w:rPr>
              <w:t>mmHg; taken on right brachial artery using adult blood pressure cuff;</w:t>
            </w:r>
            <w:r>
              <w:rPr>
                <w:sz w:val="20"/>
              </w:rPr>
              <w:t xml:space="preserve"> patient in sitting position for at least 5 minutes; urinated not more than 30 minutes prior to measurement</w:t>
            </w:r>
          </w:p>
          <w:p w14:paraId="4EB4B4DB" w14:textId="450B1482" w:rsidR="00862B80" w:rsidRDefault="00862B80" w:rsidP="00862B80">
            <w:pPr>
              <w:pStyle w:val="TableParagraph"/>
              <w:spacing w:line="249" w:lineRule="auto"/>
              <w:rPr>
                <w:b/>
                <w:sz w:val="20"/>
              </w:rPr>
            </w:pPr>
          </w:p>
          <w:p w14:paraId="121F5023" w14:textId="77777777" w:rsidR="00862B80" w:rsidRDefault="00862B80" w:rsidP="00862B80">
            <w:pPr>
              <w:pStyle w:val="TableParagraph"/>
              <w:spacing w:before="0"/>
              <w:rPr>
                <w:i/>
                <w:sz w:val="20"/>
              </w:rPr>
            </w:pPr>
            <w:r>
              <w:rPr>
                <w:sz w:val="20"/>
              </w:rPr>
              <w:t>Statement type:</w:t>
            </w:r>
            <w:r>
              <w:rPr>
                <w:sz w:val="20"/>
                <w:u w:val="single"/>
              </w:rPr>
              <w:t xml:space="preserve"> </w:t>
            </w:r>
            <w:r>
              <w:rPr>
                <w:i/>
                <w:sz w:val="20"/>
                <w:u w:val="single"/>
              </w:rPr>
              <w:t>[Performance]</w:t>
            </w:r>
          </w:p>
          <w:p w14:paraId="551E9AA3" w14:textId="5651F7ED" w:rsidR="00862B80" w:rsidRDefault="00862B80" w:rsidP="00862B80">
            <w:pPr>
              <w:pStyle w:val="TableParagraph"/>
              <w:spacing w:line="249" w:lineRule="auto"/>
              <w:rPr>
                <w:b/>
                <w:sz w:val="20"/>
              </w:rPr>
            </w:pPr>
          </w:p>
          <w:p w14:paraId="6000DABE" w14:textId="77777777" w:rsidR="00862B80" w:rsidRDefault="00862B80" w:rsidP="00862B80">
            <w:pPr>
              <w:pStyle w:val="TableParagraph"/>
              <w:spacing w:line="249" w:lineRule="auto"/>
              <w:rPr>
                <w:i/>
                <w:sz w:val="20"/>
              </w:rPr>
            </w:pPr>
            <w:r>
              <w:rPr>
                <w:sz w:val="20"/>
              </w:rPr>
              <w:t xml:space="preserve">Subject of info: </w:t>
            </w:r>
            <w:r>
              <w:rPr>
                <w:i/>
                <w:sz w:val="20"/>
              </w:rPr>
              <w:t>[410604004 |Subject of record]</w:t>
            </w:r>
          </w:p>
          <w:p w14:paraId="7B48C627" w14:textId="77777777" w:rsidR="00862B80" w:rsidRDefault="00862B80" w:rsidP="00862B80">
            <w:pPr>
              <w:pStyle w:val="TableParagraph"/>
              <w:spacing w:line="249" w:lineRule="auto"/>
              <w:rPr>
                <w:sz w:val="20"/>
              </w:rPr>
            </w:pPr>
          </w:p>
          <w:p w14:paraId="21A11531" w14:textId="31E6B98F" w:rsidR="00862B80" w:rsidRDefault="00862B80" w:rsidP="00862B80">
            <w:pPr>
              <w:pStyle w:val="TableParagraph"/>
              <w:spacing w:line="249" w:lineRule="auto"/>
              <w:rPr>
                <w:i/>
                <w:sz w:val="20"/>
              </w:rPr>
            </w:pPr>
            <w:r>
              <w:rPr>
                <w:sz w:val="20"/>
              </w:rPr>
              <w:t xml:space="preserve">Authors: </w:t>
            </w:r>
            <w:r>
              <w:rPr>
                <w:i/>
                <w:sz w:val="20"/>
              </w:rPr>
              <w:t>[223366009|Healthcare professional]</w:t>
            </w:r>
          </w:p>
          <w:p w14:paraId="7B69724C" w14:textId="1752B52A" w:rsidR="00862B80" w:rsidRDefault="00862B80" w:rsidP="00862B80">
            <w:pPr>
              <w:pStyle w:val="TableParagraph"/>
              <w:spacing w:line="249" w:lineRule="auto"/>
              <w:rPr>
                <w:i/>
                <w:sz w:val="20"/>
              </w:rPr>
            </w:pPr>
          </w:p>
          <w:p w14:paraId="5AFCC0EE" w14:textId="13FE07F7" w:rsidR="00862B80" w:rsidRDefault="00862B80" w:rsidP="00862B80">
            <w:pPr>
              <w:pStyle w:val="TableParagraph"/>
              <w:spacing w:line="249" w:lineRule="auto"/>
              <w:rPr>
                <w:i/>
                <w:sz w:val="20"/>
              </w:rPr>
            </w:pPr>
            <w:r>
              <w:rPr>
                <w:sz w:val="20"/>
              </w:rPr>
              <w:t xml:space="preserve">Topic: </w:t>
            </w:r>
            <w:r>
              <w:rPr>
                <w:i/>
                <w:sz w:val="20"/>
              </w:rPr>
              <w:t>[</w:t>
            </w:r>
            <w:r w:rsidRPr="00EE587F">
              <w:rPr>
                <w:i/>
                <w:sz w:val="20"/>
              </w:rPr>
              <w:t>5751000205109</w:t>
            </w:r>
            <w:r>
              <w:rPr>
                <w:i/>
                <w:sz w:val="20"/>
              </w:rPr>
              <w:t>|Observation procedure]-</w:t>
            </w:r>
          </w:p>
          <w:p w14:paraId="2B3216DD" w14:textId="09A09C00" w:rsidR="00862B80" w:rsidRDefault="00862B80" w:rsidP="00D73341">
            <w:pPr>
              <w:pStyle w:val="TableParagraph"/>
              <w:spacing w:line="249" w:lineRule="auto"/>
              <w:ind w:left="1440"/>
              <w:rPr>
                <w:i/>
                <w:sz w:val="20"/>
              </w:rPr>
            </w:pPr>
            <w:r>
              <w:rPr>
                <w:i/>
                <w:sz w:val="20"/>
              </w:rPr>
              <w:t>(260686004|Method) [</w:t>
            </w:r>
            <w:r w:rsidRPr="00862B80">
              <w:rPr>
                <w:i/>
                <w:sz w:val="20"/>
              </w:rPr>
              <w:t>302199004</w:t>
            </w:r>
            <w:r>
              <w:rPr>
                <w:i/>
                <w:sz w:val="20"/>
              </w:rPr>
              <w:t>|Examination - action]-</w:t>
            </w:r>
          </w:p>
          <w:p w14:paraId="7B47B00B" w14:textId="79EF7020" w:rsidR="00862B80" w:rsidRDefault="00862B80" w:rsidP="00D73341">
            <w:pPr>
              <w:pStyle w:val="TableParagraph"/>
              <w:spacing w:before="10" w:line="249" w:lineRule="auto"/>
              <w:ind w:left="1440" w:right="842"/>
              <w:rPr>
                <w:i/>
                <w:sz w:val="20"/>
              </w:rPr>
            </w:pPr>
            <w:r w:rsidRPr="00EE587F">
              <w:rPr>
                <w:i/>
                <w:sz w:val="20"/>
              </w:rPr>
              <w:t>(</w:t>
            </w:r>
            <w:r w:rsidR="000F6CAD">
              <w:rPr>
                <w:i/>
                <w:sz w:val="20"/>
              </w:rPr>
              <w:t>363702006 |Has focus</w:t>
            </w:r>
            <w:r w:rsidR="008A68FA">
              <w:rPr>
                <w:i/>
                <w:sz w:val="20"/>
              </w:rPr>
              <w:t xml:space="preserve">) </w:t>
            </w:r>
            <w:r>
              <w:rPr>
                <w:i/>
                <w:sz w:val="20"/>
              </w:rPr>
              <w:t>[</w:t>
            </w:r>
            <w:r w:rsidRPr="00EE587F">
              <w:rPr>
                <w:i/>
                <w:sz w:val="20"/>
              </w:rPr>
              <w:t xml:space="preserve">163030003 |On examination - Systolic </w:t>
            </w:r>
            <w:r w:rsidR="000F6CAD">
              <w:rPr>
                <w:i/>
                <w:sz w:val="20"/>
              </w:rPr>
              <w:t>blood pressure reading</w:t>
            </w:r>
            <w:r w:rsidR="00E26141">
              <w:rPr>
                <w:i/>
                <w:sz w:val="20"/>
              </w:rPr>
              <w:t>]-</w:t>
            </w:r>
          </w:p>
          <w:p w14:paraId="271FC644" w14:textId="561BC32E" w:rsidR="00E26141" w:rsidRDefault="00E26141" w:rsidP="00D73341">
            <w:pPr>
              <w:pStyle w:val="TableParagraph"/>
              <w:spacing w:before="10" w:line="249" w:lineRule="auto"/>
              <w:ind w:left="1440" w:right="842"/>
              <w:rPr>
                <w:i/>
                <w:sz w:val="20"/>
              </w:rPr>
            </w:pPr>
            <w:r>
              <w:rPr>
                <w:i/>
                <w:sz w:val="20"/>
              </w:rPr>
              <w:t>(</w:t>
            </w:r>
            <w:r w:rsidRPr="00E26141">
              <w:rPr>
                <w:i/>
                <w:sz w:val="20"/>
              </w:rPr>
              <w:t>405813007 |Proc</w:t>
            </w:r>
            <w:r w:rsidR="008A68FA">
              <w:rPr>
                <w:i/>
                <w:sz w:val="20"/>
              </w:rPr>
              <w:t xml:space="preserve">edure site – Direct) </w:t>
            </w:r>
            <w:r>
              <w:rPr>
                <w:i/>
                <w:sz w:val="20"/>
              </w:rPr>
              <w:t>[</w:t>
            </w:r>
            <w:r>
              <w:t xml:space="preserve"> </w:t>
            </w:r>
            <w:r w:rsidRPr="00E26141">
              <w:rPr>
                <w:i/>
                <w:sz w:val="20"/>
              </w:rPr>
              <w:t xml:space="preserve">723962009 |Structure of right </w:t>
            </w:r>
            <w:r>
              <w:rPr>
                <w:i/>
                <w:sz w:val="20"/>
              </w:rPr>
              <w:t>brachial artery]-</w:t>
            </w:r>
          </w:p>
          <w:p w14:paraId="4E4862AF" w14:textId="2C3B5159" w:rsidR="00E26141" w:rsidRPr="00474A79" w:rsidRDefault="00E26141" w:rsidP="00D73341">
            <w:pPr>
              <w:pStyle w:val="TableParagraph"/>
              <w:spacing w:before="10" w:line="249" w:lineRule="auto"/>
              <w:ind w:left="1440" w:right="842"/>
              <w:rPr>
                <w:b/>
                <w:sz w:val="20"/>
              </w:rPr>
            </w:pPr>
            <w:r>
              <w:rPr>
                <w:i/>
                <w:sz w:val="20"/>
              </w:rPr>
              <w:t>(</w:t>
            </w:r>
            <w:r w:rsidRPr="00E26141">
              <w:rPr>
                <w:i/>
                <w:sz w:val="20"/>
              </w:rPr>
              <w:t>4242</w:t>
            </w:r>
            <w:r w:rsidR="008A68FA">
              <w:rPr>
                <w:i/>
                <w:sz w:val="20"/>
              </w:rPr>
              <w:t xml:space="preserve">26004 |Using device) </w:t>
            </w:r>
            <w:r>
              <w:rPr>
                <w:i/>
                <w:sz w:val="20"/>
              </w:rPr>
              <w:t>[</w:t>
            </w:r>
            <w:r>
              <w:t xml:space="preserve"> </w:t>
            </w:r>
            <w:r w:rsidRPr="00E26141">
              <w:rPr>
                <w:i/>
                <w:sz w:val="20"/>
              </w:rPr>
              <w:t>720737000 |Blood pressure cuf</w:t>
            </w:r>
            <w:r w:rsidR="00532F31">
              <w:rPr>
                <w:i/>
                <w:sz w:val="20"/>
              </w:rPr>
              <w:t>f, adult size]</w:t>
            </w:r>
            <w:r>
              <w:rPr>
                <w:i/>
                <w:sz w:val="20"/>
              </w:rPr>
              <w:t>;</w:t>
            </w:r>
          </w:p>
        </w:tc>
      </w:tr>
      <w:tr w:rsidR="00F51EAA" w14:paraId="6BF0B63B" w14:textId="77777777" w:rsidTr="00862B80">
        <w:trPr>
          <w:trHeight w:val="319"/>
        </w:trPr>
        <w:tc>
          <w:tcPr>
            <w:tcW w:w="1428" w:type="dxa"/>
            <w:vMerge w:val="restart"/>
          </w:tcPr>
          <w:p w14:paraId="469D38EB" w14:textId="77777777" w:rsidR="00F51EAA" w:rsidRDefault="00F51EAA" w:rsidP="00862B80">
            <w:pPr>
              <w:pStyle w:val="TableParagraph"/>
              <w:rPr>
                <w:sz w:val="20"/>
              </w:rPr>
            </w:pPr>
            <w:r>
              <w:rPr>
                <w:sz w:val="20"/>
              </w:rPr>
              <w:t>Circumstance:</w:t>
            </w:r>
          </w:p>
        </w:tc>
        <w:tc>
          <w:tcPr>
            <w:tcW w:w="6972" w:type="dxa"/>
          </w:tcPr>
          <w:p w14:paraId="189D7726" w14:textId="278DAAC4" w:rsidR="00F51EAA" w:rsidRDefault="00A91E84" w:rsidP="00A91E84">
            <w:pPr>
              <w:pStyle w:val="TableParagraph"/>
              <w:ind w:left="2160" w:right="2559"/>
              <w:jc w:val="both"/>
              <w:rPr>
                <w:sz w:val="20"/>
              </w:rPr>
            </w:pPr>
            <w:r>
              <w:rPr>
                <w:sz w:val="20"/>
              </w:rPr>
              <w:t xml:space="preserve">Performance </w:t>
            </w:r>
            <w:r w:rsidR="00F51EAA">
              <w:rPr>
                <w:sz w:val="20"/>
              </w:rPr>
              <w:t>Circumstance</w:t>
            </w:r>
          </w:p>
        </w:tc>
      </w:tr>
      <w:tr w:rsidR="00A91E84" w14:paraId="3506FF83" w14:textId="77777777" w:rsidTr="00862B80">
        <w:trPr>
          <w:trHeight w:val="1880"/>
        </w:trPr>
        <w:tc>
          <w:tcPr>
            <w:tcW w:w="1428" w:type="dxa"/>
            <w:vMerge/>
            <w:tcBorders>
              <w:top w:val="nil"/>
            </w:tcBorders>
          </w:tcPr>
          <w:p w14:paraId="0C8BF5F0" w14:textId="77777777" w:rsidR="00A91E84" w:rsidRDefault="00A91E84" w:rsidP="00A91E84">
            <w:pPr>
              <w:rPr>
                <w:sz w:val="2"/>
                <w:szCs w:val="2"/>
              </w:rPr>
            </w:pPr>
          </w:p>
        </w:tc>
        <w:tc>
          <w:tcPr>
            <w:tcW w:w="6972" w:type="dxa"/>
          </w:tcPr>
          <w:p w14:paraId="06D7D7B0" w14:textId="38113EC1" w:rsidR="00A91E84" w:rsidRDefault="00A91E84" w:rsidP="00A91E84">
            <w:pPr>
              <w:pStyle w:val="TableParagraph"/>
              <w:spacing w:before="25" w:line="232" w:lineRule="auto"/>
              <w:ind w:left="0" w:right="37"/>
              <w:rPr>
                <w:i/>
                <w:sz w:val="20"/>
              </w:rPr>
            </w:pPr>
            <w:r>
              <w:rPr>
                <w:sz w:val="20"/>
              </w:rPr>
              <w:t xml:space="preserve">Timing: </w:t>
            </w:r>
            <w:r>
              <w:rPr>
                <w:i/>
                <w:spacing w:val="-5"/>
                <w:sz w:val="20"/>
              </w:rPr>
              <w:t xml:space="preserve">[ISO </w:t>
            </w:r>
            <w:r>
              <w:rPr>
                <w:i/>
                <w:sz w:val="20"/>
              </w:rPr>
              <w:t>8601</w:t>
            </w:r>
            <w:r w:rsidR="00E57A6F">
              <w:rPr>
                <w:i/>
                <w:sz w:val="20"/>
              </w:rPr>
              <w:t xml:space="preserve"> date/time format</w:t>
            </w:r>
            <w:r>
              <w:rPr>
                <w:i/>
                <w:sz w:val="20"/>
              </w:rPr>
              <w:t>]</w:t>
            </w:r>
          </w:p>
          <w:p w14:paraId="217A2460" w14:textId="77777777" w:rsidR="00A91E84" w:rsidRDefault="00A91E84" w:rsidP="00A91E84">
            <w:pPr>
              <w:pStyle w:val="TableParagraph"/>
              <w:spacing w:before="92"/>
              <w:ind w:left="0"/>
              <w:rPr>
                <w:i/>
                <w:sz w:val="20"/>
              </w:rPr>
            </w:pPr>
            <w:r>
              <w:rPr>
                <w:sz w:val="20"/>
              </w:rPr>
              <w:t>Purposes: Ø</w:t>
            </w:r>
          </w:p>
          <w:p w14:paraId="65D23B82" w14:textId="77777777" w:rsidR="00A91E84" w:rsidRDefault="00A91E84" w:rsidP="00A91E84">
            <w:pPr>
              <w:pStyle w:val="TableParagraph"/>
              <w:spacing w:before="90" w:line="333" w:lineRule="auto"/>
              <w:ind w:left="0" w:right="1801"/>
              <w:rPr>
                <w:sz w:val="20"/>
              </w:rPr>
            </w:pPr>
            <w:r>
              <w:rPr>
                <w:sz w:val="20"/>
              </w:rPr>
              <w:t>Triggers: Ø</w:t>
            </w:r>
          </w:p>
          <w:p w14:paraId="4D41D2C0" w14:textId="77777777" w:rsidR="00A91E84" w:rsidRDefault="00A91E84" w:rsidP="00257276">
            <w:pPr>
              <w:pStyle w:val="TableParagraph"/>
              <w:spacing w:before="90" w:line="333" w:lineRule="auto"/>
              <w:ind w:left="0" w:right="1801"/>
              <w:rPr>
                <w:i/>
                <w:sz w:val="20"/>
              </w:rPr>
            </w:pPr>
            <w:r>
              <w:rPr>
                <w:sz w:val="20"/>
              </w:rPr>
              <w:t xml:space="preserve">Participants: </w:t>
            </w:r>
            <w:r>
              <w:rPr>
                <w:i/>
                <w:sz w:val="20"/>
              </w:rPr>
              <w:t>[410604004 |Subject of record]</w:t>
            </w:r>
          </w:p>
          <w:p w14:paraId="5A136498" w14:textId="713EF87F" w:rsidR="00A91E84" w:rsidRDefault="00A91E84" w:rsidP="00A91E84">
            <w:pPr>
              <w:pStyle w:val="TableParagraph"/>
              <w:spacing w:before="0"/>
              <w:rPr>
                <w:i/>
                <w:sz w:val="20"/>
              </w:rPr>
            </w:pPr>
            <w:r>
              <w:rPr>
                <w:sz w:val="20"/>
              </w:rPr>
              <w:t>Priority: Ø</w:t>
            </w:r>
          </w:p>
        </w:tc>
      </w:tr>
      <w:tr w:rsidR="00A91E84" w14:paraId="11B86830" w14:textId="77777777" w:rsidTr="00862B80">
        <w:trPr>
          <w:trHeight w:val="317"/>
        </w:trPr>
        <w:tc>
          <w:tcPr>
            <w:tcW w:w="1428" w:type="dxa"/>
            <w:vMerge/>
            <w:tcBorders>
              <w:top w:val="nil"/>
            </w:tcBorders>
          </w:tcPr>
          <w:p w14:paraId="346403F6" w14:textId="77777777" w:rsidR="00A91E84" w:rsidRDefault="00A91E84" w:rsidP="00A91E84">
            <w:pPr>
              <w:rPr>
                <w:sz w:val="2"/>
                <w:szCs w:val="2"/>
              </w:rPr>
            </w:pPr>
          </w:p>
        </w:tc>
        <w:tc>
          <w:tcPr>
            <w:tcW w:w="6972" w:type="dxa"/>
            <w:tcBorders>
              <w:bottom w:val="single" w:sz="6" w:space="0" w:color="000000"/>
            </w:tcBorders>
          </w:tcPr>
          <w:p w14:paraId="7BF8C55D" w14:textId="46F3E074" w:rsidR="00A91E84" w:rsidRDefault="00257276" w:rsidP="00A91E84">
            <w:pPr>
              <w:pStyle w:val="TableParagraph"/>
              <w:rPr>
                <w:sz w:val="20"/>
              </w:rPr>
            </w:pPr>
            <w:r>
              <w:rPr>
                <w:sz w:val="20"/>
              </w:rPr>
              <w:t>Result: 120</w:t>
            </w:r>
            <w:r w:rsidRPr="00201E1A">
              <w:rPr>
                <w:i/>
                <w:sz w:val="20"/>
              </w:rPr>
              <w:t xml:space="preserve"> [259018001 |Millimet</w:t>
            </w:r>
            <w:r w:rsidR="000F6CAD" w:rsidRPr="00201E1A">
              <w:rPr>
                <w:i/>
                <w:sz w:val="20"/>
              </w:rPr>
              <w:t>er of mercury</w:t>
            </w:r>
            <w:r w:rsidRPr="00201E1A">
              <w:rPr>
                <w:i/>
                <w:sz w:val="20"/>
              </w:rPr>
              <w:t>]</w:t>
            </w:r>
          </w:p>
        </w:tc>
      </w:tr>
      <w:tr w:rsidR="00A91E84" w14:paraId="341C3F9D" w14:textId="77777777" w:rsidTr="00862B80">
        <w:trPr>
          <w:trHeight w:val="1877"/>
        </w:trPr>
        <w:tc>
          <w:tcPr>
            <w:tcW w:w="8400" w:type="dxa"/>
            <w:gridSpan w:val="2"/>
            <w:tcBorders>
              <w:top w:val="single" w:sz="6" w:space="0" w:color="000000"/>
            </w:tcBorders>
          </w:tcPr>
          <w:p w14:paraId="3686ABE4" w14:textId="77777777" w:rsidR="0005770F" w:rsidRDefault="00A91E84" w:rsidP="00A91E84">
            <w:pPr>
              <w:pStyle w:val="TableParagraph"/>
              <w:spacing w:before="17"/>
              <w:rPr>
                <w:sz w:val="20"/>
              </w:rPr>
            </w:pPr>
            <w:r>
              <w:rPr>
                <w:sz w:val="20"/>
              </w:rPr>
              <w:t>Associations:</w:t>
            </w:r>
            <w:r w:rsidR="000F6CAD">
              <w:rPr>
                <w:sz w:val="20"/>
              </w:rPr>
              <w:t xml:space="preserve"> </w:t>
            </w:r>
          </w:p>
          <w:p w14:paraId="6A81C663" w14:textId="62B0B0B6" w:rsidR="00A91E84" w:rsidRDefault="0005770F" w:rsidP="00A91E84">
            <w:pPr>
              <w:pStyle w:val="TableParagraph"/>
              <w:spacing w:before="17"/>
              <w:rPr>
                <w:sz w:val="20"/>
              </w:rPr>
            </w:pPr>
            <w:r w:rsidRPr="0005770F">
              <w:rPr>
                <w:sz w:val="20"/>
              </w:rPr>
              <w:t>fc48551f-876a-42c1-b179-3169e3748332</w:t>
            </w:r>
            <w:r w:rsidR="008C1605" w:rsidRPr="00387C6F">
              <w:rPr>
                <w:b/>
                <w:i/>
                <w:color w:val="0070C0"/>
                <w:sz w:val="20"/>
              </w:rPr>
              <w:t xml:space="preserve"> (</w:t>
            </w:r>
            <w:r w:rsidR="008C1605" w:rsidRPr="00387C6F">
              <w:rPr>
                <w:b/>
                <w:i/>
                <w:color w:val="0070C0"/>
                <w:sz w:val="20"/>
                <w:szCs w:val="20"/>
              </w:rPr>
              <w:fldChar w:fldCharType="begin"/>
            </w:r>
            <w:r w:rsidR="008C1605" w:rsidRPr="00387C6F">
              <w:rPr>
                <w:b/>
                <w:i/>
                <w:color w:val="0070C0"/>
                <w:sz w:val="20"/>
                <w:szCs w:val="20"/>
              </w:rPr>
              <w:instrText xml:space="preserve"> REF _Ref3798599 \h  \* MERGEFORMAT </w:instrText>
            </w:r>
            <w:r w:rsidR="008C1605" w:rsidRPr="00387C6F">
              <w:rPr>
                <w:b/>
                <w:i/>
                <w:color w:val="0070C0"/>
                <w:sz w:val="20"/>
                <w:szCs w:val="20"/>
              </w:rPr>
            </w:r>
            <w:r w:rsidR="008C1605" w:rsidRPr="00387C6F">
              <w:rPr>
                <w:b/>
                <w:i/>
                <w:color w:val="0070C0"/>
                <w:sz w:val="20"/>
                <w:szCs w:val="20"/>
              </w:rPr>
              <w:fldChar w:fldCharType="separate"/>
            </w:r>
            <w:r w:rsidR="008C1605" w:rsidRPr="00387C6F">
              <w:rPr>
                <w:b/>
                <w:i/>
                <w:color w:val="0070C0"/>
                <w:sz w:val="20"/>
                <w:szCs w:val="20"/>
              </w:rPr>
              <w:t xml:space="preserve">Table </w:t>
            </w:r>
            <w:r w:rsidR="00322234">
              <w:rPr>
                <w:b/>
                <w:i/>
                <w:noProof/>
                <w:color w:val="0070C0"/>
                <w:sz w:val="20"/>
                <w:szCs w:val="20"/>
              </w:rPr>
              <w:t>2</w:t>
            </w:r>
            <w:r w:rsidR="008C1605" w:rsidRPr="00387C6F">
              <w:rPr>
                <w:b/>
                <w:i/>
                <w:color w:val="0070C0"/>
                <w:sz w:val="20"/>
                <w:szCs w:val="20"/>
              </w:rPr>
              <w:t xml:space="preserve">: Associated Clinical Statement </w:t>
            </w:r>
            <w:r w:rsidR="008C1605" w:rsidRPr="00387C6F">
              <w:rPr>
                <w:b/>
                <w:i/>
                <w:color w:val="0070C0"/>
                <w:sz w:val="20"/>
                <w:szCs w:val="20"/>
              </w:rPr>
              <w:fldChar w:fldCharType="end"/>
            </w:r>
            <w:r w:rsidR="00D85D50">
              <w:rPr>
                <w:b/>
                <w:i/>
                <w:color w:val="0070C0"/>
                <w:sz w:val="20"/>
                <w:szCs w:val="20"/>
              </w:rPr>
              <w:t>1</w:t>
            </w:r>
            <w:r w:rsidR="008C1605" w:rsidRPr="00387C6F">
              <w:rPr>
                <w:b/>
                <w:i/>
                <w:color w:val="0070C0"/>
                <w:sz w:val="20"/>
                <w:szCs w:val="20"/>
              </w:rPr>
              <w:t>)</w:t>
            </w:r>
          </w:p>
          <w:p w14:paraId="57343AEC" w14:textId="30530A46" w:rsidR="00922B39" w:rsidRDefault="00922B39" w:rsidP="00A91E84">
            <w:pPr>
              <w:pStyle w:val="TableParagraph"/>
              <w:spacing w:before="17"/>
              <w:rPr>
                <w:sz w:val="20"/>
              </w:rPr>
            </w:pPr>
            <w:r w:rsidRPr="00922B39">
              <w:rPr>
                <w:sz w:val="20"/>
              </w:rPr>
              <w:t>df478857-2eae-40b2-909f-68ef0d0b9eb5</w:t>
            </w:r>
            <w:r w:rsidR="008C1605">
              <w:rPr>
                <w:sz w:val="20"/>
              </w:rPr>
              <w:t xml:space="preserve"> </w:t>
            </w:r>
            <w:r w:rsidR="008C1605" w:rsidRPr="00387C6F">
              <w:rPr>
                <w:b/>
                <w:i/>
                <w:color w:val="0070C0"/>
                <w:sz w:val="20"/>
                <w:szCs w:val="20"/>
              </w:rPr>
              <w:t>(</w:t>
            </w:r>
            <w:r w:rsidR="008C1605" w:rsidRPr="00387C6F">
              <w:rPr>
                <w:b/>
                <w:i/>
                <w:color w:val="0070C0"/>
                <w:sz w:val="20"/>
                <w:szCs w:val="20"/>
              </w:rPr>
              <w:fldChar w:fldCharType="begin"/>
            </w:r>
            <w:r w:rsidR="008C1605" w:rsidRPr="00387C6F">
              <w:rPr>
                <w:b/>
                <w:i/>
                <w:color w:val="0070C0"/>
                <w:sz w:val="20"/>
                <w:szCs w:val="20"/>
              </w:rPr>
              <w:instrText xml:space="preserve"> REF _Ref3798642 \h  \* MERGEFORMAT </w:instrText>
            </w:r>
            <w:r w:rsidR="008C1605" w:rsidRPr="00387C6F">
              <w:rPr>
                <w:b/>
                <w:i/>
                <w:color w:val="0070C0"/>
                <w:sz w:val="20"/>
                <w:szCs w:val="20"/>
              </w:rPr>
            </w:r>
            <w:r w:rsidR="008C1605" w:rsidRPr="00387C6F">
              <w:rPr>
                <w:b/>
                <w:i/>
                <w:color w:val="0070C0"/>
                <w:sz w:val="20"/>
                <w:szCs w:val="20"/>
              </w:rPr>
              <w:fldChar w:fldCharType="separate"/>
            </w:r>
            <w:r w:rsidR="008C1605" w:rsidRPr="00387C6F">
              <w:rPr>
                <w:b/>
                <w:i/>
                <w:color w:val="0070C0"/>
                <w:sz w:val="20"/>
                <w:szCs w:val="20"/>
              </w:rPr>
              <w:t xml:space="preserve">Table </w:t>
            </w:r>
            <w:r w:rsidR="00322234">
              <w:rPr>
                <w:b/>
                <w:i/>
                <w:noProof/>
                <w:color w:val="0070C0"/>
                <w:sz w:val="20"/>
                <w:szCs w:val="20"/>
              </w:rPr>
              <w:t>3</w:t>
            </w:r>
            <w:r w:rsidR="008C1605" w:rsidRPr="00387C6F">
              <w:rPr>
                <w:b/>
                <w:i/>
                <w:color w:val="0070C0"/>
                <w:sz w:val="20"/>
                <w:szCs w:val="20"/>
              </w:rPr>
              <w:t xml:space="preserve">: Associated Clinical Statement </w:t>
            </w:r>
            <w:r w:rsidR="008C1605" w:rsidRPr="00387C6F">
              <w:rPr>
                <w:b/>
                <w:i/>
                <w:color w:val="0070C0"/>
                <w:sz w:val="20"/>
                <w:szCs w:val="20"/>
              </w:rPr>
              <w:fldChar w:fldCharType="end"/>
            </w:r>
            <w:r w:rsidR="00D85D50">
              <w:rPr>
                <w:b/>
                <w:i/>
                <w:color w:val="0070C0"/>
                <w:sz w:val="20"/>
                <w:szCs w:val="20"/>
              </w:rPr>
              <w:t>2</w:t>
            </w:r>
            <w:r w:rsidR="008C1605" w:rsidRPr="00387C6F">
              <w:rPr>
                <w:b/>
                <w:i/>
                <w:color w:val="0070C0"/>
                <w:sz w:val="20"/>
                <w:szCs w:val="20"/>
              </w:rPr>
              <w:t>)</w:t>
            </w:r>
          </w:p>
          <w:p w14:paraId="0FA4B2B6" w14:textId="77777777" w:rsidR="00A91E84" w:rsidRDefault="00A91E84" w:rsidP="00A91E84">
            <w:pPr>
              <w:pStyle w:val="TableParagraph"/>
              <w:spacing w:before="3"/>
              <w:ind w:left="0"/>
              <w:rPr>
                <w:b/>
                <w:sz w:val="18"/>
              </w:rPr>
            </w:pPr>
          </w:p>
          <w:p w14:paraId="3C68B56D" w14:textId="3212FA91" w:rsidR="00A91E84" w:rsidRDefault="00A91E84" w:rsidP="00E57A6F">
            <w:pPr>
              <w:pStyle w:val="TableParagraph"/>
              <w:spacing w:before="25" w:line="232" w:lineRule="auto"/>
              <w:ind w:left="0" w:right="37"/>
              <w:rPr>
                <w:i/>
                <w:sz w:val="20"/>
              </w:rPr>
            </w:pPr>
            <w:r>
              <w:rPr>
                <w:sz w:val="20"/>
              </w:rPr>
              <w:t xml:space="preserve">Statement time: </w:t>
            </w:r>
            <w:r w:rsidR="00E57A6F">
              <w:rPr>
                <w:i/>
                <w:spacing w:val="-5"/>
                <w:sz w:val="20"/>
              </w:rPr>
              <w:t xml:space="preserve">[ISO </w:t>
            </w:r>
            <w:r w:rsidR="00E57A6F">
              <w:rPr>
                <w:i/>
                <w:sz w:val="20"/>
              </w:rPr>
              <w:t>8601 date/time format]</w:t>
            </w:r>
          </w:p>
          <w:p w14:paraId="1804F11D" w14:textId="77777777" w:rsidR="00A91E84" w:rsidRDefault="00A91E84" w:rsidP="00A91E84">
            <w:pPr>
              <w:pStyle w:val="TableParagraph"/>
              <w:spacing w:before="193" w:line="249" w:lineRule="auto"/>
              <w:ind w:right="33"/>
              <w:rPr>
                <w:sz w:val="20"/>
              </w:rPr>
            </w:pPr>
            <w:r>
              <w:rPr>
                <w:sz w:val="20"/>
              </w:rPr>
              <w:t xml:space="preserve">Stamp coordinate: </w:t>
            </w:r>
            <w:r>
              <w:rPr>
                <w:i/>
                <w:sz w:val="20"/>
              </w:rPr>
              <w:t xml:space="preserve">[SOLOR Module] </w:t>
            </w:r>
            <w:r>
              <w:rPr>
                <w:sz w:val="20"/>
              </w:rPr>
              <w:t xml:space="preserve">, </w:t>
            </w:r>
            <w:r>
              <w:rPr>
                <w:i/>
                <w:sz w:val="20"/>
              </w:rPr>
              <w:t xml:space="preserve">[Release Path] </w:t>
            </w:r>
            <w:r>
              <w:rPr>
                <w:sz w:val="20"/>
              </w:rPr>
              <w:t>, 2007-04-05T14:30Z Statement id: a3b46565- f8cd-4354-b4b6-3dff42d33496</w:t>
            </w:r>
          </w:p>
          <w:p w14:paraId="10A2A933" w14:textId="77777777" w:rsidR="00A91E84" w:rsidRDefault="00A91E84" w:rsidP="00A91E84">
            <w:pPr>
              <w:pStyle w:val="TableParagraph"/>
              <w:spacing w:before="6"/>
              <w:ind w:left="0"/>
              <w:rPr>
                <w:b/>
                <w:sz w:val="17"/>
              </w:rPr>
            </w:pPr>
          </w:p>
          <w:p w14:paraId="4B41BDD4" w14:textId="77777777" w:rsidR="00A91E84" w:rsidRDefault="00A91E84" w:rsidP="00A91E84">
            <w:pPr>
              <w:pStyle w:val="TableParagraph"/>
              <w:spacing w:before="0"/>
              <w:rPr>
                <w:sz w:val="20"/>
              </w:rPr>
            </w:pPr>
            <w:r>
              <w:rPr>
                <w:sz w:val="20"/>
              </w:rPr>
              <w:t>Subject of record ID:</w:t>
            </w:r>
          </w:p>
        </w:tc>
      </w:tr>
    </w:tbl>
    <w:p w14:paraId="480AD17E" w14:textId="4C86D8AA" w:rsidR="00B204F2" w:rsidRDefault="00B204F2" w:rsidP="00263773">
      <w:pPr>
        <w:pStyle w:val="BodyText"/>
      </w:pPr>
    </w:p>
    <w:p w14:paraId="6C32C992" w14:textId="77777777" w:rsidR="0005770F" w:rsidRDefault="0005770F" w:rsidP="00263773">
      <w:pPr>
        <w:pStyle w:val="BodyText"/>
      </w:pPr>
    </w:p>
    <w:p w14:paraId="5BA28A68" w14:textId="1F5D9547" w:rsidR="00663C3B" w:rsidRDefault="00663C3B" w:rsidP="009B37B8">
      <w:pPr>
        <w:pStyle w:val="BodyText"/>
      </w:pPr>
    </w:p>
    <w:p w14:paraId="27973C71" w14:textId="77777777" w:rsidR="00B204F2" w:rsidRDefault="00B204F2" w:rsidP="00263773">
      <w:pPr>
        <w:pStyle w:val="BodyText"/>
      </w:pPr>
    </w:p>
    <w:p w14:paraId="1D8F32A7" w14:textId="77777777" w:rsidR="00F51EAA" w:rsidRDefault="00F51EAA" w:rsidP="00263773">
      <w:pPr>
        <w:pStyle w:val="BodyText"/>
      </w:pPr>
    </w:p>
    <w:p w14:paraId="331D8AA8" w14:textId="1583708A" w:rsidR="00663C3B" w:rsidRDefault="00663C3B" w:rsidP="00421D94">
      <w:pPr>
        <w:pStyle w:val="BodyText"/>
      </w:pPr>
    </w:p>
    <w:tbl>
      <w:tblPr>
        <w:tblW w:w="0" w:type="auto"/>
        <w:tblInd w:w="1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8"/>
        <w:gridCol w:w="6972"/>
      </w:tblGrid>
      <w:tr w:rsidR="00444B24" w:rsidRPr="00663C3B" w14:paraId="2F1588DA" w14:textId="77777777" w:rsidTr="00C73A10">
        <w:trPr>
          <w:trHeight w:val="425"/>
        </w:trPr>
        <w:tc>
          <w:tcPr>
            <w:tcW w:w="8400" w:type="dxa"/>
            <w:gridSpan w:val="2"/>
            <w:tcBorders>
              <w:top w:val="single" w:sz="4" w:space="0" w:color="auto"/>
              <w:bottom w:val="single" w:sz="4" w:space="0" w:color="auto"/>
            </w:tcBorders>
            <w:vAlign w:val="center"/>
          </w:tcPr>
          <w:p w14:paraId="736970B3" w14:textId="04E647D4" w:rsidR="00444B24" w:rsidRPr="00663C3B" w:rsidRDefault="00663C3B" w:rsidP="00C73A10">
            <w:pPr>
              <w:pStyle w:val="TableParagraph"/>
              <w:spacing w:line="249" w:lineRule="auto"/>
              <w:jc w:val="center"/>
              <w:rPr>
                <w:b/>
                <w:sz w:val="20"/>
              </w:rPr>
            </w:pPr>
            <w:bookmarkStart w:id="189" w:name="_Ref3798599"/>
            <w:r w:rsidRPr="00663C3B">
              <w:rPr>
                <w:b/>
              </w:rPr>
              <w:t xml:space="preserve">Table </w:t>
            </w:r>
            <w:r w:rsidRPr="00663C3B">
              <w:rPr>
                <w:b/>
              </w:rPr>
              <w:fldChar w:fldCharType="begin"/>
            </w:r>
            <w:r w:rsidRPr="00663C3B">
              <w:rPr>
                <w:b/>
              </w:rPr>
              <w:instrText xml:space="preserve"> SEQ Table \* ARABIC </w:instrText>
            </w:r>
            <w:r w:rsidRPr="00663C3B">
              <w:rPr>
                <w:b/>
              </w:rPr>
              <w:fldChar w:fldCharType="separate"/>
            </w:r>
            <w:r w:rsidR="007F3114">
              <w:rPr>
                <w:b/>
                <w:noProof/>
              </w:rPr>
              <w:t>2</w:t>
            </w:r>
            <w:r w:rsidRPr="00663C3B">
              <w:rPr>
                <w:b/>
              </w:rPr>
              <w:fldChar w:fldCharType="end"/>
            </w:r>
            <w:r w:rsidRPr="00663C3B">
              <w:rPr>
                <w:b/>
              </w:rPr>
              <w:t xml:space="preserve">: Associated Clinical Statement </w:t>
            </w:r>
            <w:bookmarkEnd w:id="189"/>
            <w:r w:rsidR="00D85D50">
              <w:rPr>
                <w:b/>
              </w:rPr>
              <w:t>1</w:t>
            </w:r>
          </w:p>
        </w:tc>
      </w:tr>
      <w:tr w:rsidR="00444B24" w:rsidRPr="00474A79" w14:paraId="15CFFDD1" w14:textId="77777777" w:rsidTr="00C73A10">
        <w:trPr>
          <w:trHeight w:val="425"/>
        </w:trPr>
        <w:tc>
          <w:tcPr>
            <w:tcW w:w="8400" w:type="dxa"/>
            <w:gridSpan w:val="2"/>
            <w:tcBorders>
              <w:top w:val="single" w:sz="4" w:space="0" w:color="auto"/>
              <w:bottom w:val="single" w:sz="4" w:space="0" w:color="auto"/>
            </w:tcBorders>
            <w:vAlign w:val="center"/>
          </w:tcPr>
          <w:p w14:paraId="682FD68E" w14:textId="77777777" w:rsidR="00444B24" w:rsidRPr="00444B24" w:rsidRDefault="00444B24" w:rsidP="00C73A10">
            <w:pPr>
              <w:pStyle w:val="TableParagraph"/>
              <w:spacing w:line="249" w:lineRule="auto"/>
              <w:rPr>
                <w:sz w:val="20"/>
              </w:rPr>
            </w:pPr>
            <w:r w:rsidRPr="000F6CAD">
              <w:rPr>
                <w:b/>
                <w:sz w:val="20"/>
              </w:rPr>
              <w:t>Narrative</w:t>
            </w:r>
            <w:r>
              <w:rPr>
                <w:sz w:val="20"/>
              </w:rPr>
              <w:t xml:space="preserve">: </w:t>
            </w:r>
            <w:r w:rsidRPr="00444B24">
              <w:rPr>
                <w:sz w:val="20"/>
              </w:rPr>
              <w:t xml:space="preserve">Arterial blood pressure 120 mmHg; taken on right brachial artery using adult blood pressure cuff; </w:t>
            </w:r>
            <w:r w:rsidRPr="00444B24">
              <w:rPr>
                <w:b/>
                <w:i/>
                <w:color w:val="0070C0"/>
                <w:sz w:val="20"/>
              </w:rPr>
              <w:t>patient in sitting position for at least 5 minutes</w:t>
            </w:r>
            <w:r w:rsidRPr="00444B24">
              <w:rPr>
                <w:sz w:val="20"/>
              </w:rPr>
              <w:t>; urinated not more than 30 minutes prior to measurement</w:t>
            </w:r>
          </w:p>
          <w:p w14:paraId="0E46EABE" w14:textId="77777777" w:rsidR="00444B24" w:rsidRDefault="00444B24" w:rsidP="00C73A10">
            <w:pPr>
              <w:pStyle w:val="TableParagraph"/>
              <w:spacing w:line="249" w:lineRule="auto"/>
              <w:rPr>
                <w:b/>
                <w:sz w:val="20"/>
              </w:rPr>
            </w:pPr>
          </w:p>
          <w:p w14:paraId="51A836BE" w14:textId="77777777" w:rsidR="00444B24" w:rsidRDefault="00444B24" w:rsidP="00C73A10">
            <w:pPr>
              <w:pStyle w:val="TableParagraph"/>
              <w:spacing w:before="0"/>
              <w:rPr>
                <w:i/>
                <w:sz w:val="20"/>
              </w:rPr>
            </w:pPr>
            <w:r>
              <w:rPr>
                <w:sz w:val="20"/>
              </w:rPr>
              <w:t>Statement type:</w:t>
            </w:r>
            <w:r>
              <w:rPr>
                <w:sz w:val="20"/>
                <w:u w:val="single"/>
              </w:rPr>
              <w:t xml:space="preserve"> </w:t>
            </w:r>
            <w:r>
              <w:rPr>
                <w:i/>
                <w:sz w:val="20"/>
                <w:u w:val="single"/>
              </w:rPr>
              <w:t>[Performance]</w:t>
            </w:r>
          </w:p>
          <w:p w14:paraId="3D48E7F2" w14:textId="77777777" w:rsidR="00444B24" w:rsidRDefault="00444B24" w:rsidP="00C73A10">
            <w:pPr>
              <w:pStyle w:val="TableParagraph"/>
              <w:spacing w:line="249" w:lineRule="auto"/>
              <w:rPr>
                <w:b/>
                <w:sz w:val="20"/>
              </w:rPr>
            </w:pPr>
          </w:p>
          <w:p w14:paraId="30F70F59" w14:textId="77777777" w:rsidR="00444B24" w:rsidRDefault="00444B24" w:rsidP="00C73A10">
            <w:pPr>
              <w:pStyle w:val="TableParagraph"/>
              <w:spacing w:line="249" w:lineRule="auto"/>
              <w:rPr>
                <w:i/>
                <w:sz w:val="20"/>
              </w:rPr>
            </w:pPr>
            <w:r>
              <w:rPr>
                <w:sz w:val="20"/>
              </w:rPr>
              <w:t xml:space="preserve">Subject of info: </w:t>
            </w:r>
            <w:r>
              <w:rPr>
                <w:i/>
                <w:sz w:val="20"/>
              </w:rPr>
              <w:t>[410604004 |Subject of record]</w:t>
            </w:r>
          </w:p>
          <w:p w14:paraId="11149A68" w14:textId="77777777" w:rsidR="00444B24" w:rsidRDefault="00444B24" w:rsidP="00C73A10">
            <w:pPr>
              <w:pStyle w:val="TableParagraph"/>
              <w:spacing w:line="249" w:lineRule="auto"/>
              <w:rPr>
                <w:sz w:val="20"/>
              </w:rPr>
            </w:pPr>
          </w:p>
          <w:p w14:paraId="5E744FC9" w14:textId="77777777" w:rsidR="00444B24" w:rsidRDefault="00444B24" w:rsidP="00C73A10">
            <w:pPr>
              <w:pStyle w:val="TableParagraph"/>
              <w:spacing w:line="249" w:lineRule="auto"/>
              <w:rPr>
                <w:i/>
                <w:sz w:val="20"/>
              </w:rPr>
            </w:pPr>
            <w:r>
              <w:rPr>
                <w:sz w:val="20"/>
              </w:rPr>
              <w:t xml:space="preserve">Authors: </w:t>
            </w:r>
            <w:r>
              <w:rPr>
                <w:i/>
                <w:sz w:val="20"/>
              </w:rPr>
              <w:t>[223366009|Healthcare professional]</w:t>
            </w:r>
          </w:p>
          <w:p w14:paraId="2F25C137" w14:textId="77777777" w:rsidR="00444B24" w:rsidRDefault="00444B24" w:rsidP="00C73A10">
            <w:pPr>
              <w:pStyle w:val="TableParagraph"/>
              <w:spacing w:line="249" w:lineRule="auto"/>
              <w:rPr>
                <w:i/>
                <w:sz w:val="20"/>
              </w:rPr>
            </w:pPr>
          </w:p>
          <w:p w14:paraId="1DD239E1" w14:textId="07E002A7" w:rsidR="00322234" w:rsidRDefault="00444B24" w:rsidP="00C73A10">
            <w:pPr>
              <w:pStyle w:val="TableParagraph"/>
              <w:spacing w:line="249" w:lineRule="auto"/>
              <w:rPr>
                <w:i/>
                <w:sz w:val="20"/>
              </w:rPr>
            </w:pPr>
            <w:r>
              <w:rPr>
                <w:sz w:val="20"/>
              </w:rPr>
              <w:t xml:space="preserve">Topic: </w:t>
            </w:r>
            <w:r w:rsidR="00322234">
              <w:rPr>
                <w:i/>
                <w:sz w:val="20"/>
              </w:rPr>
              <w:t>[</w:t>
            </w:r>
            <w:r w:rsidR="00322234" w:rsidRPr="00EE587F">
              <w:rPr>
                <w:i/>
                <w:sz w:val="20"/>
              </w:rPr>
              <w:t>5751000205109</w:t>
            </w:r>
            <w:r w:rsidR="00322234">
              <w:rPr>
                <w:i/>
                <w:sz w:val="20"/>
              </w:rPr>
              <w:t>|Observation procedure]-</w:t>
            </w:r>
          </w:p>
          <w:p w14:paraId="567223BC" w14:textId="3CB3F48C" w:rsidR="00444B24" w:rsidRDefault="00322234" w:rsidP="00322234">
            <w:pPr>
              <w:pStyle w:val="TableParagraph"/>
              <w:spacing w:line="249" w:lineRule="auto"/>
              <w:ind w:left="720"/>
              <w:rPr>
                <w:i/>
                <w:sz w:val="20"/>
              </w:rPr>
            </w:pPr>
            <w:r>
              <w:rPr>
                <w:i/>
                <w:sz w:val="20"/>
              </w:rPr>
              <w:t>(</w:t>
            </w:r>
            <w:r w:rsidRPr="00322234">
              <w:rPr>
                <w:i/>
                <w:sz w:val="20"/>
              </w:rPr>
              <w:t>3</w:t>
            </w:r>
            <w:r w:rsidR="008A68FA">
              <w:rPr>
                <w:i/>
                <w:sz w:val="20"/>
              </w:rPr>
              <w:t xml:space="preserve">63702006 |Has focus) </w:t>
            </w:r>
            <w:r w:rsidR="00444B24">
              <w:rPr>
                <w:i/>
                <w:sz w:val="20"/>
              </w:rPr>
              <w:t>[</w:t>
            </w:r>
            <w:r w:rsidR="00444B24" w:rsidRPr="00444B24">
              <w:rPr>
                <w:i/>
                <w:sz w:val="20"/>
              </w:rPr>
              <w:t>33586001</w:t>
            </w:r>
            <w:r w:rsidR="00444B24">
              <w:rPr>
                <w:i/>
                <w:sz w:val="20"/>
              </w:rPr>
              <w:t>|Sitting position finding]</w:t>
            </w:r>
          </w:p>
          <w:p w14:paraId="6FCFE6A3" w14:textId="77777777" w:rsidR="00444B24" w:rsidRPr="00474A79" w:rsidRDefault="00444B24" w:rsidP="00444B24">
            <w:pPr>
              <w:pStyle w:val="TableParagraph"/>
              <w:spacing w:before="10" w:line="249" w:lineRule="auto"/>
              <w:ind w:left="720" w:right="842"/>
              <w:rPr>
                <w:b/>
                <w:sz w:val="20"/>
              </w:rPr>
            </w:pPr>
          </w:p>
        </w:tc>
      </w:tr>
      <w:tr w:rsidR="00444B24" w14:paraId="54AA2D11" w14:textId="77777777" w:rsidTr="00C73A10">
        <w:trPr>
          <w:trHeight w:val="319"/>
        </w:trPr>
        <w:tc>
          <w:tcPr>
            <w:tcW w:w="1428" w:type="dxa"/>
            <w:vMerge w:val="restart"/>
          </w:tcPr>
          <w:p w14:paraId="6749057A" w14:textId="77777777" w:rsidR="00444B24" w:rsidRDefault="00444B24" w:rsidP="00C73A10">
            <w:pPr>
              <w:pStyle w:val="TableParagraph"/>
              <w:rPr>
                <w:sz w:val="20"/>
              </w:rPr>
            </w:pPr>
            <w:r>
              <w:rPr>
                <w:sz w:val="20"/>
              </w:rPr>
              <w:t>Circumstance:</w:t>
            </w:r>
          </w:p>
        </w:tc>
        <w:tc>
          <w:tcPr>
            <w:tcW w:w="6972" w:type="dxa"/>
          </w:tcPr>
          <w:p w14:paraId="77640F41" w14:textId="77777777" w:rsidR="00444B24" w:rsidRDefault="00444B24" w:rsidP="00C73A10">
            <w:pPr>
              <w:pStyle w:val="TableParagraph"/>
              <w:ind w:left="2160" w:right="2559"/>
              <w:jc w:val="both"/>
              <w:rPr>
                <w:sz w:val="20"/>
              </w:rPr>
            </w:pPr>
            <w:r>
              <w:rPr>
                <w:sz w:val="20"/>
              </w:rPr>
              <w:t>Performance Circumstance</w:t>
            </w:r>
          </w:p>
        </w:tc>
      </w:tr>
      <w:tr w:rsidR="00444B24" w14:paraId="07C7F7C2" w14:textId="77777777" w:rsidTr="00C73A10">
        <w:trPr>
          <w:trHeight w:val="1880"/>
        </w:trPr>
        <w:tc>
          <w:tcPr>
            <w:tcW w:w="1428" w:type="dxa"/>
            <w:vMerge/>
            <w:tcBorders>
              <w:top w:val="nil"/>
            </w:tcBorders>
          </w:tcPr>
          <w:p w14:paraId="1F8FDA24" w14:textId="77777777" w:rsidR="00444B24" w:rsidRDefault="00444B24" w:rsidP="00C73A10">
            <w:pPr>
              <w:rPr>
                <w:sz w:val="2"/>
                <w:szCs w:val="2"/>
              </w:rPr>
            </w:pPr>
          </w:p>
        </w:tc>
        <w:tc>
          <w:tcPr>
            <w:tcW w:w="6972" w:type="dxa"/>
          </w:tcPr>
          <w:p w14:paraId="6CB05F4E" w14:textId="0F61DB04" w:rsidR="00444B24" w:rsidRDefault="00444B24" w:rsidP="00C73A10">
            <w:pPr>
              <w:pStyle w:val="TableParagraph"/>
              <w:spacing w:before="25" w:line="232" w:lineRule="auto"/>
              <w:ind w:left="0" w:right="37"/>
              <w:rPr>
                <w:i/>
                <w:sz w:val="20"/>
              </w:rPr>
            </w:pPr>
            <w:r>
              <w:rPr>
                <w:sz w:val="20"/>
              </w:rPr>
              <w:t xml:space="preserve">Timing: </w:t>
            </w:r>
            <w:r w:rsidR="0005770F">
              <w:rPr>
                <w:sz w:val="20"/>
              </w:rPr>
              <w:t xml:space="preserve">≥ 5 min. prior to statement time </w:t>
            </w:r>
          </w:p>
          <w:p w14:paraId="4545376F" w14:textId="77777777" w:rsidR="00444B24" w:rsidRDefault="00444B24" w:rsidP="00C73A10">
            <w:pPr>
              <w:pStyle w:val="TableParagraph"/>
              <w:spacing w:before="92"/>
              <w:ind w:left="0"/>
              <w:rPr>
                <w:i/>
                <w:sz w:val="20"/>
              </w:rPr>
            </w:pPr>
            <w:r>
              <w:rPr>
                <w:sz w:val="20"/>
              </w:rPr>
              <w:t>Purposes: Ø</w:t>
            </w:r>
          </w:p>
          <w:p w14:paraId="0B6C8028" w14:textId="77777777" w:rsidR="00444B24" w:rsidRDefault="00444B24" w:rsidP="00C73A10">
            <w:pPr>
              <w:pStyle w:val="TableParagraph"/>
              <w:spacing w:before="90" w:line="333" w:lineRule="auto"/>
              <w:ind w:left="0" w:right="1801"/>
              <w:rPr>
                <w:sz w:val="20"/>
              </w:rPr>
            </w:pPr>
            <w:r>
              <w:rPr>
                <w:sz w:val="20"/>
              </w:rPr>
              <w:t>Triggers: Ø</w:t>
            </w:r>
          </w:p>
          <w:p w14:paraId="5C7D4869" w14:textId="77777777" w:rsidR="00444B24" w:rsidRDefault="00444B24" w:rsidP="00C73A10">
            <w:pPr>
              <w:pStyle w:val="TableParagraph"/>
              <w:spacing w:before="90" w:line="333" w:lineRule="auto"/>
              <w:ind w:left="0" w:right="1801"/>
              <w:rPr>
                <w:i/>
                <w:sz w:val="20"/>
              </w:rPr>
            </w:pPr>
            <w:r>
              <w:rPr>
                <w:sz w:val="20"/>
              </w:rPr>
              <w:t xml:space="preserve">Participants: </w:t>
            </w:r>
            <w:r>
              <w:rPr>
                <w:i/>
                <w:sz w:val="20"/>
              </w:rPr>
              <w:t>[410604004 |Subject of record]</w:t>
            </w:r>
          </w:p>
          <w:p w14:paraId="4D4FC1BB" w14:textId="77777777" w:rsidR="00444B24" w:rsidRDefault="00444B24" w:rsidP="00C73A10">
            <w:pPr>
              <w:pStyle w:val="TableParagraph"/>
              <w:spacing w:before="0"/>
              <w:ind w:left="0"/>
              <w:rPr>
                <w:i/>
                <w:sz w:val="20"/>
              </w:rPr>
            </w:pPr>
            <w:r>
              <w:rPr>
                <w:sz w:val="20"/>
              </w:rPr>
              <w:t>Priority: Ø</w:t>
            </w:r>
          </w:p>
        </w:tc>
      </w:tr>
      <w:tr w:rsidR="00444B24" w14:paraId="7CC8DDE1" w14:textId="77777777" w:rsidTr="00C73A10">
        <w:trPr>
          <w:trHeight w:val="317"/>
        </w:trPr>
        <w:tc>
          <w:tcPr>
            <w:tcW w:w="1428" w:type="dxa"/>
            <w:vMerge/>
            <w:tcBorders>
              <w:top w:val="nil"/>
            </w:tcBorders>
          </w:tcPr>
          <w:p w14:paraId="1D787245" w14:textId="77777777" w:rsidR="00444B24" w:rsidRDefault="00444B24" w:rsidP="00C73A10">
            <w:pPr>
              <w:rPr>
                <w:sz w:val="2"/>
                <w:szCs w:val="2"/>
              </w:rPr>
            </w:pPr>
          </w:p>
        </w:tc>
        <w:tc>
          <w:tcPr>
            <w:tcW w:w="6972" w:type="dxa"/>
            <w:tcBorders>
              <w:bottom w:val="single" w:sz="6" w:space="0" w:color="000000"/>
            </w:tcBorders>
          </w:tcPr>
          <w:p w14:paraId="30C47BA9" w14:textId="3B0847F4" w:rsidR="00444B24" w:rsidRDefault="0005770F" w:rsidP="00EF0AA2">
            <w:pPr>
              <w:pStyle w:val="TableParagraph"/>
              <w:ind w:left="0"/>
              <w:rPr>
                <w:sz w:val="20"/>
              </w:rPr>
            </w:pPr>
            <w:r>
              <w:rPr>
                <w:sz w:val="20"/>
              </w:rPr>
              <w:t>Result: Ø</w:t>
            </w:r>
          </w:p>
        </w:tc>
      </w:tr>
      <w:tr w:rsidR="00444B24" w14:paraId="3FB99EA3" w14:textId="77777777" w:rsidTr="00C73A10">
        <w:trPr>
          <w:trHeight w:val="1877"/>
        </w:trPr>
        <w:tc>
          <w:tcPr>
            <w:tcW w:w="8400" w:type="dxa"/>
            <w:gridSpan w:val="2"/>
            <w:tcBorders>
              <w:top w:val="single" w:sz="6" w:space="0" w:color="000000"/>
            </w:tcBorders>
          </w:tcPr>
          <w:p w14:paraId="40F4F8A0" w14:textId="54171DA6" w:rsidR="00444B24" w:rsidRDefault="00444B24" w:rsidP="00C73A10">
            <w:pPr>
              <w:pStyle w:val="TableParagraph"/>
              <w:spacing w:before="17"/>
              <w:rPr>
                <w:sz w:val="20"/>
              </w:rPr>
            </w:pPr>
            <w:r>
              <w:rPr>
                <w:sz w:val="20"/>
              </w:rPr>
              <w:t>Associations:</w:t>
            </w:r>
            <w:r w:rsidR="003B69C8">
              <w:rPr>
                <w:sz w:val="20"/>
              </w:rPr>
              <w:t xml:space="preserve"> a3b46565- f8cd-4354-b4b6-3dff42d33496</w:t>
            </w:r>
          </w:p>
          <w:p w14:paraId="10F2DD95" w14:textId="77777777" w:rsidR="00444B24" w:rsidRDefault="00444B24" w:rsidP="00C73A10">
            <w:pPr>
              <w:pStyle w:val="TableParagraph"/>
              <w:spacing w:before="3"/>
              <w:ind w:left="0"/>
              <w:rPr>
                <w:b/>
                <w:sz w:val="18"/>
              </w:rPr>
            </w:pPr>
          </w:p>
          <w:p w14:paraId="502B4D3B" w14:textId="51CC9163" w:rsidR="00444B24" w:rsidRDefault="00444B24" w:rsidP="00C73A10">
            <w:pPr>
              <w:pStyle w:val="TableParagraph"/>
              <w:spacing w:before="0"/>
              <w:rPr>
                <w:i/>
                <w:sz w:val="20"/>
              </w:rPr>
            </w:pPr>
            <w:r>
              <w:rPr>
                <w:sz w:val="20"/>
              </w:rPr>
              <w:t xml:space="preserve">Statement time: </w:t>
            </w:r>
            <w:r w:rsidR="0005770F">
              <w:rPr>
                <w:i/>
                <w:spacing w:val="-5"/>
                <w:sz w:val="20"/>
              </w:rPr>
              <w:t xml:space="preserve">[ISO </w:t>
            </w:r>
            <w:r w:rsidR="0005770F">
              <w:rPr>
                <w:i/>
                <w:sz w:val="20"/>
              </w:rPr>
              <w:t>8601 date/time format]</w:t>
            </w:r>
          </w:p>
          <w:p w14:paraId="006A4C9F" w14:textId="77777777" w:rsidR="00922B39" w:rsidRDefault="00444B24" w:rsidP="00C73A10">
            <w:pPr>
              <w:pStyle w:val="TableParagraph"/>
              <w:spacing w:before="193" w:line="249" w:lineRule="auto"/>
              <w:ind w:right="33"/>
              <w:rPr>
                <w:sz w:val="20"/>
              </w:rPr>
            </w:pPr>
            <w:r>
              <w:rPr>
                <w:sz w:val="20"/>
              </w:rPr>
              <w:t xml:space="preserve">Stamp coordinate: </w:t>
            </w:r>
            <w:r>
              <w:rPr>
                <w:i/>
                <w:sz w:val="20"/>
              </w:rPr>
              <w:t xml:space="preserve">[SOLOR Module] </w:t>
            </w:r>
            <w:r>
              <w:rPr>
                <w:sz w:val="20"/>
              </w:rPr>
              <w:t xml:space="preserve">, </w:t>
            </w:r>
            <w:r>
              <w:rPr>
                <w:i/>
                <w:sz w:val="20"/>
              </w:rPr>
              <w:t xml:space="preserve">[Release Path] </w:t>
            </w:r>
            <w:r>
              <w:rPr>
                <w:sz w:val="20"/>
              </w:rPr>
              <w:t>, 2007-04-05T14:30Z</w:t>
            </w:r>
          </w:p>
          <w:p w14:paraId="283EC1CD" w14:textId="090A141B" w:rsidR="00444B24" w:rsidRDefault="00444B24" w:rsidP="00C73A10">
            <w:pPr>
              <w:pStyle w:val="TableParagraph"/>
              <w:spacing w:before="193" w:line="249" w:lineRule="auto"/>
              <w:ind w:right="33"/>
              <w:rPr>
                <w:sz w:val="20"/>
              </w:rPr>
            </w:pPr>
            <w:r>
              <w:rPr>
                <w:sz w:val="20"/>
              </w:rPr>
              <w:t xml:space="preserve">Statement id: </w:t>
            </w:r>
            <w:r w:rsidR="0005770F" w:rsidRPr="0005770F">
              <w:rPr>
                <w:sz w:val="20"/>
              </w:rPr>
              <w:t>fc48551f-876a-42c1-b179-3169e3748332</w:t>
            </w:r>
          </w:p>
          <w:p w14:paraId="0A9DA87F" w14:textId="77777777" w:rsidR="00444B24" w:rsidRDefault="00444B24" w:rsidP="00C73A10">
            <w:pPr>
              <w:pStyle w:val="TableParagraph"/>
              <w:spacing w:before="6"/>
              <w:ind w:left="0"/>
              <w:rPr>
                <w:b/>
                <w:sz w:val="17"/>
              </w:rPr>
            </w:pPr>
          </w:p>
          <w:p w14:paraId="5D55CD80" w14:textId="77777777" w:rsidR="00444B24" w:rsidRDefault="00444B24" w:rsidP="00C73A10">
            <w:pPr>
              <w:pStyle w:val="TableParagraph"/>
              <w:spacing w:before="0"/>
              <w:rPr>
                <w:sz w:val="20"/>
              </w:rPr>
            </w:pPr>
            <w:r>
              <w:rPr>
                <w:sz w:val="20"/>
              </w:rPr>
              <w:t>Subject of record ID:</w:t>
            </w:r>
          </w:p>
        </w:tc>
      </w:tr>
    </w:tbl>
    <w:p w14:paraId="0338DC11" w14:textId="375F1CD1" w:rsidR="00F51EAA" w:rsidRDefault="00F51EAA" w:rsidP="00263773">
      <w:pPr>
        <w:pStyle w:val="BodyText"/>
      </w:pPr>
    </w:p>
    <w:p w14:paraId="56E150F3" w14:textId="5C933BF1" w:rsidR="00A0551C" w:rsidRDefault="00A0551C">
      <w:pPr>
        <w:rPr>
          <w:sz w:val="20"/>
          <w:szCs w:val="20"/>
        </w:rPr>
      </w:pPr>
      <w:r>
        <w:br w:type="page"/>
      </w:r>
    </w:p>
    <w:p w14:paraId="176F6C63" w14:textId="289DD1A8" w:rsidR="00F51EAA" w:rsidRDefault="00F51EAA" w:rsidP="00263773">
      <w:pPr>
        <w:pStyle w:val="BodyText"/>
      </w:pPr>
    </w:p>
    <w:p w14:paraId="540D4272" w14:textId="0EC2DC4B" w:rsidR="00663C3B" w:rsidRDefault="00663C3B" w:rsidP="00421D94">
      <w:pPr>
        <w:pStyle w:val="BodyText"/>
      </w:pPr>
    </w:p>
    <w:tbl>
      <w:tblPr>
        <w:tblW w:w="0" w:type="auto"/>
        <w:tblInd w:w="1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8"/>
        <w:gridCol w:w="6972"/>
      </w:tblGrid>
      <w:tr w:rsidR="00A0551C" w:rsidRPr="00474A79" w14:paraId="0362F35F" w14:textId="77777777" w:rsidTr="00972447">
        <w:trPr>
          <w:trHeight w:val="425"/>
        </w:trPr>
        <w:tc>
          <w:tcPr>
            <w:tcW w:w="8400" w:type="dxa"/>
            <w:gridSpan w:val="2"/>
            <w:tcBorders>
              <w:top w:val="single" w:sz="4" w:space="0" w:color="auto"/>
              <w:bottom w:val="single" w:sz="4" w:space="0" w:color="auto"/>
            </w:tcBorders>
            <w:vAlign w:val="center"/>
          </w:tcPr>
          <w:p w14:paraId="3E9208A8" w14:textId="0B32C08A" w:rsidR="00A0551C" w:rsidRPr="00663C3B" w:rsidRDefault="00663C3B" w:rsidP="00972447">
            <w:pPr>
              <w:pStyle w:val="TableParagraph"/>
              <w:spacing w:line="249" w:lineRule="auto"/>
              <w:jc w:val="center"/>
              <w:rPr>
                <w:b/>
                <w:sz w:val="20"/>
              </w:rPr>
            </w:pPr>
            <w:bookmarkStart w:id="190" w:name="_Ref3798642"/>
            <w:r w:rsidRPr="00663C3B">
              <w:rPr>
                <w:b/>
              </w:rPr>
              <w:t xml:space="preserve">Table </w:t>
            </w:r>
            <w:r w:rsidRPr="00663C3B">
              <w:rPr>
                <w:b/>
              </w:rPr>
              <w:fldChar w:fldCharType="begin"/>
            </w:r>
            <w:r w:rsidRPr="00663C3B">
              <w:rPr>
                <w:b/>
              </w:rPr>
              <w:instrText xml:space="preserve"> SEQ Table \* ARABIC </w:instrText>
            </w:r>
            <w:r w:rsidRPr="00663C3B">
              <w:rPr>
                <w:b/>
              </w:rPr>
              <w:fldChar w:fldCharType="separate"/>
            </w:r>
            <w:r w:rsidR="007F3114">
              <w:rPr>
                <w:b/>
                <w:noProof/>
              </w:rPr>
              <w:t>3</w:t>
            </w:r>
            <w:r w:rsidRPr="00663C3B">
              <w:rPr>
                <w:b/>
              </w:rPr>
              <w:fldChar w:fldCharType="end"/>
            </w:r>
            <w:r w:rsidRPr="00663C3B">
              <w:rPr>
                <w:b/>
              </w:rPr>
              <w:t xml:space="preserve">: Associated Clinical Statement </w:t>
            </w:r>
            <w:bookmarkEnd w:id="190"/>
            <w:r w:rsidR="00D85D50">
              <w:rPr>
                <w:b/>
              </w:rPr>
              <w:t>2</w:t>
            </w:r>
          </w:p>
        </w:tc>
      </w:tr>
      <w:tr w:rsidR="00A0551C" w:rsidRPr="00474A79" w14:paraId="6B5C8B6E" w14:textId="77777777" w:rsidTr="00972447">
        <w:trPr>
          <w:trHeight w:val="425"/>
        </w:trPr>
        <w:tc>
          <w:tcPr>
            <w:tcW w:w="8400" w:type="dxa"/>
            <w:gridSpan w:val="2"/>
            <w:tcBorders>
              <w:top w:val="single" w:sz="4" w:space="0" w:color="auto"/>
              <w:bottom w:val="single" w:sz="4" w:space="0" w:color="auto"/>
            </w:tcBorders>
            <w:vAlign w:val="center"/>
          </w:tcPr>
          <w:p w14:paraId="061F2AEE" w14:textId="77777777" w:rsidR="00A0551C" w:rsidRPr="00922B39" w:rsidRDefault="00A0551C" w:rsidP="00972447">
            <w:pPr>
              <w:pStyle w:val="TableParagraph"/>
              <w:spacing w:line="249" w:lineRule="auto"/>
              <w:rPr>
                <w:b/>
                <w:i/>
                <w:color w:val="0070C0"/>
                <w:sz w:val="20"/>
              </w:rPr>
            </w:pPr>
            <w:r w:rsidRPr="00922B39">
              <w:rPr>
                <w:b/>
                <w:sz w:val="20"/>
              </w:rPr>
              <w:t>Narrative</w:t>
            </w:r>
            <w:r w:rsidRPr="00922B39">
              <w:rPr>
                <w:sz w:val="20"/>
              </w:rPr>
              <w:t xml:space="preserve">: Arterial blood pressure 120 mmHg; taken on right brachial artery using adult blood pressure cuff; patient in sitting position for at least 5 minutes; </w:t>
            </w:r>
            <w:r w:rsidRPr="00922B39">
              <w:rPr>
                <w:b/>
                <w:i/>
                <w:color w:val="0070C0"/>
                <w:sz w:val="20"/>
              </w:rPr>
              <w:t>urinated not more than 30 minutes prior to measurement</w:t>
            </w:r>
          </w:p>
          <w:p w14:paraId="74BE8E67" w14:textId="77777777" w:rsidR="00A0551C" w:rsidRDefault="00A0551C" w:rsidP="00972447">
            <w:pPr>
              <w:pStyle w:val="TableParagraph"/>
              <w:spacing w:line="249" w:lineRule="auto"/>
              <w:rPr>
                <w:b/>
                <w:sz w:val="20"/>
              </w:rPr>
            </w:pPr>
          </w:p>
          <w:p w14:paraId="4D69EA1F" w14:textId="77777777" w:rsidR="00A0551C" w:rsidRDefault="00A0551C" w:rsidP="00972447">
            <w:pPr>
              <w:pStyle w:val="TableParagraph"/>
              <w:spacing w:before="0"/>
              <w:rPr>
                <w:i/>
                <w:sz w:val="20"/>
              </w:rPr>
            </w:pPr>
            <w:r>
              <w:rPr>
                <w:sz w:val="20"/>
              </w:rPr>
              <w:t>Statement type:</w:t>
            </w:r>
            <w:r>
              <w:rPr>
                <w:sz w:val="20"/>
                <w:u w:val="single"/>
              </w:rPr>
              <w:t xml:space="preserve"> </w:t>
            </w:r>
            <w:r>
              <w:rPr>
                <w:i/>
                <w:sz w:val="20"/>
                <w:u w:val="single"/>
              </w:rPr>
              <w:t>[Performance]</w:t>
            </w:r>
          </w:p>
          <w:p w14:paraId="734785E5" w14:textId="77777777" w:rsidR="00A0551C" w:rsidRDefault="00A0551C" w:rsidP="00972447">
            <w:pPr>
              <w:pStyle w:val="TableParagraph"/>
              <w:spacing w:line="249" w:lineRule="auto"/>
              <w:rPr>
                <w:b/>
                <w:sz w:val="20"/>
              </w:rPr>
            </w:pPr>
          </w:p>
          <w:p w14:paraId="19E88BD8" w14:textId="77777777" w:rsidR="00A0551C" w:rsidRDefault="00A0551C" w:rsidP="00972447">
            <w:pPr>
              <w:pStyle w:val="TableParagraph"/>
              <w:spacing w:line="249" w:lineRule="auto"/>
              <w:rPr>
                <w:i/>
                <w:sz w:val="20"/>
              </w:rPr>
            </w:pPr>
            <w:r>
              <w:rPr>
                <w:sz w:val="20"/>
              </w:rPr>
              <w:t xml:space="preserve">Subject of info: </w:t>
            </w:r>
            <w:r>
              <w:rPr>
                <w:i/>
                <w:sz w:val="20"/>
              </w:rPr>
              <w:t>[410604004 |Subject of record]</w:t>
            </w:r>
          </w:p>
          <w:p w14:paraId="09499572" w14:textId="77777777" w:rsidR="00A0551C" w:rsidRDefault="00A0551C" w:rsidP="00972447">
            <w:pPr>
              <w:pStyle w:val="TableParagraph"/>
              <w:spacing w:line="249" w:lineRule="auto"/>
              <w:rPr>
                <w:sz w:val="20"/>
              </w:rPr>
            </w:pPr>
          </w:p>
          <w:p w14:paraId="66F6DDD3" w14:textId="77777777" w:rsidR="00A0551C" w:rsidRDefault="00A0551C" w:rsidP="00972447">
            <w:pPr>
              <w:pStyle w:val="TableParagraph"/>
              <w:spacing w:line="249" w:lineRule="auto"/>
              <w:rPr>
                <w:i/>
                <w:sz w:val="20"/>
              </w:rPr>
            </w:pPr>
            <w:r>
              <w:rPr>
                <w:sz w:val="20"/>
              </w:rPr>
              <w:t xml:space="preserve">Authors: </w:t>
            </w:r>
            <w:r>
              <w:rPr>
                <w:i/>
                <w:sz w:val="20"/>
              </w:rPr>
              <w:t>[223366009|Healthcare professional]</w:t>
            </w:r>
          </w:p>
          <w:p w14:paraId="27A8D653" w14:textId="77777777" w:rsidR="00A0551C" w:rsidRDefault="00A0551C" w:rsidP="00972447">
            <w:pPr>
              <w:pStyle w:val="TableParagraph"/>
              <w:spacing w:line="249" w:lineRule="auto"/>
              <w:rPr>
                <w:i/>
                <w:sz w:val="20"/>
              </w:rPr>
            </w:pPr>
          </w:p>
          <w:p w14:paraId="2BC2E9E5" w14:textId="0D42BF14" w:rsidR="00322234" w:rsidRDefault="00A0551C" w:rsidP="00322234">
            <w:pPr>
              <w:pStyle w:val="TableParagraph"/>
              <w:spacing w:line="249" w:lineRule="auto"/>
              <w:rPr>
                <w:i/>
                <w:sz w:val="20"/>
              </w:rPr>
            </w:pPr>
            <w:r>
              <w:rPr>
                <w:sz w:val="20"/>
              </w:rPr>
              <w:t xml:space="preserve">Topic: </w:t>
            </w:r>
            <w:r w:rsidR="00322234">
              <w:rPr>
                <w:i/>
                <w:sz w:val="20"/>
              </w:rPr>
              <w:t>[</w:t>
            </w:r>
            <w:r w:rsidR="00322234" w:rsidRPr="00EE587F">
              <w:rPr>
                <w:i/>
                <w:sz w:val="20"/>
              </w:rPr>
              <w:t>5751000205109</w:t>
            </w:r>
            <w:r w:rsidR="00322234">
              <w:rPr>
                <w:i/>
                <w:sz w:val="20"/>
              </w:rPr>
              <w:t>|Observation procedure]-</w:t>
            </w:r>
          </w:p>
          <w:p w14:paraId="1332EC7F" w14:textId="4986CEC0" w:rsidR="00A0551C" w:rsidRDefault="00322234" w:rsidP="00322234">
            <w:pPr>
              <w:pStyle w:val="TableParagraph"/>
              <w:spacing w:line="249" w:lineRule="auto"/>
              <w:ind w:left="720"/>
              <w:rPr>
                <w:i/>
                <w:sz w:val="20"/>
              </w:rPr>
            </w:pPr>
            <w:r>
              <w:rPr>
                <w:i/>
                <w:sz w:val="20"/>
              </w:rPr>
              <w:t>(</w:t>
            </w:r>
            <w:r w:rsidRPr="00322234">
              <w:rPr>
                <w:i/>
                <w:sz w:val="20"/>
              </w:rPr>
              <w:t>3</w:t>
            </w:r>
            <w:r w:rsidR="008A68FA">
              <w:rPr>
                <w:i/>
                <w:sz w:val="20"/>
              </w:rPr>
              <w:t xml:space="preserve">63702006 |Has focus) </w:t>
            </w:r>
            <w:r>
              <w:rPr>
                <w:i/>
                <w:sz w:val="20"/>
              </w:rPr>
              <w:t>[</w:t>
            </w:r>
            <w:r w:rsidR="00922B39" w:rsidRPr="00922B39">
              <w:rPr>
                <w:i/>
                <w:sz w:val="20"/>
              </w:rPr>
              <w:t>252041008</w:t>
            </w:r>
            <w:r w:rsidR="00922B39">
              <w:rPr>
                <w:i/>
                <w:sz w:val="20"/>
              </w:rPr>
              <w:t xml:space="preserve"> |Micturition finding</w:t>
            </w:r>
            <w:r w:rsidR="00A0551C">
              <w:rPr>
                <w:i/>
                <w:sz w:val="20"/>
              </w:rPr>
              <w:t>]</w:t>
            </w:r>
          </w:p>
          <w:p w14:paraId="23A77C69" w14:textId="77777777" w:rsidR="00A0551C" w:rsidRPr="00474A79" w:rsidRDefault="00A0551C" w:rsidP="00972447">
            <w:pPr>
              <w:pStyle w:val="TableParagraph"/>
              <w:spacing w:before="10" w:line="249" w:lineRule="auto"/>
              <w:ind w:left="720" w:right="842"/>
              <w:rPr>
                <w:b/>
                <w:sz w:val="20"/>
              </w:rPr>
            </w:pPr>
          </w:p>
        </w:tc>
      </w:tr>
      <w:tr w:rsidR="00A0551C" w14:paraId="3F85D85C" w14:textId="77777777" w:rsidTr="00972447">
        <w:trPr>
          <w:trHeight w:val="319"/>
        </w:trPr>
        <w:tc>
          <w:tcPr>
            <w:tcW w:w="1428" w:type="dxa"/>
            <w:vMerge w:val="restart"/>
          </w:tcPr>
          <w:p w14:paraId="585DD925" w14:textId="77777777" w:rsidR="00A0551C" w:rsidRDefault="00A0551C" w:rsidP="00972447">
            <w:pPr>
              <w:pStyle w:val="TableParagraph"/>
              <w:rPr>
                <w:sz w:val="20"/>
              </w:rPr>
            </w:pPr>
            <w:r>
              <w:rPr>
                <w:sz w:val="20"/>
              </w:rPr>
              <w:t>Circumstance:</w:t>
            </w:r>
          </w:p>
        </w:tc>
        <w:tc>
          <w:tcPr>
            <w:tcW w:w="6972" w:type="dxa"/>
          </w:tcPr>
          <w:p w14:paraId="236046B8" w14:textId="77777777" w:rsidR="00A0551C" w:rsidRDefault="00A0551C" w:rsidP="00972447">
            <w:pPr>
              <w:pStyle w:val="TableParagraph"/>
              <w:ind w:left="2160" w:right="2559"/>
              <w:jc w:val="both"/>
              <w:rPr>
                <w:sz w:val="20"/>
              </w:rPr>
            </w:pPr>
            <w:r>
              <w:rPr>
                <w:sz w:val="20"/>
              </w:rPr>
              <w:t>Performance Circumstance</w:t>
            </w:r>
          </w:p>
        </w:tc>
      </w:tr>
      <w:tr w:rsidR="00A0551C" w14:paraId="26012E26" w14:textId="77777777" w:rsidTr="00972447">
        <w:trPr>
          <w:trHeight w:val="1880"/>
        </w:trPr>
        <w:tc>
          <w:tcPr>
            <w:tcW w:w="1428" w:type="dxa"/>
            <w:vMerge/>
            <w:tcBorders>
              <w:top w:val="nil"/>
            </w:tcBorders>
          </w:tcPr>
          <w:p w14:paraId="0CCA2142" w14:textId="77777777" w:rsidR="00A0551C" w:rsidRDefault="00A0551C" w:rsidP="00972447">
            <w:pPr>
              <w:rPr>
                <w:sz w:val="2"/>
                <w:szCs w:val="2"/>
              </w:rPr>
            </w:pPr>
          </w:p>
        </w:tc>
        <w:tc>
          <w:tcPr>
            <w:tcW w:w="6972" w:type="dxa"/>
          </w:tcPr>
          <w:p w14:paraId="416AA0AA" w14:textId="4B6888B7" w:rsidR="00A0551C" w:rsidRDefault="00A0551C" w:rsidP="00972447">
            <w:pPr>
              <w:pStyle w:val="TableParagraph"/>
              <w:spacing w:before="25" w:line="232" w:lineRule="auto"/>
              <w:ind w:left="0" w:right="37"/>
              <w:rPr>
                <w:i/>
                <w:sz w:val="20"/>
              </w:rPr>
            </w:pPr>
            <w:r>
              <w:rPr>
                <w:sz w:val="20"/>
              </w:rPr>
              <w:t xml:space="preserve">Timing: </w:t>
            </w:r>
            <w:r w:rsidR="00922B39">
              <w:rPr>
                <w:sz w:val="20"/>
              </w:rPr>
              <w:t>≤</w:t>
            </w:r>
            <w:r>
              <w:rPr>
                <w:sz w:val="20"/>
              </w:rPr>
              <w:t xml:space="preserve"> </w:t>
            </w:r>
            <w:r w:rsidR="00922B39">
              <w:rPr>
                <w:sz w:val="20"/>
              </w:rPr>
              <w:t>30</w:t>
            </w:r>
            <w:r>
              <w:rPr>
                <w:sz w:val="20"/>
              </w:rPr>
              <w:t xml:space="preserve"> min. prior to statement time </w:t>
            </w:r>
          </w:p>
          <w:p w14:paraId="32A282BC" w14:textId="77777777" w:rsidR="00A0551C" w:rsidRDefault="00A0551C" w:rsidP="00972447">
            <w:pPr>
              <w:pStyle w:val="TableParagraph"/>
              <w:spacing w:before="92"/>
              <w:ind w:left="0"/>
              <w:rPr>
                <w:i/>
                <w:sz w:val="20"/>
              </w:rPr>
            </w:pPr>
            <w:r>
              <w:rPr>
                <w:sz w:val="20"/>
              </w:rPr>
              <w:t>Purposes: Ø</w:t>
            </w:r>
          </w:p>
          <w:p w14:paraId="1F7E2C22" w14:textId="77777777" w:rsidR="00A0551C" w:rsidRDefault="00A0551C" w:rsidP="00972447">
            <w:pPr>
              <w:pStyle w:val="TableParagraph"/>
              <w:spacing w:before="90" w:line="333" w:lineRule="auto"/>
              <w:ind w:left="0" w:right="1801"/>
              <w:rPr>
                <w:sz w:val="20"/>
              </w:rPr>
            </w:pPr>
            <w:r>
              <w:rPr>
                <w:sz w:val="20"/>
              </w:rPr>
              <w:t>Triggers: Ø</w:t>
            </w:r>
          </w:p>
          <w:p w14:paraId="466FD2EB" w14:textId="77777777" w:rsidR="00A0551C" w:rsidRDefault="00A0551C" w:rsidP="00972447">
            <w:pPr>
              <w:pStyle w:val="TableParagraph"/>
              <w:spacing w:before="90" w:line="333" w:lineRule="auto"/>
              <w:ind w:left="0" w:right="1801"/>
              <w:rPr>
                <w:i/>
                <w:sz w:val="20"/>
              </w:rPr>
            </w:pPr>
            <w:r>
              <w:rPr>
                <w:sz w:val="20"/>
              </w:rPr>
              <w:t xml:space="preserve">Participants: </w:t>
            </w:r>
            <w:r>
              <w:rPr>
                <w:i/>
                <w:sz w:val="20"/>
              </w:rPr>
              <w:t>[410604004 |Subject of record]</w:t>
            </w:r>
          </w:p>
          <w:p w14:paraId="4AFB4E8C" w14:textId="77777777" w:rsidR="00A0551C" w:rsidRDefault="00A0551C" w:rsidP="00972447">
            <w:pPr>
              <w:pStyle w:val="TableParagraph"/>
              <w:spacing w:before="0"/>
              <w:ind w:left="0"/>
              <w:rPr>
                <w:i/>
                <w:sz w:val="20"/>
              </w:rPr>
            </w:pPr>
            <w:r>
              <w:rPr>
                <w:sz w:val="20"/>
              </w:rPr>
              <w:t>Priority: Ø</w:t>
            </w:r>
          </w:p>
        </w:tc>
      </w:tr>
      <w:tr w:rsidR="00A0551C" w14:paraId="2ACE526D" w14:textId="77777777" w:rsidTr="00972447">
        <w:trPr>
          <w:trHeight w:val="317"/>
        </w:trPr>
        <w:tc>
          <w:tcPr>
            <w:tcW w:w="1428" w:type="dxa"/>
            <w:vMerge/>
            <w:tcBorders>
              <w:top w:val="nil"/>
            </w:tcBorders>
          </w:tcPr>
          <w:p w14:paraId="165420C1" w14:textId="77777777" w:rsidR="00A0551C" w:rsidRDefault="00A0551C" w:rsidP="00972447">
            <w:pPr>
              <w:rPr>
                <w:sz w:val="2"/>
                <w:szCs w:val="2"/>
              </w:rPr>
            </w:pPr>
          </w:p>
        </w:tc>
        <w:tc>
          <w:tcPr>
            <w:tcW w:w="6972" w:type="dxa"/>
            <w:tcBorders>
              <w:bottom w:val="single" w:sz="6" w:space="0" w:color="000000"/>
            </w:tcBorders>
          </w:tcPr>
          <w:p w14:paraId="34794163" w14:textId="77777777" w:rsidR="00A0551C" w:rsidRDefault="00A0551C" w:rsidP="00972447">
            <w:pPr>
              <w:pStyle w:val="TableParagraph"/>
              <w:rPr>
                <w:sz w:val="20"/>
              </w:rPr>
            </w:pPr>
            <w:r>
              <w:rPr>
                <w:sz w:val="20"/>
              </w:rPr>
              <w:t>Result: Ø</w:t>
            </w:r>
          </w:p>
        </w:tc>
      </w:tr>
      <w:tr w:rsidR="00A0551C" w14:paraId="6927B589" w14:textId="77777777" w:rsidTr="00972447">
        <w:trPr>
          <w:trHeight w:val="1877"/>
        </w:trPr>
        <w:tc>
          <w:tcPr>
            <w:tcW w:w="8400" w:type="dxa"/>
            <w:gridSpan w:val="2"/>
            <w:tcBorders>
              <w:top w:val="single" w:sz="6" w:space="0" w:color="000000"/>
            </w:tcBorders>
          </w:tcPr>
          <w:p w14:paraId="483CE2CF" w14:textId="4A2B5D09" w:rsidR="00A0551C" w:rsidRDefault="00A0551C" w:rsidP="00972447">
            <w:pPr>
              <w:pStyle w:val="TableParagraph"/>
              <w:spacing w:before="17"/>
              <w:rPr>
                <w:sz w:val="20"/>
              </w:rPr>
            </w:pPr>
            <w:r>
              <w:rPr>
                <w:sz w:val="20"/>
              </w:rPr>
              <w:t>Associations:</w:t>
            </w:r>
            <w:r w:rsidR="003B69C8">
              <w:rPr>
                <w:sz w:val="20"/>
              </w:rPr>
              <w:t xml:space="preserve"> a3b46565- f8cd-4354-b4b6-3dff42d33496</w:t>
            </w:r>
          </w:p>
          <w:p w14:paraId="62D5F66A" w14:textId="77777777" w:rsidR="00A0551C" w:rsidRDefault="00A0551C" w:rsidP="00972447">
            <w:pPr>
              <w:pStyle w:val="TableParagraph"/>
              <w:spacing w:before="3"/>
              <w:ind w:left="0"/>
              <w:rPr>
                <w:b/>
                <w:sz w:val="18"/>
              </w:rPr>
            </w:pPr>
          </w:p>
          <w:p w14:paraId="455B2AD5" w14:textId="77777777" w:rsidR="00A0551C" w:rsidRDefault="00A0551C" w:rsidP="00972447">
            <w:pPr>
              <w:pStyle w:val="TableParagraph"/>
              <w:spacing w:before="0"/>
              <w:rPr>
                <w:i/>
                <w:sz w:val="20"/>
              </w:rPr>
            </w:pPr>
            <w:r>
              <w:rPr>
                <w:sz w:val="20"/>
              </w:rPr>
              <w:t xml:space="preserve">Statement time: </w:t>
            </w:r>
            <w:r>
              <w:rPr>
                <w:i/>
                <w:spacing w:val="-5"/>
                <w:sz w:val="20"/>
              </w:rPr>
              <w:t xml:space="preserve">[ISO </w:t>
            </w:r>
            <w:r>
              <w:rPr>
                <w:i/>
                <w:sz w:val="20"/>
              </w:rPr>
              <w:t>8601 date/time format]</w:t>
            </w:r>
          </w:p>
          <w:p w14:paraId="62C1BE5B" w14:textId="77777777" w:rsidR="00922B39" w:rsidRDefault="00A0551C" w:rsidP="00972447">
            <w:pPr>
              <w:pStyle w:val="TableParagraph"/>
              <w:spacing w:before="193" w:line="249" w:lineRule="auto"/>
              <w:ind w:right="33"/>
              <w:rPr>
                <w:sz w:val="20"/>
              </w:rPr>
            </w:pPr>
            <w:r>
              <w:rPr>
                <w:sz w:val="20"/>
              </w:rPr>
              <w:t xml:space="preserve">Stamp coordinate: </w:t>
            </w:r>
            <w:r>
              <w:rPr>
                <w:i/>
                <w:sz w:val="20"/>
              </w:rPr>
              <w:t xml:space="preserve">[SOLOR Module] </w:t>
            </w:r>
            <w:r>
              <w:rPr>
                <w:sz w:val="20"/>
              </w:rPr>
              <w:t xml:space="preserve">, </w:t>
            </w:r>
            <w:r>
              <w:rPr>
                <w:i/>
                <w:sz w:val="20"/>
              </w:rPr>
              <w:t xml:space="preserve">[Release Path] </w:t>
            </w:r>
            <w:r>
              <w:rPr>
                <w:sz w:val="20"/>
              </w:rPr>
              <w:t>, 2007-04-05T14:30Z</w:t>
            </w:r>
          </w:p>
          <w:p w14:paraId="5586FD8D" w14:textId="3DB08705" w:rsidR="00A0551C" w:rsidRDefault="00A0551C" w:rsidP="00972447">
            <w:pPr>
              <w:pStyle w:val="TableParagraph"/>
              <w:spacing w:before="193" w:line="249" w:lineRule="auto"/>
              <w:ind w:right="33"/>
              <w:rPr>
                <w:sz w:val="20"/>
              </w:rPr>
            </w:pPr>
            <w:r>
              <w:rPr>
                <w:sz w:val="20"/>
              </w:rPr>
              <w:t xml:space="preserve">Statement id: </w:t>
            </w:r>
            <w:r w:rsidR="00922B39" w:rsidRPr="00922B39">
              <w:rPr>
                <w:sz w:val="20"/>
              </w:rPr>
              <w:t>df478857-2eae-40b2-909f-68ef0d0b9eb5</w:t>
            </w:r>
          </w:p>
          <w:p w14:paraId="36B9F1B3" w14:textId="77777777" w:rsidR="00A0551C" w:rsidRDefault="00A0551C" w:rsidP="00972447">
            <w:pPr>
              <w:pStyle w:val="TableParagraph"/>
              <w:spacing w:before="6"/>
              <w:ind w:left="0"/>
              <w:rPr>
                <w:b/>
                <w:sz w:val="17"/>
              </w:rPr>
            </w:pPr>
          </w:p>
          <w:p w14:paraId="167A33F3" w14:textId="77777777" w:rsidR="00A0551C" w:rsidRDefault="00A0551C" w:rsidP="00972447">
            <w:pPr>
              <w:pStyle w:val="TableParagraph"/>
              <w:spacing w:before="0"/>
              <w:rPr>
                <w:sz w:val="20"/>
              </w:rPr>
            </w:pPr>
            <w:r>
              <w:rPr>
                <w:sz w:val="20"/>
              </w:rPr>
              <w:t>Subject of record ID:</w:t>
            </w:r>
          </w:p>
        </w:tc>
      </w:tr>
    </w:tbl>
    <w:p w14:paraId="4980DCA4" w14:textId="34D6684C" w:rsidR="00A0551C" w:rsidRDefault="00A0551C" w:rsidP="00263773">
      <w:pPr>
        <w:pStyle w:val="BodyText"/>
      </w:pPr>
    </w:p>
    <w:p w14:paraId="206BFBEF" w14:textId="69ACCEDF" w:rsidR="00E963EF" w:rsidRDefault="00E963EF" w:rsidP="00263773">
      <w:pPr>
        <w:pStyle w:val="BodyText"/>
      </w:pPr>
    </w:p>
    <w:p w14:paraId="2589330E" w14:textId="27BE1A65" w:rsidR="00E963EF" w:rsidRPr="00393C38" w:rsidRDefault="00F455B2" w:rsidP="00FB2590">
      <w:pPr>
        <w:pStyle w:val="Heading3"/>
      </w:pPr>
      <w:bookmarkStart w:id="191" w:name="_Toc5884787"/>
      <w:r w:rsidRPr="00393C38">
        <w:t>Pulse Rate Measurement</w:t>
      </w:r>
      <w:bookmarkEnd w:id="191"/>
    </w:p>
    <w:p w14:paraId="74CB2EB8" w14:textId="31CC435A" w:rsidR="00E963EF" w:rsidRDefault="00E963EF" w:rsidP="00263773">
      <w:pPr>
        <w:pStyle w:val="BodyText"/>
      </w:pPr>
    </w:p>
    <w:p w14:paraId="0440ACF0" w14:textId="4037337A" w:rsidR="00E963EF" w:rsidRDefault="00E963EF" w:rsidP="00263773">
      <w:pPr>
        <w:pStyle w:val="BodyText"/>
      </w:pPr>
    </w:p>
    <w:p w14:paraId="20BEA351" w14:textId="1A3FE0CC" w:rsidR="00E963EF" w:rsidRPr="00B32D21" w:rsidRDefault="00B32D21" w:rsidP="00263773">
      <w:pPr>
        <w:pStyle w:val="BodyText"/>
        <w:rPr>
          <w:b/>
        </w:rPr>
      </w:pPr>
      <w:r w:rsidRPr="00B32D21">
        <w:rPr>
          <w:b/>
          <w:highlight w:val="green"/>
        </w:rPr>
        <w:t>PLACEHOLDER</w:t>
      </w:r>
    </w:p>
    <w:p w14:paraId="378D5F98" w14:textId="77777777" w:rsidR="00E963EF" w:rsidRDefault="00E963EF" w:rsidP="00263773">
      <w:pPr>
        <w:pStyle w:val="BodyText"/>
      </w:pPr>
    </w:p>
    <w:p w14:paraId="6E0C5FEA" w14:textId="77777777" w:rsidR="008B5E9B" w:rsidRDefault="008B5E9B">
      <w:pPr>
        <w:tabs>
          <w:tab w:val="left" w:pos="3779"/>
        </w:tabs>
        <w:spacing w:line="229" w:lineRule="exact"/>
        <w:ind w:left="1060"/>
        <w:rPr>
          <w:sz w:val="20"/>
        </w:rPr>
      </w:pPr>
    </w:p>
    <w:p w14:paraId="00A0C63C" w14:textId="264326E2" w:rsidR="0013148D" w:rsidRDefault="00C93035" w:rsidP="00FB2590">
      <w:pPr>
        <w:pStyle w:val="Heading3"/>
      </w:pPr>
      <w:bookmarkStart w:id="192" w:name="6.2.4._Performance_Statement_Example_4"/>
      <w:bookmarkStart w:id="193" w:name="_Toc1824844"/>
      <w:bookmarkStart w:id="194" w:name="_Toc5884788"/>
      <w:bookmarkEnd w:id="192"/>
      <w:commentRangeStart w:id="195"/>
      <w:r>
        <w:t>Performance Statement Example</w:t>
      </w:r>
      <w:r>
        <w:rPr>
          <w:spacing w:val="-12"/>
        </w:rPr>
        <w:t xml:space="preserve"> </w:t>
      </w:r>
      <w:r>
        <w:t>4</w:t>
      </w:r>
      <w:bookmarkEnd w:id="193"/>
      <w:commentRangeEnd w:id="195"/>
      <w:r w:rsidR="00B32D21">
        <w:rPr>
          <w:rStyle w:val="CommentReference"/>
          <w:rFonts w:ascii="Times New Roman" w:eastAsia="Times New Roman" w:hAnsi="Times New Roman" w:cs="Times New Roman"/>
          <w:b w:val="0"/>
          <w:bCs w:val="0"/>
          <w:w w:val="100"/>
        </w:rPr>
        <w:commentReference w:id="195"/>
      </w:r>
      <w:bookmarkEnd w:id="194"/>
    </w:p>
    <w:p w14:paraId="32E1A977" w14:textId="77777777" w:rsidR="0013148D" w:rsidRDefault="00C93035">
      <w:pPr>
        <w:tabs>
          <w:tab w:val="left" w:pos="2699"/>
        </w:tabs>
        <w:spacing w:before="232"/>
        <w:ind w:left="1060"/>
        <w:rPr>
          <w:sz w:val="20"/>
        </w:rPr>
      </w:pPr>
      <w:r>
        <w:rPr>
          <w:b/>
          <w:sz w:val="20"/>
        </w:rPr>
        <w:t>Narrative</w:t>
      </w:r>
      <w:r>
        <w:rPr>
          <w:b/>
          <w:sz w:val="20"/>
        </w:rPr>
        <w:tab/>
      </w:r>
      <w:r>
        <w:rPr>
          <w:sz w:val="20"/>
        </w:rPr>
        <w:t>Patient has thromboembolism history.</w:t>
      </w:r>
    </w:p>
    <w:p w14:paraId="162F0084" w14:textId="77777777" w:rsidR="0013148D" w:rsidRDefault="0013148D">
      <w:pPr>
        <w:pStyle w:val="BodyText"/>
        <w:spacing w:before="3"/>
        <w:rPr>
          <w:sz w:val="19"/>
        </w:rPr>
      </w:pPr>
    </w:p>
    <w:p w14:paraId="24339578" w14:textId="77777777" w:rsidR="0013148D" w:rsidRDefault="00C93035">
      <w:pPr>
        <w:pStyle w:val="BodyText"/>
        <w:tabs>
          <w:tab w:val="left" w:pos="2699"/>
        </w:tabs>
        <w:ind w:left="1060"/>
      </w:pPr>
      <w:r>
        <w:rPr>
          <w:b/>
        </w:rPr>
        <w:t>Topic</w:t>
      </w:r>
      <w:r>
        <w:rPr>
          <w:b/>
        </w:rPr>
        <w:tab/>
      </w:r>
      <w:r>
        <w:t>Observation of thromboembolism.</w:t>
      </w:r>
    </w:p>
    <w:p w14:paraId="69F9DFB1" w14:textId="77777777" w:rsidR="0013148D" w:rsidRDefault="0013148D">
      <w:pPr>
        <w:pStyle w:val="BodyText"/>
        <w:spacing w:before="7"/>
        <w:rPr>
          <w:sz w:val="19"/>
        </w:rPr>
      </w:pPr>
    </w:p>
    <w:p w14:paraId="3207693F" w14:textId="77777777" w:rsidR="0013148D" w:rsidRDefault="00C93035">
      <w:pPr>
        <w:tabs>
          <w:tab w:val="left" w:pos="2699"/>
        </w:tabs>
        <w:ind w:left="1060"/>
        <w:rPr>
          <w:b/>
          <w:i/>
          <w:sz w:val="20"/>
        </w:rPr>
      </w:pPr>
      <w:r>
        <w:rPr>
          <w:b/>
          <w:sz w:val="20"/>
        </w:rPr>
        <w:t>Circumstance</w:t>
      </w:r>
      <w:r>
        <w:rPr>
          <w:b/>
          <w:sz w:val="20"/>
        </w:rPr>
        <w:tab/>
      </w:r>
      <w:r>
        <w:rPr>
          <w:b/>
          <w:i/>
          <w:sz w:val="20"/>
        </w:rPr>
        <w:t>Observation Result</w:t>
      </w:r>
    </w:p>
    <w:p w14:paraId="615D733F" w14:textId="77777777" w:rsidR="0013148D" w:rsidRDefault="0013148D">
      <w:pPr>
        <w:pStyle w:val="BodyText"/>
        <w:spacing w:before="3"/>
        <w:rPr>
          <w:b/>
          <w:i/>
          <w:sz w:val="19"/>
        </w:rPr>
      </w:pPr>
    </w:p>
    <w:p w14:paraId="591B1E2A" w14:textId="77777777" w:rsidR="0013148D" w:rsidRDefault="00C93035">
      <w:pPr>
        <w:spacing w:line="472" w:lineRule="auto"/>
        <w:ind w:left="2700" w:right="5706"/>
        <w:rPr>
          <w:sz w:val="20"/>
        </w:rPr>
      </w:pPr>
      <w:r>
        <w:rPr>
          <w:b/>
          <w:sz w:val="20"/>
        </w:rPr>
        <w:t xml:space="preserve">Value: </w:t>
      </w:r>
      <w:r>
        <w:rPr>
          <w:sz w:val="20"/>
        </w:rPr>
        <w:t xml:space="preserve">[1, </w:t>
      </w:r>
      <w:r>
        <w:rPr>
          <w:spacing w:val="-5"/>
          <w:sz w:val="20"/>
        </w:rPr>
        <w:t xml:space="preserve">inf) </w:t>
      </w:r>
      <w:r>
        <w:rPr>
          <w:b/>
          <w:i/>
          <w:sz w:val="20"/>
        </w:rPr>
        <w:t xml:space="preserve">Timing </w:t>
      </w:r>
      <w:r>
        <w:rPr>
          <w:b/>
          <w:sz w:val="20"/>
        </w:rPr>
        <w:lastRenderedPageBreak/>
        <w:t xml:space="preserve">Value: </w:t>
      </w:r>
      <w:r>
        <w:rPr>
          <w:sz w:val="20"/>
        </w:rPr>
        <w:t>[1,</w:t>
      </w:r>
      <w:r>
        <w:rPr>
          <w:spacing w:val="1"/>
          <w:sz w:val="20"/>
        </w:rPr>
        <w:t xml:space="preserve"> </w:t>
      </w:r>
      <w:r>
        <w:rPr>
          <w:spacing w:val="-5"/>
          <w:sz w:val="20"/>
        </w:rPr>
        <w:t>inf)</w:t>
      </w:r>
    </w:p>
    <w:p w14:paraId="006108C7" w14:textId="77777777" w:rsidR="0013148D" w:rsidRDefault="00C93035">
      <w:pPr>
        <w:spacing w:line="230" w:lineRule="exact"/>
        <w:ind w:left="2700"/>
        <w:rPr>
          <w:sz w:val="20"/>
        </w:rPr>
      </w:pPr>
      <w:r>
        <w:rPr>
          <w:b/>
          <w:sz w:val="20"/>
        </w:rPr>
        <w:t xml:space="preserve">measureSemantic: </w:t>
      </w:r>
      <w:r>
        <w:rPr>
          <w:sz w:val="20"/>
        </w:rPr>
        <w:t>ISO 8601 prior to statement time</w:t>
      </w:r>
    </w:p>
    <w:p w14:paraId="259A73C4" w14:textId="77777777" w:rsidR="0013148D" w:rsidRDefault="0013148D">
      <w:pPr>
        <w:pStyle w:val="BodyText"/>
        <w:spacing w:before="8"/>
        <w:rPr>
          <w:sz w:val="19"/>
        </w:rPr>
      </w:pPr>
    </w:p>
    <w:p w14:paraId="3157E5E5" w14:textId="1A692DF4" w:rsidR="0013148D" w:rsidRDefault="00C93035" w:rsidP="00B32D21">
      <w:pPr>
        <w:pStyle w:val="Heading3"/>
      </w:pPr>
      <w:bookmarkStart w:id="196" w:name="6.2.5._Performance_Statement_Example_5"/>
      <w:bookmarkStart w:id="197" w:name="_Toc1824845"/>
      <w:bookmarkStart w:id="198" w:name="_Toc5884789"/>
      <w:bookmarkEnd w:id="196"/>
      <w:r>
        <w:t>Performance Statement Example</w:t>
      </w:r>
      <w:r>
        <w:rPr>
          <w:spacing w:val="-12"/>
        </w:rPr>
        <w:t xml:space="preserve"> </w:t>
      </w:r>
      <w:r>
        <w:t>5</w:t>
      </w:r>
      <w:bookmarkEnd w:id="197"/>
      <w:bookmarkEnd w:id="198"/>
    </w:p>
    <w:p w14:paraId="141B5331" w14:textId="77777777" w:rsidR="0013148D" w:rsidRDefault="00C93035">
      <w:pPr>
        <w:tabs>
          <w:tab w:val="left" w:pos="2699"/>
        </w:tabs>
        <w:spacing w:before="231"/>
        <w:ind w:left="1060"/>
        <w:rPr>
          <w:sz w:val="20"/>
        </w:rPr>
      </w:pPr>
      <w:r>
        <w:rPr>
          <w:b/>
          <w:sz w:val="20"/>
        </w:rPr>
        <w:t>Narrative</w:t>
      </w:r>
      <w:r>
        <w:rPr>
          <w:b/>
          <w:sz w:val="20"/>
        </w:rPr>
        <w:tab/>
      </w:r>
      <w:r>
        <w:rPr>
          <w:sz w:val="20"/>
        </w:rPr>
        <w:t>Diabetes Mellitus present.</w:t>
      </w:r>
    </w:p>
    <w:p w14:paraId="77533FD6" w14:textId="77777777" w:rsidR="0013148D" w:rsidRDefault="0013148D">
      <w:pPr>
        <w:pStyle w:val="BodyText"/>
        <w:spacing w:before="4"/>
        <w:rPr>
          <w:sz w:val="19"/>
        </w:rPr>
      </w:pPr>
    </w:p>
    <w:p w14:paraId="4FC4E80E" w14:textId="77777777" w:rsidR="0013148D" w:rsidRDefault="00C93035">
      <w:pPr>
        <w:pStyle w:val="BodyText"/>
        <w:tabs>
          <w:tab w:val="left" w:pos="2699"/>
        </w:tabs>
        <w:ind w:left="1060"/>
      </w:pPr>
      <w:r>
        <w:rPr>
          <w:b/>
        </w:rPr>
        <w:t>Topic</w:t>
      </w:r>
      <w:r>
        <w:rPr>
          <w:b/>
        </w:rPr>
        <w:tab/>
      </w:r>
      <w:r>
        <w:t>Observation of Diabetes Mellitus.</w:t>
      </w:r>
    </w:p>
    <w:p w14:paraId="50074FE7" w14:textId="77777777" w:rsidR="0013148D" w:rsidRDefault="0013148D">
      <w:pPr>
        <w:pStyle w:val="BodyText"/>
        <w:spacing w:before="6"/>
        <w:rPr>
          <w:sz w:val="19"/>
        </w:rPr>
      </w:pPr>
    </w:p>
    <w:p w14:paraId="4391438F" w14:textId="77777777" w:rsidR="0013148D" w:rsidRDefault="00C93035">
      <w:pPr>
        <w:tabs>
          <w:tab w:val="left" w:pos="2699"/>
        </w:tabs>
        <w:ind w:left="1060"/>
        <w:rPr>
          <w:b/>
          <w:i/>
          <w:sz w:val="20"/>
        </w:rPr>
      </w:pPr>
      <w:r>
        <w:rPr>
          <w:b/>
          <w:sz w:val="20"/>
        </w:rPr>
        <w:t>Circumstance</w:t>
      </w:r>
      <w:r>
        <w:rPr>
          <w:b/>
          <w:sz w:val="20"/>
        </w:rPr>
        <w:tab/>
      </w:r>
      <w:r>
        <w:rPr>
          <w:b/>
          <w:i/>
          <w:sz w:val="20"/>
        </w:rPr>
        <w:t>Observation Result</w:t>
      </w:r>
    </w:p>
    <w:p w14:paraId="36D99B58" w14:textId="77777777" w:rsidR="0013148D" w:rsidRDefault="0013148D">
      <w:pPr>
        <w:pStyle w:val="BodyText"/>
        <w:spacing w:before="4"/>
        <w:rPr>
          <w:b/>
          <w:i/>
          <w:sz w:val="19"/>
        </w:rPr>
      </w:pPr>
    </w:p>
    <w:p w14:paraId="55294301" w14:textId="77777777" w:rsidR="0013148D" w:rsidRDefault="00C93035">
      <w:pPr>
        <w:ind w:left="2700"/>
        <w:rPr>
          <w:sz w:val="20"/>
        </w:rPr>
      </w:pPr>
      <w:r>
        <w:rPr>
          <w:b/>
          <w:sz w:val="20"/>
        </w:rPr>
        <w:t xml:space="preserve">Value: </w:t>
      </w:r>
      <w:r>
        <w:rPr>
          <w:sz w:val="20"/>
        </w:rPr>
        <w:t>[1, inf)</w:t>
      </w:r>
    </w:p>
    <w:p w14:paraId="2AFC5482" w14:textId="77777777" w:rsidR="0013148D" w:rsidRDefault="0013148D">
      <w:pPr>
        <w:pStyle w:val="BodyText"/>
        <w:spacing w:before="7"/>
        <w:rPr>
          <w:sz w:val="19"/>
        </w:rPr>
      </w:pPr>
    </w:p>
    <w:p w14:paraId="2D42BC38" w14:textId="03D96030" w:rsidR="0013148D" w:rsidRDefault="00C93035" w:rsidP="00B32D21">
      <w:pPr>
        <w:pStyle w:val="Heading3"/>
      </w:pPr>
      <w:bookmarkStart w:id="199" w:name="6.2.6._Performance_Statement_Example_6"/>
      <w:bookmarkStart w:id="200" w:name="_Toc1824846"/>
      <w:bookmarkStart w:id="201" w:name="_Toc5884790"/>
      <w:bookmarkEnd w:id="199"/>
      <w:r>
        <w:t>Performance Statement Example</w:t>
      </w:r>
      <w:r>
        <w:rPr>
          <w:spacing w:val="-12"/>
        </w:rPr>
        <w:t xml:space="preserve"> </w:t>
      </w:r>
      <w:r>
        <w:t>6</w:t>
      </w:r>
      <w:bookmarkEnd w:id="200"/>
      <w:bookmarkEnd w:id="201"/>
    </w:p>
    <w:p w14:paraId="743B84A3" w14:textId="77777777" w:rsidR="0013148D" w:rsidRDefault="00C93035">
      <w:pPr>
        <w:tabs>
          <w:tab w:val="left" w:pos="2699"/>
        </w:tabs>
        <w:spacing w:before="232" w:line="472" w:lineRule="auto"/>
        <w:ind w:left="1060" w:right="4167"/>
        <w:rPr>
          <w:b/>
          <w:i/>
          <w:sz w:val="20"/>
        </w:rPr>
      </w:pPr>
      <w:r>
        <w:rPr>
          <w:b/>
          <w:sz w:val="20"/>
        </w:rPr>
        <w:t>Narrative</w:t>
      </w:r>
      <w:r>
        <w:rPr>
          <w:b/>
          <w:sz w:val="20"/>
        </w:rPr>
        <w:tab/>
      </w:r>
      <w:r>
        <w:rPr>
          <w:sz w:val="20"/>
        </w:rPr>
        <w:t xml:space="preserve">Diabetes Mellitus not present. </w:t>
      </w:r>
      <w:r>
        <w:rPr>
          <w:b/>
          <w:sz w:val="20"/>
        </w:rPr>
        <w:t>Topic</w:t>
      </w:r>
      <w:r>
        <w:rPr>
          <w:b/>
          <w:sz w:val="20"/>
        </w:rPr>
        <w:tab/>
      </w:r>
      <w:r>
        <w:rPr>
          <w:sz w:val="20"/>
        </w:rPr>
        <w:t xml:space="preserve">Observation of Diabetes Mellitus. </w:t>
      </w:r>
      <w:r>
        <w:rPr>
          <w:b/>
          <w:sz w:val="20"/>
        </w:rPr>
        <w:t>Circumstance</w:t>
      </w:r>
      <w:r>
        <w:rPr>
          <w:b/>
          <w:sz w:val="20"/>
        </w:rPr>
        <w:tab/>
      </w:r>
      <w:r>
        <w:rPr>
          <w:b/>
          <w:i/>
          <w:sz w:val="20"/>
        </w:rPr>
        <w:t>Observation Result</w:t>
      </w:r>
    </w:p>
    <w:p w14:paraId="2A5C4851" w14:textId="77777777" w:rsidR="0013148D" w:rsidRDefault="00C93035">
      <w:pPr>
        <w:spacing w:line="230" w:lineRule="exact"/>
        <w:ind w:left="2700"/>
        <w:rPr>
          <w:sz w:val="20"/>
        </w:rPr>
      </w:pPr>
      <w:r>
        <w:rPr>
          <w:b/>
          <w:sz w:val="20"/>
        </w:rPr>
        <w:t xml:space="preserve">Value: </w:t>
      </w:r>
      <w:r>
        <w:rPr>
          <w:sz w:val="20"/>
        </w:rPr>
        <w:t>[0,0]</w:t>
      </w:r>
    </w:p>
    <w:p w14:paraId="314F22DE" w14:textId="77777777" w:rsidR="0013148D" w:rsidRDefault="0013148D">
      <w:pPr>
        <w:pStyle w:val="BodyText"/>
        <w:spacing w:before="7"/>
        <w:rPr>
          <w:sz w:val="19"/>
        </w:rPr>
      </w:pPr>
    </w:p>
    <w:p w14:paraId="43F97783" w14:textId="1C4F2F95" w:rsidR="0013148D" w:rsidRDefault="00C93035" w:rsidP="00B32D21">
      <w:pPr>
        <w:pStyle w:val="Heading3"/>
      </w:pPr>
      <w:bookmarkStart w:id="202" w:name="6.2.7._Performance_Statement_Example_7"/>
      <w:bookmarkStart w:id="203" w:name="_Toc1824847"/>
      <w:bookmarkStart w:id="204" w:name="_Toc5884791"/>
      <w:bookmarkEnd w:id="202"/>
      <w:r>
        <w:t>Performance Statement Example</w:t>
      </w:r>
      <w:r>
        <w:rPr>
          <w:spacing w:val="-12"/>
        </w:rPr>
        <w:t xml:space="preserve"> </w:t>
      </w:r>
      <w:r>
        <w:t>7</w:t>
      </w:r>
      <w:bookmarkEnd w:id="203"/>
      <w:bookmarkEnd w:id="204"/>
    </w:p>
    <w:p w14:paraId="546AC6C3" w14:textId="77777777" w:rsidR="0013148D" w:rsidRDefault="00C93035">
      <w:pPr>
        <w:tabs>
          <w:tab w:val="left" w:pos="2699"/>
        </w:tabs>
        <w:spacing w:before="231"/>
        <w:ind w:left="1060"/>
        <w:rPr>
          <w:sz w:val="20"/>
        </w:rPr>
      </w:pPr>
      <w:r>
        <w:rPr>
          <w:b/>
          <w:sz w:val="20"/>
        </w:rPr>
        <w:t>Narrative</w:t>
      </w:r>
      <w:r>
        <w:rPr>
          <w:b/>
          <w:sz w:val="20"/>
        </w:rPr>
        <w:tab/>
      </w:r>
      <w:r>
        <w:rPr>
          <w:sz w:val="20"/>
        </w:rPr>
        <w:t>Three dot blot hemorrhages.</w:t>
      </w:r>
    </w:p>
    <w:p w14:paraId="1F580F71" w14:textId="77777777" w:rsidR="0013148D" w:rsidRDefault="0013148D">
      <w:pPr>
        <w:pStyle w:val="BodyText"/>
        <w:spacing w:before="4"/>
        <w:rPr>
          <w:sz w:val="19"/>
        </w:rPr>
      </w:pPr>
    </w:p>
    <w:p w14:paraId="10552B69" w14:textId="77777777" w:rsidR="0013148D" w:rsidRDefault="00C93035">
      <w:pPr>
        <w:pStyle w:val="BodyText"/>
        <w:tabs>
          <w:tab w:val="left" w:pos="2699"/>
        </w:tabs>
        <w:ind w:left="1060"/>
      </w:pPr>
      <w:r>
        <w:rPr>
          <w:b/>
        </w:rPr>
        <w:t>Topic</w:t>
      </w:r>
      <w:r>
        <w:rPr>
          <w:b/>
        </w:rPr>
        <w:tab/>
      </w:r>
      <w:r>
        <w:t>Observation of Dot blot hemorrhage.</w:t>
      </w:r>
    </w:p>
    <w:p w14:paraId="2E6F07F4" w14:textId="77777777" w:rsidR="0013148D" w:rsidRDefault="0013148D">
      <w:pPr>
        <w:pStyle w:val="BodyText"/>
        <w:spacing w:before="6"/>
        <w:rPr>
          <w:sz w:val="19"/>
        </w:rPr>
      </w:pPr>
    </w:p>
    <w:p w14:paraId="7490E6F1" w14:textId="77777777" w:rsidR="0013148D" w:rsidRDefault="00C93035">
      <w:pPr>
        <w:tabs>
          <w:tab w:val="left" w:pos="2699"/>
        </w:tabs>
        <w:ind w:left="1060"/>
        <w:rPr>
          <w:b/>
          <w:i/>
          <w:sz w:val="20"/>
        </w:rPr>
      </w:pPr>
      <w:r>
        <w:rPr>
          <w:b/>
          <w:sz w:val="20"/>
        </w:rPr>
        <w:t>Circumstance</w:t>
      </w:r>
      <w:r>
        <w:rPr>
          <w:b/>
          <w:sz w:val="20"/>
        </w:rPr>
        <w:tab/>
      </w:r>
      <w:r>
        <w:rPr>
          <w:b/>
          <w:i/>
          <w:sz w:val="20"/>
        </w:rPr>
        <w:t>Observation Result</w:t>
      </w:r>
    </w:p>
    <w:p w14:paraId="75F89A71" w14:textId="77777777" w:rsidR="0013148D" w:rsidRDefault="0013148D">
      <w:pPr>
        <w:pStyle w:val="BodyText"/>
        <w:spacing w:before="4"/>
        <w:rPr>
          <w:b/>
          <w:i/>
          <w:sz w:val="19"/>
        </w:rPr>
      </w:pPr>
    </w:p>
    <w:p w14:paraId="1C7C3A69" w14:textId="77777777" w:rsidR="00E14704" w:rsidRDefault="00C93035" w:rsidP="00E14704">
      <w:pPr>
        <w:tabs>
          <w:tab w:val="left" w:pos="2699"/>
        </w:tabs>
        <w:spacing w:before="232" w:line="472" w:lineRule="auto"/>
        <w:ind w:left="2699" w:right="4167"/>
        <w:rPr>
          <w:b/>
          <w:sz w:val="20"/>
        </w:rPr>
      </w:pPr>
      <w:r>
        <w:rPr>
          <w:b/>
          <w:sz w:val="20"/>
        </w:rPr>
        <w:t xml:space="preserve">Value: </w:t>
      </w:r>
      <w:r w:rsidRPr="00E14704">
        <w:rPr>
          <w:b/>
          <w:sz w:val="20"/>
        </w:rPr>
        <w:t>[3,3]</w:t>
      </w:r>
    </w:p>
    <w:p w14:paraId="0C70DF68" w14:textId="4E5553F7" w:rsidR="0013148D" w:rsidRPr="00E14704" w:rsidRDefault="00C93035" w:rsidP="00E14704">
      <w:pPr>
        <w:ind w:left="2699"/>
      </w:pPr>
      <w:r w:rsidRPr="00E14704">
        <w:rPr>
          <w:b/>
        </w:rPr>
        <w:t>Unit</w:t>
      </w:r>
      <w:r>
        <w:t>:</w:t>
      </w:r>
      <w:r w:rsidR="00E14704">
        <w:t xml:space="preserve"> </w:t>
      </w:r>
      <w:r w:rsidRPr="00E14704">
        <w:t>count</w:t>
      </w:r>
    </w:p>
    <w:p w14:paraId="61374211" w14:textId="77777777" w:rsidR="0013148D" w:rsidRDefault="0013148D">
      <w:pPr>
        <w:pStyle w:val="BodyText"/>
        <w:spacing w:before="7"/>
        <w:rPr>
          <w:sz w:val="17"/>
        </w:rPr>
      </w:pPr>
    </w:p>
    <w:p w14:paraId="1FEE633D" w14:textId="5DC5CC1C" w:rsidR="0013148D" w:rsidRDefault="00C93035" w:rsidP="00B32D21">
      <w:pPr>
        <w:pStyle w:val="Heading3"/>
      </w:pPr>
      <w:bookmarkStart w:id="205" w:name="6.2.8._Performance_Statement_Example_8"/>
      <w:bookmarkStart w:id="206" w:name="_Toc1824848"/>
      <w:bookmarkStart w:id="207" w:name="_Toc5884792"/>
      <w:bookmarkEnd w:id="205"/>
      <w:r>
        <w:t>Performance Statement Example</w:t>
      </w:r>
      <w:r>
        <w:rPr>
          <w:spacing w:val="-12"/>
        </w:rPr>
        <w:t xml:space="preserve"> </w:t>
      </w:r>
      <w:r>
        <w:t>8</w:t>
      </w:r>
      <w:bookmarkEnd w:id="206"/>
      <w:bookmarkEnd w:id="207"/>
    </w:p>
    <w:p w14:paraId="1761E591" w14:textId="77777777" w:rsidR="0013148D" w:rsidRDefault="00C93035">
      <w:pPr>
        <w:tabs>
          <w:tab w:val="left" w:pos="2699"/>
        </w:tabs>
        <w:spacing w:before="208"/>
        <w:ind w:left="1060"/>
        <w:rPr>
          <w:sz w:val="20"/>
        </w:rPr>
      </w:pPr>
      <w:r>
        <w:rPr>
          <w:b/>
          <w:sz w:val="20"/>
        </w:rPr>
        <w:t>Narrative</w:t>
      </w:r>
      <w:r>
        <w:rPr>
          <w:b/>
          <w:sz w:val="20"/>
        </w:rPr>
        <w:tab/>
      </w:r>
      <w:r>
        <w:rPr>
          <w:sz w:val="20"/>
        </w:rPr>
        <w:t>Dot blot hemorrhage present.</w:t>
      </w:r>
    </w:p>
    <w:p w14:paraId="21B0AD51" w14:textId="77777777" w:rsidR="0013148D" w:rsidRDefault="0013148D">
      <w:pPr>
        <w:pStyle w:val="BodyText"/>
        <w:spacing w:before="3"/>
        <w:rPr>
          <w:sz w:val="17"/>
        </w:rPr>
      </w:pPr>
    </w:p>
    <w:p w14:paraId="11F5B466" w14:textId="77777777" w:rsidR="0013148D" w:rsidRDefault="00C93035">
      <w:pPr>
        <w:pStyle w:val="BodyText"/>
        <w:tabs>
          <w:tab w:val="left" w:pos="2699"/>
        </w:tabs>
        <w:ind w:left="1060"/>
      </w:pPr>
      <w:r>
        <w:rPr>
          <w:b/>
        </w:rPr>
        <w:t>Topic</w:t>
      </w:r>
      <w:r>
        <w:rPr>
          <w:b/>
        </w:rPr>
        <w:tab/>
      </w:r>
      <w:r>
        <w:t>Observation of Dot blot hemorrhage.</w:t>
      </w:r>
    </w:p>
    <w:p w14:paraId="1A167AD5" w14:textId="77777777" w:rsidR="0013148D" w:rsidRDefault="0013148D">
      <w:pPr>
        <w:pStyle w:val="BodyText"/>
        <w:spacing w:before="6"/>
        <w:rPr>
          <w:sz w:val="17"/>
        </w:rPr>
      </w:pPr>
    </w:p>
    <w:p w14:paraId="6B7305AF" w14:textId="77777777" w:rsidR="0013148D" w:rsidRDefault="00C93035">
      <w:pPr>
        <w:tabs>
          <w:tab w:val="left" w:pos="2699"/>
        </w:tabs>
        <w:ind w:left="1060"/>
        <w:rPr>
          <w:b/>
          <w:i/>
          <w:sz w:val="20"/>
        </w:rPr>
      </w:pPr>
      <w:r>
        <w:rPr>
          <w:b/>
          <w:sz w:val="20"/>
        </w:rPr>
        <w:t>Circumstance</w:t>
      </w:r>
      <w:r>
        <w:rPr>
          <w:b/>
          <w:sz w:val="20"/>
        </w:rPr>
        <w:tab/>
      </w:r>
      <w:r>
        <w:rPr>
          <w:b/>
          <w:i/>
          <w:sz w:val="20"/>
        </w:rPr>
        <w:t>Observation Result</w:t>
      </w:r>
    </w:p>
    <w:p w14:paraId="36ADEF47" w14:textId="77777777" w:rsidR="0013148D" w:rsidRDefault="0013148D">
      <w:pPr>
        <w:pStyle w:val="BodyText"/>
        <w:spacing w:before="3"/>
        <w:rPr>
          <w:b/>
          <w:i/>
          <w:sz w:val="17"/>
        </w:rPr>
      </w:pPr>
    </w:p>
    <w:p w14:paraId="49C1556D" w14:textId="77777777" w:rsidR="0013148D" w:rsidRDefault="00C93035">
      <w:pPr>
        <w:ind w:left="2700"/>
        <w:rPr>
          <w:sz w:val="20"/>
        </w:rPr>
      </w:pPr>
      <w:r>
        <w:rPr>
          <w:b/>
          <w:sz w:val="20"/>
        </w:rPr>
        <w:t xml:space="preserve">Value: </w:t>
      </w:r>
      <w:r>
        <w:rPr>
          <w:sz w:val="20"/>
        </w:rPr>
        <w:t>[1, inf)</w:t>
      </w:r>
    </w:p>
    <w:p w14:paraId="18F72040" w14:textId="77777777" w:rsidR="0013148D" w:rsidRDefault="0013148D">
      <w:pPr>
        <w:pStyle w:val="BodyText"/>
        <w:spacing w:before="7"/>
        <w:rPr>
          <w:sz w:val="17"/>
        </w:rPr>
      </w:pPr>
    </w:p>
    <w:p w14:paraId="5B9CEF12" w14:textId="1A1F5AD9" w:rsidR="0013148D" w:rsidRDefault="00C93035" w:rsidP="00B32D21">
      <w:pPr>
        <w:pStyle w:val="Heading3"/>
      </w:pPr>
      <w:bookmarkStart w:id="208" w:name="6.2.9._Performance_Statement_Example_9"/>
      <w:bookmarkStart w:id="209" w:name="_Toc1824849"/>
      <w:bookmarkStart w:id="210" w:name="_Toc5884793"/>
      <w:bookmarkEnd w:id="208"/>
      <w:r>
        <w:t>Performance Statement Example</w:t>
      </w:r>
      <w:r>
        <w:rPr>
          <w:spacing w:val="-12"/>
        </w:rPr>
        <w:t xml:space="preserve"> </w:t>
      </w:r>
      <w:r>
        <w:t>9</w:t>
      </w:r>
      <w:bookmarkEnd w:id="209"/>
      <w:bookmarkEnd w:id="210"/>
    </w:p>
    <w:p w14:paraId="2E8C6BBE" w14:textId="77777777" w:rsidR="0013148D" w:rsidRDefault="00C93035">
      <w:pPr>
        <w:tabs>
          <w:tab w:val="left" w:pos="2699"/>
        </w:tabs>
        <w:spacing w:before="208"/>
        <w:ind w:left="1060"/>
        <w:rPr>
          <w:sz w:val="20"/>
        </w:rPr>
      </w:pPr>
      <w:r>
        <w:rPr>
          <w:b/>
          <w:sz w:val="20"/>
        </w:rPr>
        <w:t>Narrative</w:t>
      </w:r>
      <w:r>
        <w:rPr>
          <w:b/>
          <w:sz w:val="20"/>
        </w:rPr>
        <w:tab/>
      </w:r>
      <w:r>
        <w:rPr>
          <w:sz w:val="20"/>
        </w:rPr>
        <w:t>Patient observed to have fall risk.</w:t>
      </w:r>
    </w:p>
    <w:p w14:paraId="5C0E2892" w14:textId="77777777" w:rsidR="0013148D" w:rsidRDefault="0013148D">
      <w:pPr>
        <w:pStyle w:val="BodyText"/>
        <w:spacing w:before="3"/>
        <w:rPr>
          <w:sz w:val="17"/>
        </w:rPr>
      </w:pPr>
    </w:p>
    <w:p w14:paraId="26374CFF" w14:textId="77777777" w:rsidR="0013148D" w:rsidRDefault="00C93035">
      <w:pPr>
        <w:pStyle w:val="BodyText"/>
        <w:tabs>
          <w:tab w:val="left" w:pos="2699"/>
        </w:tabs>
        <w:ind w:left="1060"/>
      </w:pPr>
      <w:r>
        <w:rPr>
          <w:b/>
        </w:rPr>
        <w:t>Topic</w:t>
      </w:r>
      <w:r>
        <w:rPr>
          <w:b/>
        </w:rPr>
        <w:tab/>
      </w:r>
      <w:r>
        <w:t>Observation of fall risk.</w:t>
      </w:r>
    </w:p>
    <w:p w14:paraId="329191F4" w14:textId="77777777" w:rsidR="0013148D" w:rsidRDefault="0013148D">
      <w:pPr>
        <w:pStyle w:val="BodyText"/>
        <w:spacing w:before="6"/>
        <w:rPr>
          <w:sz w:val="17"/>
        </w:rPr>
      </w:pPr>
    </w:p>
    <w:p w14:paraId="159903C7" w14:textId="77777777" w:rsidR="0013148D" w:rsidRDefault="00C93035">
      <w:pPr>
        <w:tabs>
          <w:tab w:val="left" w:pos="2699"/>
        </w:tabs>
        <w:ind w:left="1060"/>
        <w:rPr>
          <w:b/>
          <w:i/>
          <w:sz w:val="20"/>
        </w:rPr>
      </w:pPr>
      <w:r>
        <w:rPr>
          <w:b/>
          <w:sz w:val="20"/>
        </w:rPr>
        <w:t>Circumstance</w:t>
      </w:r>
      <w:r>
        <w:rPr>
          <w:b/>
          <w:sz w:val="20"/>
        </w:rPr>
        <w:tab/>
      </w:r>
      <w:r>
        <w:rPr>
          <w:b/>
          <w:i/>
          <w:sz w:val="20"/>
        </w:rPr>
        <w:t>Observation Result</w:t>
      </w:r>
    </w:p>
    <w:p w14:paraId="2A329D5F" w14:textId="77777777" w:rsidR="0013148D" w:rsidRDefault="0013148D">
      <w:pPr>
        <w:pStyle w:val="BodyText"/>
        <w:spacing w:before="3"/>
        <w:rPr>
          <w:b/>
          <w:i/>
          <w:sz w:val="17"/>
        </w:rPr>
      </w:pPr>
    </w:p>
    <w:p w14:paraId="72CC0233" w14:textId="77777777" w:rsidR="0013148D" w:rsidRDefault="00C93035">
      <w:pPr>
        <w:ind w:left="2700"/>
        <w:rPr>
          <w:sz w:val="20"/>
        </w:rPr>
      </w:pPr>
      <w:r>
        <w:rPr>
          <w:b/>
          <w:sz w:val="20"/>
        </w:rPr>
        <w:t xml:space="preserve">Value: </w:t>
      </w:r>
      <w:r>
        <w:rPr>
          <w:sz w:val="20"/>
        </w:rPr>
        <w:t>[1,1]</w:t>
      </w:r>
    </w:p>
    <w:p w14:paraId="177D63AD" w14:textId="77777777" w:rsidR="0013148D" w:rsidRDefault="0013148D">
      <w:pPr>
        <w:pStyle w:val="BodyText"/>
        <w:spacing w:before="2"/>
        <w:rPr>
          <w:sz w:val="17"/>
        </w:rPr>
      </w:pPr>
    </w:p>
    <w:p w14:paraId="4065B525" w14:textId="77777777" w:rsidR="0013148D" w:rsidRDefault="00C93035">
      <w:pPr>
        <w:spacing w:before="1"/>
        <w:ind w:left="2700"/>
        <w:rPr>
          <w:sz w:val="20"/>
        </w:rPr>
      </w:pPr>
      <w:r>
        <w:rPr>
          <w:b/>
          <w:sz w:val="20"/>
        </w:rPr>
        <w:t>Unit:</w:t>
      </w:r>
      <w:r>
        <w:rPr>
          <w:sz w:val="20"/>
        </w:rPr>
        <w:t>count</w:t>
      </w:r>
    </w:p>
    <w:p w14:paraId="18E3295B" w14:textId="77777777" w:rsidR="0013148D" w:rsidRDefault="0013148D">
      <w:pPr>
        <w:pStyle w:val="BodyText"/>
        <w:spacing w:before="6"/>
        <w:rPr>
          <w:sz w:val="17"/>
        </w:rPr>
      </w:pPr>
    </w:p>
    <w:p w14:paraId="5DB64486" w14:textId="082D72F3" w:rsidR="0013148D" w:rsidRDefault="00C93035" w:rsidP="00B32D21">
      <w:pPr>
        <w:pStyle w:val="Heading3"/>
      </w:pPr>
      <w:bookmarkStart w:id="211" w:name="6.2.10._Performance_Statement_Example_10"/>
      <w:bookmarkStart w:id="212" w:name="_Toc1824850"/>
      <w:bookmarkStart w:id="213" w:name="_Toc5884794"/>
      <w:bookmarkEnd w:id="211"/>
      <w:r>
        <w:t>Performance Statement Example</w:t>
      </w:r>
      <w:r>
        <w:rPr>
          <w:spacing w:val="-12"/>
        </w:rPr>
        <w:t xml:space="preserve"> </w:t>
      </w:r>
      <w:r>
        <w:t>10</w:t>
      </w:r>
      <w:bookmarkEnd w:id="212"/>
      <w:bookmarkEnd w:id="213"/>
    </w:p>
    <w:p w14:paraId="346FB8EC" w14:textId="77777777" w:rsidR="0013148D" w:rsidRDefault="00C93035">
      <w:pPr>
        <w:pStyle w:val="BodyText"/>
        <w:tabs>
          <w:tab w:val="left" w:pos="3899"/>
        </w:tabs>
        <w:spacing w:before="208"/>
        <w:ind w:left="1060"/>
      </w:pPr>
      <w:r>
        <w:rPr>
          <w:b/>
        </w:rPr>
        <w:t>Narrative</w:t>
      </w:r>
      <w:r>
        <w:rPr>
          <w:b/>
        </w:rPr>
        <w:tab/>
      </w:r>
      <w:r>
        <w:t>Family history (mother) of colon cancer.</w:t>
      </w:r>
    </w:p>
    <w:p w14:paraId="3D161352" w14:textId="77777777" w:rsidR="0013148D" w:rsidRDefault="0013148D">
      <w:pPr>
        <w:pStyle w:val="BodyText"/>
        <w:spacing w:before="3"/>
        <w:rPr>
          <w:sz w:val="17"/>
        </w:rPr>
      </w:pPr>
    </w:p>
    <w:p w14:paraId="12F0059C" w14:textId="77777777" w:rsidR="0013148D" w:rsidRDefault="00C93035">
      <w:pPr>
        <w:tabs>
          <w:tab w:val="left" w:pos="3899"/>
        </w:tabs>
        <w:ind w:left="1060"/>
        <w:rPr>
          <w:sz w:val="20"/>
        </w:rPr>
      </w:pPr>
      <w:r>
        <w:rPr>
          <w:b/>
          <w:sz w:val="20"/>
        </w:rPr>
        <w:t>Subject of Information</w:t>
      </w:r>
      <w:r>
        <w:rPr>
          <w:b/>
          <w:sz w:val="20"/>
        </w:rPr>
        <w:tab/>
      </w:r>
      <w:r>
        <w:rPr>
          <w:sz w:val="20"/>
        </w:rPr>
        <w:t>Mother.</w:t>
      </w:r>
    </w:p>
    <w:p w14:paraId="1D13FCD4" w14:textId="77777777" w:rsidR="0013148D" w:rsidRDefault="0013148D">
      <w:pPr>
        <w:pStyle w:val="BodyText"/>
        <w:spacing w:before="3"/>
        <w:rPr>
          <w:sz w:val="17"/>
        </w:rPr>
      </w:pPr>
    </w:p>
    <w:p w14:paraId="22D70B9D" w14:textId="77777777" w:rsidR="0013148D" w:rsidRDefault="00C93035">
      <w:pPr>
        <w:pStyle w:val="BodyText"/>
        <w:tabs>
          <w:tab w:val="left" w:pos="3899"/>
        </w:tabs>
        <w:ind w:left="1060"/>
      </w:pPr>
      <w:r>
        <w:rPr>
          <w:b/>
        </w:rPr>
        <w:t>Topic</w:t>
      </w:r>
      <w:r>
        <w:rPr>
          <w:b/>
        </w:rPr>
        <w:tab/>
      </w:r>
      <w:r>
        <w:t>Observation of colon cancer.</w:t>
      </w:r>
    </w:p>
    <w:p w14:paraId="2EE53B29" w14:textId="77777777" w:rsidR="0013148D" w:rsidRDefault="0013148D">
      <w:pPr>
        <w:pStyle w:val="BodyText"/>
        <w:spacing w:before="3"/>
        <w:rPr>
          <w:sz w:val="17"/>
        </w:rPr>
      </w:pPr>
    </w:p>
    <w:p w14:paraId="2B1B656B" w14:textId="77777777" w:rsidR="0013148D" w:rsidRDefault="00C93035">
      <w:pPr>
        <w:tabs>
          <w:tab w:val="left" w:pos="3899"/>
        </w:tabs>
        <w:ind w:left="1060"/>
        <w:rPr>
          <w:sz w:val="20"/>
        </w:rPr>
      </w:pPr>
      <w:r>
        <w:rPr>
          <w:b/>
          <w:sz w:val="20"/>
        </w:rPr>
        <w:t>Circumstance</w:t>
      </w:r>
      <w:r>
        <w:rPr>
          <w:b/>
          <w:sz w:val="20"/>
        </w:rPr>
        <w:tab/>
        <w:t xml:space="preserve">Value: </w:t>
      </w:r>
      <w:r>
        <w:rPr>
          <w:sz w:val="20"/>
        </w:rPr>
        <w:t>[1,inf)]</w:t>
      </w:r>
    </w:p>
    <w:p w14:paraId="550E8553" w14:textId="77777777" w:rsidR="0013148D" w:rsidRDefault="0013148D">
      <w:pPr>
        <w:pStyle w:val="BodyText"/>
        <w:spacing w:before="3"/>
        <w:rPr>
          <w:sz w:val="17"/>
        </w:rPr>
      </w:pPr>
    </w:p>
    <w:p w14:paraId="291D979F" w14:textId="50775FF2" w:rsidR="0013148D" w:rsidRDefault="00C93035">
      <w:pPr>
        <w:ind w:left="3900"/>
        <w:rPr>
          <w:sz w:val="20"/>
        </w:rPr>
      </w:pPr>
      <w:r>
        <w:rPr>
          <w:b/>
          <w:sz w:val="20"/>
        </w:rPr>
        <w:t xml:space="preserve">measureSemantic: </w:t>
      </w:r>
      <w:r>
        <w:rPr>
          <w:sz w:val="20"/>
        </w:rPr>
        <w:t>ISO 8601 prior to statement time</w:t>
      </w:r>
    </w:p>
    <w:p w14:paraId="0EA8A6AD" w14:textId="6CAEE763" w:rsidR="002A5C6C" w:rsidRDefault="002A5C6C">
      <w:pPr>
        <w:ind w:left="3900"/>
        <w:rPr>
          <w:sz w:val="20"/>
        </w:rPr>
      </w:pPr>
    </w:p>
    <w:p w14:paraId="0CEFA96B" w14:textId="67441CF1" w:rsidR="002A5C6C" w:rsidRDefault="002A5C6C">
      <w:pPr>
        <w:rPr>
          <w:sz w:val="20"/>
        </w:rPr>
      </w:pPr>
      <w:r>
        <w:rPr>
          <w:sz w:val="20"/>
        </w:rPr>
        <w:br w:type="page"/>
      </w:r>
    </w:p>
    <w:p w14:paraId="3B17403D" w14:textId="77777777" w:rsidR="002A5C6C" w:rsidRDefault="002A5C6C">
      <w:pPr>
        <w:ind w:left="3900"/>
        <w:rPr>
          <w:sz w:val="20"/>
        </w:rPr>
      </w:pPr>
    </w:p>
    <w:p w14:paraId="6F4E79C3" w14:textId="6FBE82A8" w:rsidR="0013148D" w:rsidRDefault="00C93035" w:rsidP="008A68FA">
      <w:pPr>
        <w:pStyle w:val="Heading2"/>
      </w:pPr>
      <w:bookmarkStart w:id="214" w:name="6.3._Examples_of_Modeling_Request_Clinic"/>
      <w:bookmarkStart w:id="215" w:name="_Toc1824851"/>
      <w:bookmarkStart w:id="216" w:name="_Toc5884795"/>
      <w:bookmarkEnd w:id="214"/>
      <w:r>
        <w:t>Examples of Modeling Request Clinical</w:t>
      </w:r>
      <w:r w:rsidR="00A82BE4">
        <w:rPr>
          <w:spacing w:val="73"/>
        </w:rPr>
        <w:t xml:space="preserve"> </w:t>
      </w:r>
      <w:r>
        <w:t>Statements</w:t>
      </w:r>
      <w:bookmarkEnd w:id="215"/>
      <w:bookmarkEnd w:id="216"/>
    </w:p>
    <w:p w14:paraId="15138BBA" w14:textId="77777777" w:rsidR="0024494A" w:rsidRDefault="0024494A" w:rsidP="0024494A">
      <w:pPr>
        <w:pStyle w:val="BodyText"/>
      </w:pPr>
    </w:p>
    <w:p w14:paraId="20DC35D4" w14:textId="00B50298" w:rsidR="007F3114" w:rsidRDefault="002A5C6C" w:rsidP="00864E82">
      <w:pPr>
        <w:pStyle w:val="Caption"/>
        <w:ind w:left="1440"/>
      </w:pPr>
      <w:r w:rsidRPr="0024494A">
        <w:rPr>
          <w:b/>
          <w:sz w:val="24"/>
          <w:szCs w:val="24"/>
        </w:rPr>
        <w:t>Medication Order</w:t>
      </w:r>
    </w:p>
    <w:tbl>
      <w:tblPr>
        <w:tblW w:w="0" w:type="auto"/>
        <w:tblInd w:w="1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8"/>
        <w:gridCol w:w="6972"/>
      </w:tblGrid>
      <w:tr w:rsidR="007F3114" w:rsidRPr="00474A79" w14:paraId="7A58B8C3" w14:textId="77777777" w:rsidTr="006B2504">
        <w:trPr>
          <w:trHeight w:val="425"/>
        </w:trPr>
        <w:tc>
          <w:tcPr>
            <w:tcW w:w="8400" w:type="dxa"/>
            <w:gridSpan w:val="2"/>
            <w:tcBorders>
              <w:top w:val="single" w:sz="4" w:space="0" w:color="auto"/>
              <w:bottom w:val="single" w:sz="4" w:space="0" w:color="auto"/>
            </w:tcBorders>
            <w:vAlign w:val="center"/>
          </w:tcPr>
          <w:p w14:paraId="4717E27D" w14:textId="2B61AE6F" w:rsidR="007F3114" w:rsidRPr="00663C3B" w:rsidRDefault="007F3114" w:rsidP="006B2504">
            <w:pPr>
              <w:pStyle w:val="TableParagraph"/>
              <w:spacing w:line="249" w:lineRule="auto"/>
              <w:jc w:val="center"/>
              <w:rPr>
                <w:b/>
                <w:sz w:val="20"/>
              </w:rPr>
            </w:pPr>
            <w:r w:rsidRPr="00663C3B">
              <w:rPr>
                <w:b/>
              </w:rPr>
              <w:t xml:space="preserve">Table </w:t>
            </w:r>
            <w:r w:rsidRPr="00663C3B">
              <w:rPr>
                <w:b/>
              </w:rPr>
              <w:fldChar w:fldCharType="begin"/>
            </w:r>
            <w:r w:rsidRPr="00663C3B">
              <w:rPr>
                <w:b/>
              </w:rPr>
              <w:instrText xml:space="preserve"> SEQ Table \* ARABIC </w:instrText>
            </w:r>
            <w:r w:rsidRPr="00663C3B">
              <w:rPr>
                <w:b/>
              </w:rPr>
              <w:fldChar w:fldCharType="separate"/>
            </w:r>
            <w:r>
              <w:rPr>
                <w:b/>
                <w:noProof/>
              </w:rPr>
              <w:t>4</w:t>
            </w:r>
            <w:r w:rsidRPr="00663C3B">
              <w:rPr>
                <w:b/>
              </w:rPr>
              <w:fldChar w:fldCharType="end"/>
            </w:r>
            <w:r w:rsidRPr="00663C3B">
              <w:rPr>
                <w:b/>
              </w:rPr>
              <w:t xml:space="preserve">: </w:t>
            </w:r>
            <w:r w:rsidR="00412D6B">
              <w:rPr>
                <w:b/>
              </w:rPr>
              <w:t xml:space="preserve">Request Clinical Statement </w:t>
            </w:r>
          </w:p>
        </w:tc>
      </w:tr>
      <w:tr w:rsidR="002A5C6C" w14:paraId="6B2376B8" w14:textId="77777777" w:rsidTr="00CB48C4">
        <w:trPr>
          <w:trHeight w:val="3639"/>
        </w:trPr>
        <w:tc>
          <w:tcPr>
            <w:tcW w:w="8400" w:type="dxa"/>
            <w:gridSpan w:val="2"/>
          </w:tcPr>
          <w:p w14:paraId="6F550000" w14:textId="77777777" w:rsidR="002A5C6C" w:rsidRDefault="002A5C6C" w:rsidP="00CB48C4">
            <w:pPr>
              <w:pStyle w:val="TableParagraph"/>
              <w:spacing w:line="249" w:lineRule="auto"/>
              <w:rPr>
                <w:sz w:val="20"/>
              </w:rPr>
            </w:pPr>
            <w:r w:rsidRPr="00967CEC">
              <w:rPr>
                <w:b/>
                <w:sz w:val="20"/>
              </w:rPr>
              <w:t>Narrative</w:t>
            </w:r>
            <w:r>
              <w:rPr>
                <w:sz w:val="20"/>
              </w:rPr>
              <w:t xml:space="preserve">: </w:t>
            </w:r>
            <w:r w:rsidRPr="00967CEC">
              <w:rPr>
                <w:b/>
                <w:i/>
                <w:color w:val="0070C0"/>
                <w:sz w:val="20"/>
              </w:rPr>
              <w:t>Ibuprofen 400 mg tablet oral every 6 hours as needed for back pain; may increase dose frequency to one tablet every 4 hours</w:t>
            </w:r>
          </w:p>
          <w:p w14:paraId="2AEDFE8E" w14:textId="77777777" w:rsidR="002A5C6C" w:rsidRDefault="002A5C6C" w:rsidP="00CB48C4">
            <w:pPr>
              <w:pStyle w:val="TableParagraph"/>
              <w:spacing w:before="6"/>
              <w:ind w:left="0"/>
              <w:rPr>
                <w:b/>
                <w:sz w:val="17"/>
              </w:rPr>
            </w:pPr>
          </w:p>
          <w:p w14:paraId="074B5F7D" w14:textId="77777777" w:rsidR="002A5C6C" w:rsidRDefault="002A5C6C" w:rsidP="00CB48C4">
            <w:pPr>
              <w:pStyle w:val="TableParagraph"/>
              <w:spacing w:before="0"/>
              <w:rPr>
                <w:i/>
                <w:sz w:val="20"/>
              </w:rPr>
            </w:pPr>
            <w:r>
              <w:rPr>
                <w:sz w:val="20"/>
              </w:rPr>
              <w:t>Statement type:</w:t>
            </w:r>
            <w:r>
              <w:rPr>
                <w:sz w:val="20"/>
                <w:u w:val="single"/>
              </w:rPr>
              <w:t xml:space="preserve"> </w:t>
            </w:r>
            <w:r>
              <w:rPr>
                <w:i/>
                <w:sz w:val="20"/>
                <w:u w:val="single"/>
              </w:rPr>
              <w:t>[Request]</w:t>
            </w:r>
          </w:p>
          <w:p w14:paraId="719ADFFA" w14:textId="77777777" w:rsidR="002A5C6C" w:rsidRDefault="002A5C6C" w:rsidP="00CB48C4">
            <w:pPr>
              <w:pStyle w:val="TableParagraph"/>
              <w:spacing w:before="3"/>
              <w:ind w:left="0"/>
              <w:rPr>
                <w:b/>
                <w:sz w:val="18"/>
              </w:rPr>
            </w:pPr>
          </w:p>
          <w:p w14:paraId="5D8F620B" w14:textId="77777777" w:rsidR="002A5C6C" w:rsidRDefault="002A5C6C" w:rsidP="00CB48C4">
            <w:pPr>
              <w:pStyle w:val="TableParagraph"/>
              <w:spacing w:before="0" w:line="458" w:lineRule="auto"/>
              <w:ind w:right="4510"/>
              <w:jc w:val="both"/>
              <w:rPr>
                <w:i/>
                <w:sz w:val="20"/>
              </w:rPr>
            </w:pPr>
            <w:r>
              <w:rPr>
                <w:sz w:val="20"/>
              </w:rPr>
              <w:t xml:space="preserve">Subject of info: </w:t>
            </w:r>
            <w:r>
              <w:rPr>
                <w:i/>
                <w:sz w:val="20"/>
              </w:rPr>
              <w:t xml:space="preserve">[410604004 |Subject of record] </w:t>
            </w:r>
            <w:r>
              <w:rPr>
                <w:sz w:val="20"/>
              </w:rPr>
              <w:t xml:space="preserve">Authors: </w:t>
            </w:r>
            <w:r>
              <w:rPr>
                <w:i/>
                <w:sz w:val="20"/>
              </w:rPr>
              <w:t xml:space="preserve">[223366009|Healthcare professional] </w:t>
            </w:r>
            <w:r>
              <w:rPr>
                <w:sz w:val="20"/>
              </w:rPr>
              <w:t xml:space="preserve">Topic: </w:t>
            </w:r>
            <w:r>
              <w:rPr>
                <w:i/>
                <w:sz w:val="20"/>
              </w:rPr>
              <w:t>[71388002|Procedure]-</w:t>
            </w:r>
          </w:p>
          <w:p w14:paraId="60B1334F" w14:textId="77777777" w:rsidR="002A5C6C" w:rsidRDefault="002A5C6C" w:rsidP="00CB48C4">
            <w:pPr>
              <w:pStyle w:val="TableParagraph"/>
              <w:spacing w:before="2" w:line="458" w:lineRule="auto"/>
              <w:ind w:right="2537"/>
              <w:rPr>
                <w:i/>
                <w:sz w:val="20"/>
              </w:rPr>
            </w:pPr>
            <w:r>
              <w:rPr>
                <w:i/>
                <w:sz w:val="20"/>
              </w:rPr>
              <w:t>(260686004|Method) [129445006|Administration - action] (363701004|Direct substance) [197805|Ibuprofen 400 MG Oral Tablet]</w:t>
            </w:r>
          </w:p>
          <w:p w14:paraId="090A4C72" w14:textId="77777777" w:rsidR="002A5C6C" w:rsidRDefault="002A5C6C" w:rsidP="00CB48C4">
            <w:pPr>
              <w:pStyle w:val="TableParagraph"/>
              <w:spacing w:before="1"/>
              <w:jc w:val="both"/>
              <w:rPr>
                <w:i/>
                <w:sz w:val="20"/>
              </w:rPr>
            </w:pPr>
            <w:r>
              <w:rPr>
                <w:i/>
                <w:sz w:val="20"/>
              </w:rPr>
              <w:t>(410675002|Route of administration) [260548002|Oral]</w:t>
            </w:r>
          </w:p>
        </w:tc>
      </w:tr>
      <w:tr w:rsidR="002A5C6C" w14:paraId="7D8EE44F" w14:textId="77777777" w:rsidTr="00CB48C4">
        <w:trPr>
          <w:trHeight w:val="319"/>
        </w:trPr>
        <w:tc>
          <w:tcPr>
            <w:tcW w:w="1428" w:type="dxa"/>
            <w:vMerge w:val="restart"/>
          </w:tcPr>
          <w:p w14:paraId="4A8E71B8" w14:textId="77777777" w:rsidR="002A5C6C" w:rsidRDefault="002A5C6C" w:rsidP="00CB48C4">
            <w:pPr>
              <w:pStyle w:val="TableParagraph"/>
              <w:rPr>
                <w:sz w:val="20"/>
              </w:rPr>
            </w:pPr>
            <w:r>
              <w:rPr>
                <w:sz w:val="20"/>
              </w:rPr>
              <w:t>Circumstance:</w:t>
            </w:r>
          </w:p>
        </w:tc>
        <w:tc>
          <w:tcPr>
            <w:tcW w:w="6972" w:type="dxa"/>
          </w:tcPr>
          <w:p w14:paraId="55AD89DE" w14:textId="77777777" w:rsidR="002A5C6C" w:rsidRDefault="002A5C6C" w:rsidP="00CB48C4">
            <w:pPr>
              <w:pStyle w:val="TableParagraph"/>
              <w:ind w:left="2568" w:right="2559"/>
              <w:jc w:val="center"/>
              <w:rPr>
                <w:sz w:val="20"/>
              </w:rPr>
            </w:pPr>
            <w:r>
              <w:rPr>
                <w:sz w:val="20"/>
              </w:rPr>
              <w:t>Request Circumstance</w:t>
            </w:r>
          </w:p>
        </w:tc>
      </w:tr>
      <w:tr w:rsidR="002A5C6C" w14:paraId="7DCCF09D" w14:textId="77777777" w:rsidTr="00CB48C4">
        <w:trPr>
          <w:trHeight w:val="1880"/>
        </w:trPr>
        <w:tc>
          <w:tcPr>
            <w:tcW w:w="1428" w:type="dxa"/>
            <w:vMerge/>
            <w:tcBorders>
              <w:top w:val="nil"/>
            </w:tcBorders>
          </w:tcPr>
          <w:p w14:paraId="6DD9A2A8" w14:textId="77777777" w:rsidR="002A5C6C" w:rsidRDefault="002A5C6C" w:rsidP="00CB48C4">
            <w:pPr>
              <w:rPr>
                <w:sz w:val="2"/>
                <w:szCs w:val="2"/>
              </w:rPr>
            </w:pPr>
          </w:p>
        </w:tc>
        <w:tc>
          <w:tcPr>
            <w:tcW w:w="6972" w:type="dxa"/>
          </w:tcPr>
          <w:p w14:paraId="5141FFE4" w14:textId="77777777" w:rsidR="002A5C6C" w:rsidRDefault="002A5C6C" w:rsidP="00CB48C4">
            <w:pPr>
              <w:pStyle w:val="TableParagraph"/>
              <w:rPr>
                <w:i/>
                <w:sz w:val="20"/>
              </w:rPr>
            </w:pPr>
            <w:r>
              <w:rPr>
                <w:sz w:val="20"/>
              </w:rPr>
              <w:t xml:space="preserve">Timing: </w:t>
            </w:r>
            <w:r>
              <w:rPr>
                <w:rFonts w:ascii="Courier New" w:hAnsi="Courier New"/>
                <w:sz w:val="20"/>
              </w:rPr>
              <w:t xml:space="preserve">[2007-04-05T14:30Z, 2007-04-05T15:00Z]±P5M </w:t>
            </w:r>
            <w:r>
              <w:rPr>
                <w:i/>
                <w:sz w:val="20"/>
              </w:rPr>
              <w:t>[ISO 8601]</w:t>
            </w:r>
          </w:p>
          <w:p w14:paraId="6C02A737" w14:textId="6B09B003" w:rsidR="002A5C6C" w:rsidRDefault="002A5C6C" w:rsidP="00CB48C4">
            <w:pPr>
              <w:pStyle w:val="TableParagraph"/>
              <w:spacing w:before="193"/>
              <w:rPr>
                <w:i/>
                <w:sz w:val="20"/>
              </w:rPr>
            </w:pPr>
            <w:r>
              <w:rPr>
                <w:sz w:val="20"/>
              </w:rPr>
              <w:t xml:space="preserve">Purposes: </w:t>
            </w:r>
            <w:r w:rsidR="003605F0">
              <w:rPr>
                <w:i/>
                <w:sz w:val="20"/>
              </w:rPr>
              <w:t>[161891005 |Backache]</w:t>
            </w:r>
          </w:p>
          <w:p w14:paraId="3CD5DD92" w14:textId="77777777" w:rsidR="002A5C6C" w:rsidRDefault="002A5C6C" w:rsidP="00CB48C4">
            <w:pPr>
              <w:pStyle w:val="TableParagraph"/>
              <w:spacing w:before="3"/>
              <w:ind w:left="0"/>
              <w:rPr>
                <w:b/>
                <w:sz w:val="18"/>
              </w:rPr>
            </w:pPr>
          </w:p>
          <w:p w14:paraId="718AB524" w14:textId="77777777" w:rsidR="008A68FA" w:rsidRDefault="002A5C6C" w:rsidP="00CB48C4">
            <w:pPr>
              <w:pStyle w:val="TableParagraph"/>
              <w:spacing w:before="0" w:line="249" w:lineRule="auto"/>
              <w:rPr>
                <w:sz w:val="20"/>
              </w:rPr>
            </w:pPr>
            <w:r>
              <w:rPr>
                <w:sz w:val="20"/>
              </w:rPr>
              <w:t xml:space="preserve">Triggers: associate statement backache present </w:t>
            </w:r>
          </w:p>
          <w:p w14:paraId="41312DCD" w14:textId="77777777" w:rsidR="008A68FA" w:rsidRDefault="008A68FA" w:rsidP="00CB48C4">
            <w:pPr>
              <w:pStyle w:val="TableParagraph"/>
              <w:spacing w:before="0" w:line="249" w:lineRule="auto"/>
              <w:rPr>
                <w:sz w:val="20"/>
              </w:rPr>
            </w:pPr>
          </w:p>
          <w:p w14:paraId="73A1F5CA" w14:textId="71541186" w:rsidR="002A5C6C" w:rsidRDefault="002A5C6C" w:rsidP="00CB48C4">
            <w:pPr>
              <w:pStyle w:val="TableParagraph"/>
              <w:spacing w:before="0" w:line="249" w:lineRule="auto"/>
              <w:rPr>
                <w:i/>
                <w:sz w:val="20"/>
              </w:rPr>
            </w:pPr>
            <w:r>
              <w:rPr>
                <w:sz w:val="20"/>
              </w:rPr>
              <w:t xml:space="preserve">Participants: </w:t>
            </w:r>
            <w:r>
              <w:rPr>
                <w:i/>
                <w:sz w:val="20"/>
              </w:rPr>
              <w:t>[410604004 |Subject of record]</w:t>
            </w:r>
          </w:p>
          <w:p w14:paraId="275F38BA" w14:textId="77777777" w:rsidR="002A5C6C" w:rsidRDefault="002A5C6C" w:rsidP="00CB48C4">
            <w:pPr>
              <w:pStyle w:val="TableParagraph"/>
              <w:spacing w:before="6"/>
              <w:ind w:left="0"/>
              <w:rPr>
                <w:b/>
                <w:sz w:val="17"/>
              </w:rPr>
            </w:pPr>
          </w:p>
          <w:p w14:paraId="3F06CE5E" w14:textId="77777777" w:rsidR="002A5C6C" w:rsidRDefault="002A5C6C" w:rsidP="00CB48C4">
            <w:pPr>
              <w:pStyle w:val="TableParagraph"/>
              <w:spacing w:before="0"/>
              <w:rPr>
                <w:i/>
                <w:sz w:val="20"/>
              </w:rPr>
            </w:pPr>
            <w:r>
              <w:rPr>
                <w:sz w:val="20"/>
              </w:rPr>
              <w:t xml:space="preserve">Priority: </w:t>
            </w:r>
            <w:r>
              <w:rPr>
                <w:i/>
                <w:sz w:val="20"/>
              </w:rPr>
              <w:t>[508</w:t>
            </w:r>
            <w:r w:rsidR="003605F0">
              <w:rPr>
                <w:i/>
                <w:sz w:val="20"/>
              </w:rPr>
              <w:t>11001 |Routine</w:t>
            </w:r>
            <w:r>
              <w:rPr>
                <w:i/>
                <w:sz w:val="20"/>
              </w:rPr>
              <w:t>]</w:t>
            </w:r>
          </w:p>
          <w:p w14:paraId="28564769" w14:textId="77777777" w:rsidR="0046636E" w:rsidRDefault="0046636E" w:rsidP="00CB48C4">
            <w:pPr>
              <w:pStyle w:val="TableParagraph"/>
              <w:spacing w:before="0"/>
              <w:rPr>
                <w:i/>
                <w:sz w:val="20"/>
              </w:rPr>
            </w:pPr>
          </w:p>
          <w:p w14:paraId="2DF3C758" w14:textId="7C3335EF" w:rsidR="0046636E" w:rsidRDefault="0046636E" w:rsidP="0046636E">
            <w:pPr>
              <w:pStyle w:val="TableParagraph"/>
              <w:spacing w:before="0"/>
              <w:rPr>
                <w:i/>
                <w:sz w:val="20"/>
              </w:rPr>
            </w:pPr>
            <w:r w:rsidRPr="0046636E">
              <w:rPr>
                <w:sz w:val="20"/>
              </w:rPr>
              <w:t>Frequency</w:t>
            </w:r>
            <w:r>
              <w:rPr>
                <w:sz w:val="20"/>
              </w:rPr>
              <w:t xml:space="preserve"> Lower Bound</w:t>
            </w:r>
            <w:r w:rsidRPr="0046636E">
              <w:rPr>
                <w:sz w:val="20"/>
              </w:rPr>
              <w:t xml:space="preserve">: </w:t>
            </w:r>
            <w:r>
              <w:rPr>
                <w:sz w:val="20"/>
              </w:rPr>
              <w:t xml:space="preserve">4 </w:t>
            </w:r>
            <w:r w:rsidRPr="0046636E">
              <w:rPr>
                <w:i/>
                <w:sz w:val="20"/>
              </w:rPr>
              <w:t>[258702006 |hour]</w:t>
            </w:r>
          </w:p>
          <w:p w14:paraId="795FC550" w14:textId="77777777" w:rsidR="0046636E" w:rsidRDefault="0046636E" w:rsidP="0046636E">
            <w:pPr>
              <w:pStyle w:val="TableParagraph"/>
              <w:spacing w:before="0"/>
              <w:rPr>
                <w:i/>
                <w:sz w:val="20"/>
              </w:rPr>
            </w:pPr>
            <w:r>
              <w:rPr>
                <w:sz w:val="20"/>
              </w:rPr>
              <w:t xml:space="preserve">Frequency Upper Bound: 6 </w:t>
            </w:r>
            <w:r w:rsidRPr="0046636E">
              <w:rPr>
                <w:i/>
                <w:sz w:val="20"/>
              </w:rPr>
              <w:t>[258702006 |hour]</w:t>
            </w:r>
          </w:p>
          <w:p w14:paraId="53A91027" w14:textId="6A219767" w:rsidR="0046636E" w:rsidRDefault="0046636E" w:rsidP="0046636E">
            <w:pPr>
              <w:pStyle w:val="TableParagraph"/>
              <w:spacing w:before="0"/>
              <w:rPr>
                <w:sz w:val="20"/>
              </w:rPr>
            </w:pPr>
          </w:p>
          <w:p w14:paraId="0B0FF23E" w14:textId="64C67E9A" w:rsidR="0046636E" w:rsidRPr="0046636E" w:rsidRDefault="0046636E" w:rsidP="0046636E">
            <w:pPr>
              <w:pStyle w:val="TableParagraph"/>
              <w:spacing w:before="0"/>
              <w:rPr>
                <w:sz w:val="20"/>
              </w:rPr>
            </w:pPr>
          </w:p>
        </w:tc>
      </w:tr>
      <w:tr w:rsidR="002A5C6C" w14:paraId="0E96C4B0" w14:textId="77777777" w:rsidTr="00CB48C4">
        <w:trPr>
          <w:trHeight w:val="1877"/>
        </w:trPr>
        <w:tc>
          <w:tcPr>
            <w:tcW w:w="8400" w:type="dxa"/>
            <w:gridSpan w:val="2"/>
            <w:tcBorders>
              <w:top w:val="single" w:sz="6" w:space="0" w:color="000000"/>
            </w:tcBorders>
          </w:tcPr>
          <w:p w14:paraId="369F2482" w14:textId="72374A66" w:rsidR="002A5C6C" w:rsidRDefault="002A5C6C" w:rsidP="00CB48C4">
            <w:pPr>
              <w:pStyle w:val="TableParagraph"/>
              <w:spacing w:before="17"/>
              <w:rPr>
                <w:sz w:val="20"/>
              </w:rPr>
            </w:pPr>
            <w:r>
              <w:rPr>
                <w:sz w:val="20"/>
              </w:rPr>
              <w:t>Associations:</w:t>
            </w:r>
            <w:r w:rsidR="00967CEC">
              <w:rPr>
                <w:sz w:val="20"/>
              </w:rPr>
              <w:t xml:space="preserve"> Ø</w:t>
            </w:r>
          </w:p>
          <w:p w14:paraId="12485DE8" w14:textId="77777777" w:rsidR="002A5C6C" w:rsidRDefault="002A5C6C" w:rsidP="00CB48C4">
            <w:pPr>
              <w:pStyle w:val="TableParagraph"/>
              <w:spacing w:before="3"/>
              <w:ind w:left="0"/>
              <w:rPr>
                <w:b/>
                <w:sz w:val="18"/>
              </w:rPr>
            </w:pPr>
          </w:p>
          <w:p w14:paraId="7D47361D" w14:textId="77777777" w:rsidR="002A5C6C" w:rsidRDefault="002A5C6C" w:rsidP="00CB48C4">
            <w:pPr>
              <w:pStyle w:val="TableParagraph"/>
              <w:spacing w:before="0"/>
              <w:rPr>
                <w:i/>
                <w:sz w:val="20"/>
              </w:rPr>
            </w:pPr>
            <w:r>
              <w:rPr>
                <w:sz w:val="20"/>
              </w:rPr>
              <w:t xml:space="preserve">Statement time: </w:t>
            </w:r>
            <w:r>
              <w:rPr>
                <w:rFonts w:ascii="Courier New" w:hAnsi="Courier New"/>
                <w:sz w:val="20"/>
              </w:rPr>
              <w:t xml:space="preserve">[2007-04-05T14:30Z, 2007-04-05T15:00Z]±P5M </w:t>
            </w:r>
            <w:r>
              <w:rPr>
                <w:i/>
                <w:sz w:val="20"/>
              </w:rPr>
              <w:t>[ISO 8601]</w:t>
            </w:r>
          </w:p>
          <w:p w14:paraId="2FF3F684" w14:textId="77777777" w:rsidR="002A5C6C" w:rsidRDefault="002A5C6C" w:rsidP="00CB48C4">
            <w:pPr>
              <w:pStyle w:val="TableParagraph"/>
              <w:spacing w:before="193" w:line="249" w:lineRule="auto"/>
              <w:ind w:right="33"/>
              <w:rPr>
                <w:sz w:val="20"/>
              </w:rPr>
            </w:pPr>
            <w:r>
              <w:rPr>
                <w:sz w:val="20"/>
              </w:rPr>
              <w:t xml:space="preserve">Stamp coordinate: </w:t>
            </w:r>
            <w:r>
              <w:rPr>
                <w:i/>
                <w:sz w:val="20"/>
              </w:rPr>
              <w:t xml:space="preserve">[SOLOR Module] </w:t>
            </w:r>
            <w:r>
              <w:rPr>
                <w:sz w:val="20"/>
              </w:rPr>
              <w:t xml:space="preserve">, </w:t>
            </w:r>
            <w:r>
              <w:rPr>
                <w:i/>
                <w:sz w:val="20"/>
              </w:rPr>
              <w:t xml:space="preserve">[Release Path] </w:t>
            </w:r>
            <w:r>
              <w:rPr>
                <w:sz w:val="20"/>
              </w:rPr>
              <w:t>, 2007-04-05T14:30Z Statement id: a3b46565- f8cd-4354-b4b6-3dff42d33496</w:t>
            </w:r>
          </w:p>
          <w:p w14:paraId="3D44E2B8" w14:textId="77777777" w:rsidR="002A5C6C" w:rsidRDefault="002A5C6C" w:rsidP="00CB48C4">
            <w:pPr>
              <w:pStyle w:val="TableParagraph"/>
              <w:spacing w:before="6"/>
              <w:ind w:left="0"/>
              <w:rPr>
                <w:b/>
                <w:sz w:val="17"/>
              </w:rPr>
            </w:pPr>
          </w:p>
          <w:p w14:paraId="16BA9299" w14:textId="77777777" w:rsidR="002A5C6C" w:rsidRDefault="002A5C6C" w:rsidP="00CB48C4">
            <w:pPr>
              <w:pStyle w:val="TableParagraph"/>
              <w:spacing w:before="0"/>
              <w:rPr>
                <w:sz w:val="20"/>
              </w:rPr>
            </w:pPr>
            <w:r>
              <w:rPr>
                <w:sz w:val="20"/>
              </w:rPr>
              <w:t>Subject of record ID:</w:t>
            </w:r>
          </w:p>
        </w:tc>
      </w:tr>
    </w:tbl>
    <w:p w14:paraId="553865CE" w14:textId="6FA664BA" w:rsidR="002A5C6C" w:rsidRDefault="002A5C6C" w:rsidP="002A5C6C">
      <w:pPr>
        <w:pStyle w:val="BodyText"/>
      </w:pPr>
    </w:p>
    <w:p w14:paraId="5D732C0E" w14:textId="4A5DA995" w:rsidR="002A5C6C" w:rsidRDefault="002A5C6C" w:rsidP="00C56F85">
      <w:pPr>
        <w:pStyle w:val="BodyText"/>
      </w:pPr>
    </w:p>
    <w:p w14:paraId="063F9658" w14:textId="77777777" w:rsidR="002A5C6C" w:rsidRDefault="002A5C6C" w:rsidP="002A5C6C">
      <w:pPr>
        <w:pStyle w:val="BodyText"/>
      </w:pPr>
    </w:p>
    <w:p w14:paraId="0523FACB" w14:textId="77777777" w:rsidR="0013148D" w:rsidRDefault="0013148D">
      <w:pPr>
        <w:spacing w:line="228" w:lineRule="exact"/>
        <w:sectPr w:rsidR="0013148D">
          <w:headerReference w:type="default" r:id="rId23"/>
          <w:footerReference w:type="default" r:id="rId24"/>
          <w:pgSz w:w="12240" w:h="15840"/>
          <w:pgMar w:top="1320" w:right="1320" w:bottom="920" w:left="1340" w:header="810" w:footer="730" w:gutter="0"/>
          <w:cols w:space="720"/>
        </w:sectPr>
      </w:pPr>
      <w:bookmarkStart w:id="217" w:name="6.3.1._Request_Statement_Example_1"/>
      <w:bookmarkEnd w:id="217"/>
    </w:p>
    <w:p w14:paraId="67489341" w14:textId="77777777" w:rsidR="0013148D" w:rsidRDefault="0013148D">
      <w:pPr>
        <w:pStyle w:val="BodyText"/>
        <w:spacing w:before="7"/>
        <w:rPr>
          <w:sz w:val="18"/>
        </w:rPr>
      </w:pPr>
    </w:p>
    <w:p w14:paraId="664601E6" w14:textId="3BB72ACF" w:rsidR="0013148D" w:rsidRDefault="00C93035" w:rsidP="00864E82">
      <w:pPr>
        <w:pStyle w:val="Heading3"/>
      </w:pPr>
      <w:bookmarkStart w:id="218" w:name="6.3.2._Request_Statement_Example_2"/>
      <w:bookmarkStart w:id="219" w:name="_Toc1824853"/>
      <w:bookmarkStart w:id="220" w:name="_Toc5884796"/>
      <w:bookmarkEnd w:id="218"/>
      <w:commentRangeStart w:id="221"/>
      <w:r>
        <w:t>Request Statement Example</w:t>
      </w:r>
      <w:r>
        <w:rPr>
          <w:spacing w:val="-10"/>
        </w:rPr>
        <w:t xml:space="preserve"> </w:t>
      </w:r>
      <w:r>
        <w:t>2</w:t>
      </w:r>
      <w:bookmarkEnd w:id="219"/>
      <w:commentRangeEnd w:id="221"/>
      <w:r w:rsidR="00864E82">
        <w:rPr>
          <w:rStyle w:val="CommentReference"/>
          <w:rFonts w:ascii="Times New Roman" w:eastAsia="Times New Roman" w:hAnsi="Times New Roman" w:cs="Times New Roman"/>
          <w:b w:val="0"/>
          <w:bCs w:val="0"/>
          <w:w w:val="100"/>
        </w:rPr>
        <w:commentReference w:id="221"/>
      </w:r>
      <w:bookmarkEnd w:id="220"/>
    </w:p>
    <w:p w14:paraId="26C3B3DE" w14:textId="77777777" w:rsidR="0013148D" w:rsidRDefault="00C93035">
      <w:pPr>
        <w:pStyle w:val="BodyText"/>
        <w:tabs>
          <w:tab w:val="left" w:pos="2699"/>
        </w:tabs>
        <w:spacing w:before="220"/>
        <w:ind w:left="1060"/>
      </w:pPr>
      <w:r>
        <w:rPr>
          <w:b/>
        </w:rPr>
        <w:t>Narrative</w:t>
      </w:r>
      <w:r>
        <w:rPr>
          <w:b/>
        </w:rPr>
        <w:tab/>
      </w:r>
      <w:r>
        <w:t>Request for x-ray chest to evaluate chest pain (routine).</w:t>
      </w:r>
    </w:p>
    <w:p w14:paraId="3CD800EC" w14:textId="77777777" w:rsidR="0013148D" w:rsidRDefault="0013148D">
      <w:pPr>
        <w:pStyle w:val="BodyText"/>
        <w:spacing w:before="3"/>
        <w:rPr>
          <w:sz w:val="18"/>
        </w:rPr>
      </w:pPr>
    </w:p>
    <w:p w14:paraId="45A83D31" w14:textId="77777777" w:rsidR="0013148D" w:rsidRDefault="00C93035">
      <w:pPr>
        <w:pStyle w:val="BodyText"/>
        <w:tabs>
          <w:tab w:val="left" w:pos="2699"/>
        </w:tabs>
        <w:ind w:left="1060"/>
      </w:pPr>
      <w:r>
        <w:rPr>
          <w:b/>
        </w:rPr>
        <w:t>Topic</w:t>
      </w:r>
      <w:r>
        <w:rPr>
          <w:b/>
        </w:rPr>
        <w:tab/>
      </w:r>
      <w:r>
        <w:t>Performance of Chest x-ray.</w:t>
      </w:r>
    </w:p>
    <w:p w14:paraId="62406A5F" w14:textId="77777777" w:rsidR="0013148D" w:rsidRDefault="0013148D">
      <w:pPr>
        <w:pStyle w:val="BodyText"/>
        <w:spacing w:before="3"/>
        <w:rPr>
          <w:sz w:val="18"/>
        </w:rPr>
      </w:pPr>
    </w:p>
    <w:p w14:paraId="5C3DBC17" w14:textId="77777777" w:rsidR="0013148D" w:rsidRDefault="00C93035">
      <w:pPr>
        <w:tabs>
          <w:tab w:val="left" w:pos="2699"/>
        </w:tabs>
        <w:ind w:left="1060"/>
        <w:rPr>
          <w:sz w:val="20"/>
        </w:rPr>
      </w:pPr>
      <w:r>
        <w:rPr>
          <w:b/>
          <w:sz w:val="20"/>
        </w:rPr>
        <w:t>Circumstance</w:t>
      </w:r>
      <w:r>
        <w:rPr>
          <w:b/>
          <w:sz w:val="20"/>
        </w:rPr>
        <w:tab/>
        <w:t>Priority:</w:t>
      </w:r>
      <w:r>
        <w:rPr>
          <w:sz w:val="20"/>
        </w:rPr>
        <w:t>Routine</w:t>
      </w:r>
    </w:p>
    <w:p w14:paraId="4765A8AE" w14:textId="77777777" w:rsidR="0013148D" w:rsidRDefault="0013148D">
      <w:pPr>
        <w:pStyle w:val="BodyText"/>
        <w:spacing w:before="3"/>
        <w:rPr>
          <w:sz w:val="18"/>
        </w:rPr>
      </w:pPr>
    </w:p>
    <w:p w14:paraId="2204EB63" w14:textId="77777777" w:rsidR="0013148D" w:rsidRDefault="00C93035">
      <w:pPr>
        <w:ind w:left="2700"/>
        <w:rPr>
          <w:sz w:val="20"/>
        </w:rPr>
      </w:pPr>
      <w:r>
        <w:rPr>
          <w:b/>
          <w:sz w:val="20"/>
        </w:rPr>
        <w:t>Purpose:</w:t>
      </w:r>
      <w:r>
        <w:rPr>
          <w:sz w:val="20"/>
        </w:rPr>
        <w:t>Evaluation; chest pain</w:t>
      </w:r>
    </w:p>
    <w:p w14:paraId="31C6F614" w14:textId="77777777" w:rsidR="0013148D" w:rsidRDefault="0013148D">
      <w:pPr>
        <w:pStyle w:val="BodyText"/>
        <w:spacing w:before="7"/>
        <w:rPr>
          <w:sz w:val="18"/>
        </w:rPr>
      </w:pPr>
    </w:p>
    <w:p w14:paraId="38DB3130" w14:textId="5CAE11D2" w:rsidR="0013148D" w:rsidRDefault="00C93035" w:rsidP="00864E82">
      <w:pPr>
        <w:pStyle w:val="Heading3"/>
      </w:pPr>
      <w:bookmarkStart w:id="222" w:name="6.3.3._Request_Statement_Example_3"/>
      <w:bookmarkStart w:id="223" w:name="_Toc1824854"/>
      <w:bookmarkStart w:id="224" w:name="_Toc5884797"/>
      <w:bookmarkEnd w:id="222"/>
      <w:r>
        <w:t>Request Statement Example</w:t>
      </w:r>
      <w:r>
        <w:rPr>
          <w:spacing w:val="-10"/>
        </w:rPr>
        <w:t xml:space="preserve"> </w:t>
      </w:r>
      <w:r>
        <w:t>3</w:t>
      </w:r>
      <w:bookmarkEnd w:id="223"/>
      <w:bookmarkEnd w:id="224"/>
    </w:p>
    <w:p w14:paraId="4BFAC2B2" w14:textId="77777777" w:rsidR="0013148D" w:rsidRDefault="00C93035">
      <w:pPr>
        <w:pStyle w:val="BodyText"/>
        <w:tabs>
          <w:tab w:val="left" w:pos="2699"/>
        </w:tabs>
        <w:spacing w:before="220" w:line="249" w:lineRule="auto"/>
        <w:ind w:left="2700" w:right="118" w:hanging="1640"/>
      </w:pPr>
      <w:r>
        <w:rPr>
          <w:b/>
        </w:rPr>
        <w:t>Narrative</w:t>
      </w:r>
      <w:r>
        <w:rPr>
          <w:b/>
        </w:rPr>
        <w:tab/>
      </w:r>
      <w:r>
        <w:t>Request</w:t>
      </w:r>
      <w:r>
        <w:rPr>
          <w:spacing w:val="-7"/>
        </w:rPr>
        <w:t xml:space="preserve"> </w:t>
      </w:r>
      <w:r>
        <w:t>for</w:t>
      </w:r>
      <w:r>
        <w:rPr>
          <w:spacing w:val="-6"/>
        </w:rPr>
        <w:t xml:space="preserve"> </w:t>
      </w:r>
      <w:r>
        <w:t>administration</w:t>
      </w:r>
      <w:r>
        <w:rPr>
          <w:spacing w:val="-6"/>
        </w:rPr>
        <w:t xml:space="preserve"> </w:t>
      </w:r>
      <w:r>
        <w:t>of</w:t>
      </w:r>
      <w:r>
        <w:rPr>
          <w:spacing w:val="-6"/>
        </w:rPr>
        <w:t xml:space="preserve"> </w:t>
      </w:r>
      <w:r>
        <w:t>nitroglycerin</w:t>
      </w:r>
      <w:r>
        <w:rPr>
          <w:spacing w:val="-6"/>
        </w:rPr>
        <w:t xml:space="preserve"> </w:t>
      </w:r>
      <w:r>
        <w:t>0.4</w:t>
      </w:r>
      <w:r>
        <w:rPr>
          <w:spacing w:val="-6"/>
        </w:rPr>
        <w:t xml:space="preserve"> </w:t>
      </w:r>
      <w:r>
        <w:t>mg</w:t>
      </w:r>
      <w:r>
        <w:rPr>
          <w:spacing w:val="-6"/>
        </w:rPr>
        <w:t xml:space="preserve"> </w:t>
      </w:r>
      <w:r>
        <w:t>tablet</w:t>
      </w:r>
      <w:r>
        <w:rPr>
          <w:spacing w:val="-6"/>
        </w:rPr>
        <w:t xml:space="preserve"> </w:t>
      </w:r>
      <w:r>
        <w:t>sub-lingual</w:t>
      </w:r>
      <w:r>
        <w:rPr>
          <w:spacing w:val="-6"/>
        </w:rPr>
        <w:t xml:space="preserve"> </w:t>
      </w:r>
      <w:r>
        <w:t>every</w:t>
      </w:r>
      <w:r>
        <w:rPr>
          <w:spacing w:val="-6"/>
        </w:rPr>
        <w:t xml:space="preserve"> </w:t>
      </w:r>
      <w:r>
        <w:t>5</w:t>
      </w:r>
      <w:r>
        <w:rPr>
          <w:spacing w:val="-6"/>
        </w:rPr>
        <w:t xml:space="preserve"> </w:t>
      </w:r>
      <w:r>
        <w:t>minutes as needed for chest pain; maximum 3 tablets (routine).</w:t>
      </w:r>
    </w:p>
    <w:p w14:paraId="6E0C12B5" w14:textId="77777777" w:rsidR="0013148D" w:rsidRDefault="0013148D">
      <w:pPr>
        <w:pStyle w:val="BodyText"/>
        <w:spacing w:before="6"/>
        <w:rPr>
          <w:sz w:val="17"/>
        </w:rPr>
      </w:pPr>
    </w:p>
    <w:p w14:paraId="6036A71B" w14:textId="77777777" w:rsidR="0013148D" w:rsidRDefault="00C93035">
      <w:pPr>
        <w:pStyle w:val="BodyText"/>
        <w:tabs>
          <w:tab w:val="left" w:pos="2699"/>
        </w:tabs>
        <w:ind w:left="1060"/>
      </w:pPr>
      <w:r>
        <w:rPr>
          <w:b/>
        </w:rPr>
        <w:t>Topic</w:t>
      </w:r>
      <w:r>
        <w:rPr>
          <w:b/>
        </w:rPr>
        <w:tab/>
      </w:r>
      <w:r>
        <w:t>Administration of nitroglycerin 0.4 mg tablet sublingual.</w:t>
      </w:r>
    </w:p>
    <w:p w14:paraId="2BB5B2AB" w14:textId="77777777" w:rsidR="0013148D" w:rsidRDefault="0013148D">
      <w:pPr>
        <w:pStyle w:val="BodyText"/>
        <w:spacing w:before="6"/>
        <w:rPr>
          <w:sz w:val="18"/>
        </w:rPr>
      </w:pPr>
    </w:p>
    <w:p w14:paraId="74940742" w14:textId="77777777" w:rsidR="0013148D" w:rsidRDefault="00C93035">
      <w:pPr>
        <w:tabs>
          <w:tab w:val="left" w:pos="2699"/>
        </w:tabs>
        <w:ind w:left="1060"/>
        <w:rPr>
          <w:b/>
          <w:i/>
          <w:sz w:val="20"/>
        </w:rPr>
      </w:pPr>
      <w:r>
        <w:rPr>
          <w:b/>
          <w:sz w:val="20"/>
        </w:rPr>
        <w:t>Circumstance</w:t>
      </w:r>
      <w:r>
        <w:rPr>
          <w:b/>
          <w:sz w:val="20"/>
        </w:rPr>
        <w:tab/>
      </w:r>
      <w:r>
        <w:rPr>
          <w:b/>
          <w:i/>
          <w:sz w:val="20"/>
        </w:rPr>
        <w:t>Requested Result</w:t>
      </w:r>
    </w:p>
    <w:p w14:paraId="6DE77792" w14:textId="77777777" w:rsidR="0013148D" w:rsidRDefault="0013148D">
      <w:pPr>
        <w:pStyle w:val="BodyText"/>
        <w:spacing w:before="3"/>
        <w:rPr>
          <w:b/>
          <w:i/>
          <w:sz w:val="18"/>
        </w:rPr>
      </w:pPr>
    </w:p>
    <w:p w14:paraId="63E2FAF9" w14:textId="77777777" w:rsidR="0013148D" w:rsidRDefault="00C93035">
      <w:pPr>
        <w:ind w:left="2700"/>
        <w:rPr>
          <w:sz w:val="20"/>
        </w:rPr>
      </w:pPr>
      <w:r>
        <w:rPr>
          <w:b/>
          <w:sz w:val="20"/>
        </w:rPr>
        <w:t xml:space="preserve">Value: </w:t>
      </w:r>
      <w:r>
        <w:rPr>
          <w:sz w:val="20"/>
        </w:rPr>
        <w:t>[1,1]</w:t>
      </w:r>
    </w:p>
    <w:p w14:paraId="15C301B2" w14:textId="77777777" w:rsidR="0013148D" w:rsidRDefault="0013148D">
      <w:pPr>
        <w:pStyle w:val="BodyText"/>
        <w:spacing w:before="3"/>
        <w:rPr>
          <w:sz w:val="18"/>
        </w:rPr>
      </w:pPr>
    </w:p>
    <w:p w14:paraId="7524B7F8" w14:textId="77777777" w:rsidR="0013148D" w:rsidRDefault="00C93035">
      <w:pPr>
        <w:spacing w:line="460" w:lineRule="auto"/>
        <w:ind w:left="2700" w:right="3921"/>
        <w:rPr>
          <w:b/>
          <w:i/>
          <w:sz w:val="20"/>
        </w:rPr>
      </w:pPr>
      <w:r>
        <w:rPr>
          <w:b/>
          <w:sz w:val="20"/>
        </w:rPr>
        <w:t>Resolution:</w:t>
      </w:r>
      <w:r>
        <w:rPr>
          <w:sz w:val="20"/>
        </w:rPr>
        <w:t xml:space="preserve">(1) </w:t>
      </w:r>
      <w:r>
        <w:rPr>
          <w:b/>
          <w:sz w:val="20"/>
        </w:rPr>
        <w:t>measureSemantic:</w:t>
      </w:r>
      <w:r>
        <w:rPr>
          <w:sz w:val="20"/>
        </w:rPr>
        <w:t xml:space="preserve">Sublingual tablet </w:t>
      </w:r>
      <w:r>
        <w:rPr>
          <w:b/>
          <w:i/>
          <w:sz w:val="20"/>
        </w:rPr>
        <w:t>Frequency</w:t>
      </w:r>
    </w:p>
    <w:p w14:paraId="1CB288AD" w14:textId="77777777" w:rsidR="0013148D" w:rsidRDefault="00C93035">
      <w:pPr>
        <w:spacing w:line="460" w:lineRule="auto"/>
        <w:ind w:left="2700" w:right="4735"/>
        <w:rPr>
          <w:b/>
          <w:i/>
          <w:sz w:val="20"/>
        </w:rPr>
      </w:pPr>
      <w:r>
        <w:rPr>
          <w:sz w:val="20"/>
        </w:rPr>
        <w:t xml:space="preserve">Value: [5,15] </w:t>
      </w:r>
      <w:r>
        <w:rPr>
          <w:b/>
          <w:sz w:val="20"/>
        </w:rPr>
        <w:t>Resolution:</w:t>
      </w:r>
      <w:r>
        <w:rPr>
          <w:sz w:val="20"/>
        </w:rPr>
        <w:t xml:space="preserve">5 </w:t>
      </w:r>
      <w:r>
        <w:rPr>
          <w:b/>
          <w:sz w:val="20"/>
        </w:rPr>
        <w:t>measureSemantic:</w:t>
      </w:r>
      <w:r>
        <w:rPr>
          <w:sz w:val="20"/>
        </w:rPr>
        <w:t xml:space="preserve">minute </w:t>
      </w:r>
      <w:r>
        <w:rPr>
          <w:b/>
          <w:i/>
          <w:sz w:val="20"/>
        </w:rPr>
        <w:t>Purpose</w:t>
      </w:r>
    </w:p>
    <w:p w14:paraId="083217C3" w14:textId="77777777" w:rsidR="0013148D" w:rsidRDefault="00C93035">
      <w:pPr>
        <w:pStyle w:val="BodyText"/>
        <w:spacing w:line="227" w:lineRule="exact"/>
        <w:ind w:left="2700"/>
      </w:pPr>
      <w:r>
        <w:t>Therapeutic; chest pain</w:t>
      </w:r>
    </w:p>
    <w:p w14:paraId="04C64F30" w14:textId="77777777" w:rsidR="0013148D" w:rsidRDefault="0013148D">
      <w:pPr>
        <w:pStyle w:val="BodyText"/>
        <w:spacing w:before="1"/>
        <w:rPr>
          <w:sz w:val="18"/>
        </w:rPr>
      </w:pPr>
    </w:p>
    <w:p w14:paraId="46D89285" w14:textId="5BB24CCF" w:rsidR="0013148D" w:rsidRDefault="00C93035">
      <w:pPr>
        <w:spacing w:before="1"/>
        <w:ind w:left="2700"/>
        <w:rPr>
          <w:sz w:val="20"/>
        </w:rPr>
      </w:pPr>
      <w:r>
        <w:rPr>
          <w:b/>
          <w:sz w:val="20"/>
        </w:rPr>
        <w:t>Priority:</w:t>
      </w:r>
      <w:r>
        <w:rPr>
          <w:sz w:val="20"/>
        </w:rPr>
        <w:t>Routine</w:t>
      </w:r>
    </w:p>
    <w:p w14:paraId="623988D3" w14:textId="5442E882" w:rsidR="005B7F41" w:rsidRDefault="005B7F41">
      <w:pPr>
        <w:spacing w:before="1"/>
        <w:ind w:left="2700"/>
        <w:rPr>
          <w:sz w:val="20"/>
        </w:rPr>
      </w:pPr>
    </w:p>
    <w:p w14:paraId="25DEA59C" w14:textId="420EEBBE" w:rsidR="005B7F41" w:rsidRDefault="005B7F41">
      <w:pPr>
        <w:spacing w:before="1"/>
        <w:ind w:left="2700"/>
        <w:rPr>
          <w:sz w:val="20"/>
        </w:rPr>
      </w:pPr>
    </w:p>
    <w:p w14:paraId="5176BBE7" w14:textId="2E247548" w:rsidR="00DB47EA" w:rsidRDefault="00DB47EA">
      <w:pPr>
        <w:rPr>
          <w:sz w:val="20"/>
        </w:rPr>
      </w:pPr>
      <w:r>
        <w:rPr>
          <w:sz w:val="20"/>
        </w:rPr>
        <w:br w:type="page"/>
      </w:r>
    </w:p>
    <w:p w14:paraId="47B426D5" w14:textId="77777777" w:rsidR="006B7D1B" w:rsidRDefault="006B7D1B">
      <w:pPr>
        <w:spacing w:before="1"/>
        <w:ind w:left="2700"/>
        <w:rPr>
          <w:sz w:val="20"/>
        </w:rPr>
      </w:pPr>
    </w:p>
    <w:p w14:paraId="2B14C9BE" w14:textId="578C5816" w:rsidR="006B7D1B" w:rsidRDefault="006B7D1B">
      <w:pPr>
        <w:spacing w:before="1"/>
        <w:ind w:left="2700"/>
        <w:rPr>
          <w:sz w:val="20"/>
        </w:rPr>
      </w:pPr>
    </w:p>
    <w:p w14:paraId="3E1C2A92" w14:textId="6BBC84C1" w:rsidR="006B7D1B" w:rsidRDefault="006B7D1B" w:rsidP="00B91A9E">
      <w:pPr>
        <w:pStyle w:val="Heading2"/>
      </w:pPr>
      <w:bookmarkStart w:id="225" w:name="_Toc5884798"/>
      <w:r>
        <w:t>Examples of Modeling C-CDA Entries Based on ANF</w:t>
      </w:r>
      <w:bookmarkEnd w:id="225"/>
    </w:p>
    <w:p w14:paraId="2DCFEF4D" w14:textId="4D62AE82" w:rsidR="006B7D1B" w:rsidRDefault="006B7D1B" w:rsidP="006B7D1B">
      <w:pPr>
        <w:pStyle w:val="BodyText"/>
      </w:pPr>
    </w:p>
    <w:p w14:paraId="5DCD806D" w14:textId="58F67179" w:rsidR="006B7D1B" w:rsidRDefault="006B7D1B" w:rsidP="00B91A9E">
      <w:pPr>
        <w:pStyle w:val="Heading3"/>
      </w:pPr>
      <w:bookmarkStart w:id="226" w:name="_Toc5884799"/>
      <w:r w:rsidRPr="00DB47EA">
        <w:t>Summary of Care</w:t>
      </w:r>
      <w:bookmarkEnd w:id="226"/>
    </w:p>
    <w:p w14:paraId="016C1623" w14:textId="715527BC" w:rsidR="00EE192B" w:rsidRDefault="00EE192B" w:rsidP="001B188C">
      <w:pPr>
        <w:pStyle w:val="BodyText"/>
      </w:pPr>
    </w:p>
    <w:tbl>
      <w:tblPr>
        <w:tblStyle w:val="TableGrid"/>
        <w:tblW w:w="0" w:type="auto"/>
        <w:tblLook w:val="04A0" w:firstRow="1" w:lastRow="0" w:firstColumn="1" w:lastColumn="0" w:noHBand="0" w:noVBand="1"/>
      </w:tblPr>
      <w:tblGrid>
        <w:gridCol w:w="3978"/>
        <w:gridCol w:w="5818"/>
      </w:tblGrid>
      <w:tr w:rsidR="001B188C" w:rsidRPr="001B188C" w14:paraId="4BCC3A08" w14:textId="77777777" w:rsidTr="001B188C">
        <w:tc>
          <w:tcPr>
            <w:tcW w:w="3978" w:type="dxa"/>
            <w:shd w:val="clear" w:color="auto" w:fill="EEECE1" w:themeFill="background2"/>
          </w:tcPr>
          <w:p w14:paraId="45C0F84B" w14:textId="1D302541" w:rsidR="001B188C" w:rsidRPr="001B188C" w:rsidRDefault="00E63BBF" w:rsidP="001B188C">
            <w:pPr>
              <w:pStyle w:val="BodyText"/>
              <w:rPr>
                <w:b/>
              </w:rPr>
            </w:pPr>
            <w:r>
              <w:rPr>
                <w:b/>
              </w:rPr>
              <w:t xml:space="preserve">C-CDA </w:t>
            </w:r>
            <w:r w:rsidR="001B188C" w:rsidRPr="001B188C">
              <w:rPr>
                <w:b/>
              </w:rPr>
              <w:t>Category</w:t>
            </w:r>
            <w:r w:rsidR="00E53F07">
              <w:rPr>
                <w:b/>
              </w:rPr>
              <w:t>/Entry</w:t>
            </w:r>
          </w:p>
        </w:tc>
        <w:tc>
          <w:tcPr>
            <w:tcW w:w="5818" w:type="dxa"/>
            <w:shd w:val="clear" w:color="auto" w:fill="EEECE1" w:themeFill="background2"/>
          </w:tcPr>
          <w:p w14:paraId="17023C33" w14:textId="0B1BDF28" w:rsidR="001B188C" w:rsidRPr="001B188C" w:rsidRDefault="001B188C" w:rsidP="001B188C">
            <w:pPr>
              <w:pStyle w:val="TableParagraph"/>
              <w:spacing w:before="0"/>
              <w:rPr>
                <w:b/>
                <w:sz w:val="20"/>
              </w:rPr>
            </w:pPr>
            <w:r w:rsidRPr="001B188C">
              <w:rPr>
                <w:b/>
                <w:sz w:val="20"/>
              </w:rPr>
              <w:t>Modeling</w:t>
            </w:r>
          </w:p>
        </w:tc>
      </w:tr>
      <w:tr w:rsidR="001B188C" w14:paraId="06C03827" w14:textId="77777777" w:rsidTr="001B188C">
        <w:tc>
          <w:tcPr>
            <w:tcW w:w="3978" w:type="dxa"/>
          </w:tcPr>
          <w:p w14:paraId="24B99CC6" w14:textId="77777777" w:rsidR="00FD78F0" w:rsidRDefault="001B188C" w:rsidP="001B188C">
            <w:pPr>
              <w:pStyle w:val="BodyText"/>
            </w:pPr>
            <w:r w:rsidRPr="001B188C">
              <w:t>Reason for referral</w:t>
            </w:r>
          </w:p>
          <w:p w14:paraId="6180CC68" w14:textId="7FC011D8" w:rsidR="001B188C" w:rsidRPr="001B188C" w:rsidRDefault="001B188C" w:rsidP="00CE4BE0">
            <w:pPr>
              <w:pStyle w:val="BodyText"/>
              <w:ind w:left="720"/>
            </w:pPr>
            <w:r w:rsidRPr="001B188C">
              <w:t>Pulmonary Function Tests</w:t>
            </w:r>
          </w:p>
        </w:tc>
        <w:tc>
          <w:tcPr>
            <w:tcW w:w="5818" w:type="dxa"/>
          </w:tcPr>
          <w:p w14:paraId="28754981" w14:textId="7C7D32A0" w:rsidR="001B188C" w:rsidRDefault="001B188C" w:rsidP="001B188C">
            <w:pPr>
              <w:pStyle w:val="TableParagraph"/>
              <w:spacing w:before="0"/>
              <w:rPr>
                <w:i/>
                <w:sz w:val="20"/>
              </w:rPr>
            </w:pPr>
            <w:r w:rsidRPr="001B188C">
              <w:rPr>
                <w:b/>
                <w:sz w:val="20"/>
              </w:rPr>
              <w:t>Statement type:</w:t>
            </w:r>
            <w:r w:rsidRPr="001B188C">
              <w:rPr>
                <w:sz w:val="20"/>
              </w:rPr>
              <w:t xml:space="preserve"> </w:t>
            </w:r>
            <w:r w:rsidRPr="001B188C">
              <w:rPr>
                <w:i/>
                <w:sz w:val="20"/>
              </w:rPr>
              <w:t>[Request]</w:t>
            </w:r>
          </w:p>
          <w:p w14:paraId="6A0C0CF3" w14:textId="77777777" w:rsidR="001B188C" w:rsidRDefault="001B188C" w:rsidP="001B188C">
            <w:pPr>
              <w:pStyle w:val="TableParagraph"/>
              <w:spacing w:before="0"/>
              <w:rPr>
                <w:i/>
                <w:sz w:val="20"/>
              </w:rPr>
            </w:pPr>
          </w:p>
          <w:p w14:paraId="65D1F08A" w14:textId="62734DD1" w:rsidR="001B188C" w:rsidRDefault="001B188C" w:rsidP="001B188C">
            <w:pPr>
              <w:pStyle w:val="TableParagraph"/>
              <w:spacing w:before="0"/>
              <w:rPr>
                <w:i/>
                <w:sz w:val="20"/>
              </w:rPr>
            </w:pPr>
            <w:r w:rsidRPr="001B188C">
              <w:rPr>
                <w:b/>
                <w:sz w:val="20"/>
              </w:rPr>
              <w:t>Topic:</w:t>
            </w:r>
            <w:r w:rsidRPr="001B188C">
              <w:rPr>
                <w:sz w:val="20"/>
              </w:rPr>
              <w:t xml:space="preserve"> </w:t>
            </w:r>
            <w:r w:rsidRPr="001B188C">
              <w:rPr>
                <w:i/>
                <w:sz w:val="20"/>
              </w:rPr>
              <w:t>[23426006 |Measurement of r</w:t>
            </w:r>
            <w:r>
              <w:rPr>
                <w:i/>
                <w:sz w:val="20"/>
              </w:rPr>
              <w:t>espiratory function</w:t>
            </w:r>
            <w:r w:rsidRPr="001B188C">
              <w:rPr>
                <w:i/>
                <w:sz w:val="20"/>
              </w:rPr>
              <w:t>]</w:t>
            </w:r>
            <w:r>
              <w:rPr>
                <w:i/>
                <w:sz w:val="20"/>
              </w:rPr>
              <w:t>-</w:t>
            </w:r>
          </w:p>
          <w:p w14:paraId="5BCC7041" w14:textId="0DB718C6" w:rsidR="001B188C" w:rsidRPr="001B188C" w:rsidRDefault="001B188C" w:rsidP="001B188C">
            <w:pPr>
              <w:pStyle w:val="TableParagraph"/>
              <w:spacing w:before="0"/>
              <w:rPr>
                <w:sz w:val="20"/>
              </w:rPr>
            </w:pPr>
            <w:r>
              <w:rPr>
                <w:i/>
                <w:sz w:val="20"/>
              </w:rPr>
              <w:t>(260686004 |Method) [</w:t>
            </w:r>
            <w:r w:rsidRPr="001B188C">
              <w:rPr>
                <w:i/>
                <w:sz w:val="20"/>
              </w:rPr>
              <w:t>129266000 |Measure</w:t>
            </w:r>
            <w:r w:rsidR="00AD1D3B">
              <w:rPr>
                <w:i/>
                <w:sz w:val="20"/>
              </w:rPr>
              <w:t>ment – action]</w:t>
            </w:r>
          </w:p>
          <w:p w14:paraId="252E92BE" w14:textId="31E3F687" w:rsidR="001B188C" w:rsidRDefault="001B188C" w:rsidP="001B188C">
            <w:pPr>
              <w:pStyle w:val="BodyText"/>
            </w:pPr>
          </w:p>
        </w:tc>
      </w:tr>
      <w:tr w:rsidR="001B188C" w14:paraId="5691308F" w14:textId="77777777" w:rsidTr="001B188C">
        <w:tc>
          <w:tcPr>
            <w:tcW w:w="3978" w:type="dxa"/>
          </w:tcPr>
          <w:p w14:paraId="04714D05" w14:textId="77777777" w:rsidR="00CE4BE0" w:rsidRDefault="001B188C" w:rsidP="001B188C">
            <w:pPr>
              <w:pStyle w:val="BodyText"/>
            </w:pPr>
            <w:r w:rsidRPr="001B188C">
              <w:t>Allergies, Adverse Reactions and Alerts</w:t>
            </w:r>
          </w:p>
          <w:p w14:paraId="386150B2" w14:textId="6053A86D" w:rsidR="001B188C" w:rsidRDefault="001B188C" w:rsidP="00CE4BE0">
            <w:pPr>
              <w:pStyle w:val="BodyText"/>
              <w:ind w:left="720"/>
            </w:pPr>
            <w:r>
              <w:t>Allergen: Penicillin</w:t>
            </w:r>
            <w:r w:rsidR="00FA1146">
              <w:t xml:space="preserve"> G</w:t>
            </w:r>
          </w:p>
          <w:p w14:paraId="6C8503F5" w14:textId="35D5CA70" w:rsidR="001B188C" w:rsidRDefault="001B188C" w:rsidP="00CE4BE0">
            <w:pPr>
              <w:pStyle w:val="BodyText"/>
              <w:ind w:left="720"/>
            </w:pPr>
            <w:r>
              <w:t>Reaction: Hives</w:t>
            </w:r>
          </w:p>
          <w:p w14:paraId="65C3FC35" w14:textId="5AE5616B" w:rsidR="001B188C" w:rsidRPr="001B188C" w:rsidRDefault="001B188C" w:rsidP="00CE4BE0">
            <w:pPr>
              <w:pStyle w:val="BodyText"/>
              <w:ind w:left="720"/>
            </w:pPr>
            <w:r>
              <w:t>Reaction severity: Severe</w:t>
            </w:r>
          </w:p>
          <w:p w14:paraId="1736DB54" w14:textId="77777777" w:rsidR="001B188C" w:rsidRDefault="001B188C" w:rsidP="00EE192B">
            <w:pPr>
              <w:pStyle w:val="BodyText"/>
            </w:pPr>
          </w:p>
        </w:tc>
        <w:tc>
          <w:tcPr>
            <w:tcW w:w="5818" w:type="dxa"/>
          </w:tcPr>
          <w:p w14:paraId="73CDF840" w14:textId="69DF26EF" w:rsidR="001B188C" w:rsidRDefault="001B188C" w:rsidP="001B188C">
            <w:pPr>
              <w:pStyle w:val="TableParagraph"/>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30E57D76" w14:textId="6F0ADB26" w:rsidR="001B188C" w:rsidRDefault="001B188C" w:rsidP="001B188C">
            <w:pPr>
              <w:pStyle w:val="TableParagraph"/>
              <w:spacing w:before="0"/>
              <w:rPr>
                <w:i/>
                <w:sz w:val="20"/>
              </w:rPr>
            </w:pPr>
          </w:p>
          <w:p w14:paraId="0E86455B" w14:textId="443FD8B6" w:rsidR="001B188C" w:rsidRDefault="001B188C" w:rsidP="001B188C">
            <w:pPr>
              <w:pStyle w:val="TableParagraph"/>
              <w:spacing w:before="0"/>
              <w:rPr>
                <w:i/>
                <w:sz w:val="20"/>
              </w:rPr>
            </w:pPr>
            <w:r>
              <w:rPr>
                <w:b/>
                <w:sz w:val="20"/>
              </w:rPr>
              <w:t xml:space="preserve">Topic: </w:t>
            </w:r>
            <w:r w:rsidRPr="001B188C">
              <w:rPr>
                <w:sz w:val="20"/>
              </w:rPr>
              <w:t>[</w:t>
            </w:r>
            <w:r w:rsidRPr="00EE587F">
              <w:rPr>
                <w:i/>
                <w:sz w:val="20"/>
              </w:rPr>
              <w:t>5751000205109</w:t>
            </w:r>
            <w:r>
              <w:rPr>
                <w:i/>
                <w:sz w:val="20"/>
              </w:rPr>
              <w:t>|Observation procedure]-</w:t>
            </w:r>
          </w:p>
          <w:p w14:paraId="60699029" w14:textId="602FC92E" w:rsidR="001B188C" w:rsidRDefault="00FA1146" w:rsidP="001B188C">
            <w:pPr>
              <w:pStyle w:val="TableParagraph"/>
              <w:spacing w:before="0"/>
              <w:rPr>
                <w:i/>
                <w:sz w:val="20"/>
              </w:rPr>
            </w:pPr>
            <w:r>
              <w:rPr>
                <w:i/>
                <w:sz w:val="20"/>
              </w:rPr>
              <w:t>(</w:t>
            </w:r>
            <w:r w:rsidRPr="00FA1146">
              <w:rPr>
                <w:i/>
                <w:sz w:val="20"/>
              </w:rPr>
              <w:t>3</w:t>
            </w:r>
            <w:r>
              <w:rPr>
                <w:i/>
                <w:sz w:val="20"/>
              </w:rPr>
              <w:t>63702006 |Has focus) [</w:t>
            </w:r>
            <w:r w:rsidRPr="00FA1146">
              <w:rPr>
                <w:i/>
                <w:sz w:val="20"/>
              </w:rPr>
              <w:t>294499007 |Allerg</w:t>
            </w:r>
            <w:r>
              <w:rPr>
                <w:i/>
                <w:sz w:val="20"/>
              </w:rPr>
              <w:t>y to benzylpenicillin]</w:t>
            </w:r>
          </w:p>
          <w:p w14:paraId="2445DB4E" w14:textId="26FB00E6" w:rsidR="00FA1146" w:rsidRDefault="00FA1146" w:rsidP="001B188C">
            <w:pPr>
              <w:pStyle w:val="TableParagraph"/>
              <w:spacing w:before="0"/>
              <w:rPr>
                <w:i/>
                <w:sz w:val="20"/>
              </w:rPr>
            </w:pPr>
          </w:p>
          <w:p w14:paraId="065E4EED" w14:textId="1422F324" w:rsidR="00FA1146" w:rsidRDefault="00FA1146" w:rsidP="001B188C">
            <w:pPr>
              <w:pStyle w:val="TableParagraph"/>
              <w:spacing w:before="0"/>
              <w:rPr>
                <w:b/>
                <w:i/>
                <w:sz w:val="20"/>
              </w:rPr>
            </w:pPr>
            <w:r>
              <w:rPr>
                <w:b/>
                <w:i/>
                <w:sz w:val="20"/>
              </w:rPr>
              <w:t>Associated statement</w:t>
            </w:r>
            <w:r w:rsidR="007B0854">
              <w:rPr>
                <w:b/>
                <w:i/>
                <w:sz w:val="20"/>
              </w:rPr>
              <w:t>:</w:t>
            </w:r>
          </w:p>
          <w:p w14:paraId="1BD679C8" w14:textId="77777777" w:rsidR="008361FB" w:rsidRDefault="008361FB" w:rsidP="001B188C">
            <w:pPr>
              <w:pStyle w:val="TableParagraph"/>
              <w:spacing w:before="0"/>
              <w:rPr>
                <w:b/>
                <w:i/>
                <w:sz w:val="20"/>
              </w:rPr>
            </w:pPr>
          </w:p>
          <w:p w14:paraId="59B94214" w14:textId="416DF683" w:rsidR="007B0854" w:rsidRDefault="007B0854" w:rsidP="007B0854">
            <w:pPr>
              <w:pStyle w:val="TableParagraph"/>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16536098" w14:textId="44BB1E03" w:rsidR="007B0854" w:rsidRDefault="007B0854" w:rsidP="007B0854">
            <w:pPr>
              <w:pStyle w:val="TableParagraph"/>
              <w:spacing w:before="0"/>
              <w:ind w:left="0"/>
              <w:rPr>
                <w:i/>
                <w:sz w:val="20"/>
              </w:rPr>
            </w:pPr>
          </w:p>
          <w:p w14:paraId="0CBE86C8" w14:textId="77777777" w:rsidR="007B0854" w:rsidRDefault="007B0854" w:rsidP="007B0854">
            <w:pPr>
              <w:pStyle w:val="TableParagraph"/>
              <w:spacing w:before="0"/>
              <w:rPr>
                <w:i/>
                <w:sz w:val="20"/>
              </w:rPr>
            </w:pPr>
            <w:r>
              <w:rPr>
                <w:b/>
                <w:sz w:val="20"/>
              </w:rPr>
              <w:t xml:space="preserve">Topic: </w:t>
            </w:r>
            <w:r w:rsidRPr="001B188C">
              <w:rPr>
                <w:sz w:val="20"/>
              </w:rPr>
              <w:t>[</w:t>
            </w:r>
            <w:r w:rsidRPr="00EE587F">
              <w:rPr>
                <w:i/>
                <w:sz w:val="20"/>
              </w:rPr>
              <w:t>5751000205109</w:t>
            </w:r>
            <w:r>
              <w:rPr>
                <w:i/>
                <w:sz w:val="20"/>
              </w:rPr>
              <w:t>|Observation procedure]-</w:t>
            </w:r>
          </w:p>
          <w:p w14:paraId="04456BD2" w14:textId="11EF3DEE" w:rsidR="007B0854" w:rsidRDefault="007B0854" w:rsidP="007B0854">
            <w:pPr>
              <w:pStyle w:val="TableParagraph"/>
              <w:spacing w:before="0"/>
              <w:rPr>
                <w:i/>
                <w:sz w:val="20"/>
              </w:rPr>
            </w:pPr>
            <w:r>
              <w:rPr>
                <w:i/>
                <w:sz w:val="20"/>
              </w:rPr>
              <w:t>(</w:t>
            </w:r>
            <w:r w:rsidRPr="00FA1146">
              <w:rPr>
                <w:i/>
                <w:sz w:val="20"/>
              </w:rPr>
              <w:t>3</w:t>
            </w:r>
            <w:r>
              <w:rPr>
                <w:i/>
                <w:sz w:val="20"/>
              </w:rPr>
              <w:t>63702006 |Has focus) [247472004 |Weal]-</w:t>
            </w:r>
          </w:p>
          <w:p w14:paraId="5A32165E" w14:textId="66AB6898" w:rsidR="007B0854" w:rsidRDefault="007B0854" w:rsidP="007B0854">
            <w:pPr>
              <w:pStyle w:val="TableParagraph"/>
              <w:spacing w:before="0"/>
              <w:rPr>
                <w:i/>
                <w:sz w:val="20"/>
              </w:rPr>
            </w:pPr>
            <w:r>
              <w:rPr>
                <w:i/>
                <w:sz w:val="20"/>
              </w:rPr>
              <w:t>(42752001 |Due to) [</w:t>
            </w:r>
            <w:r w:rsidR="00527283" w:rsidRPr="00FA1146">
              <w:rPr>
                <w:i/>
                <w:sz w:val="20"/>
              </w:rPr>
              <w:t>294499007 |Allerg</w:t>
            </w:r>
            <w:r w:rsidR="00527283">
              <w:rPr>
                <w:i/>
                <w:sz w:val="20"/>
              </w:rPr>
              <w:t>y to benzylpenicillin</w:t>
            </w:r>
            <w:r>
              <w:rPr>
                <w:i/>
                <w:sz w:val="20"/>
              </w:rPr>
              <w:t>]-</w:t>
            </w:r>
          </w:p>
          <w:p w14:paraId="61E29DD6" w14:textId="10D00F3D" w:rsidR="007B0854" w:rsidRDefault="007B0854" w:rsidP="007B0854">
            <w:pPr>
              <w:pStyle w:val="TableParagraph"/>
              <w:spacing w:before="0"/>
              <w:rPr>
                <w:i/>
                <w:sz w:val="20"/>
              </w:rPr>
            </w:pPr>
            <w:r>
              <w:rPr>
                <w:i/>
                <w:sz w:val="20"/>
              </w:rPr>
              <w:t>(246112005 |Severity) [</w:t>
            </w:r>
            <w:r w:rsidRPr="007B0854">
              <w:rPr>
                <w:i/>
                <w:sz w:val="20"/>
              </w:rPr>
              <w:t>24484000 |Severe (severity modi</w:t>
            </w:r>
            <w:r>
              <w:rPr>
                <w:i/>
                <w:sz w:val="20"/>
              </w:rPr>
              <w:t>fier)]</w:t>
            </w:r>
          </w:p>
          <w:p w14:paraId="2E88F0F8" w14:textId="77777777" w:rsidR="001B188C" w:rsidRDefault="001B188C" w:rsidP="00EE192B">
            <w:pPr>
              <w:pStyle w:val="BodyText"/>
            </w:pPr>
          </w:p>
        </w:tc>
      </w:tr>
      <w:tr w:rsidR="001B188C" w14:paraId="6528DE24" w14:textId="77777777" w:rsidTr="001B188C">
        <w:tc>
          <w:tcPr>
            <w:tcW w:w="3978" w:type="dxa"/>
          </w:tcPr>
          <w:p w14:paraId="25B117EC" w14:textId="06DD0B30" w:rsidR="001B188C" w:rsidRDefault="00CE4BE0" w:rsidP="00EE192B">
            <w:pPr>
              <w:pStyle w:val="BodyText"/>
            </w:pPr>
            <w:r>
              <w:t>Problem list</w:t>
            </w:r>
          </w:p>
          <w:p w14:paraId="49D552A9" w14:textId="4D57D892" w:rsidR="00E53F07" w:rsidRDefault="00E53F07" w:rsidP="00A87A71">
            <w:pPr>
              <w:pStyle w:val="BodyText"/>
              <w:numPr>
                <w:ilvl w:val="0"/>
                <w:numId w:val="26"/>
              </w:numPr>
            </w:pPr>
            <w:r>
              <w:t>Costal Chondritis</w:t>
            </w:r>
          </w:p>
          <w:p w14:paraId="348FCD85" w14:textId="1E7C11B3" w:rsidR="00E53F07" w:rsidRDefault="00E53F07" w:rsidP="00A87A71">
            <w:pPr>
              <w:pStyle w:val="BodyText"/>
              <w:numPr>
                <w:ilvl w:val="0"/>
                <w:numId w:val="26"/>
              </w:numPr>
            </w:pPr>
            <w:r>
              <w:t>Asthma</w:t>
            </w:r>
          </w:p>
          <w:p w14:paraId="1B00CF51" w14:textId="7E4B3159" w:rsidR="00E53F07" w:rsidRDefault="00E53F07" w:rsidP="00EE192B">
            <w:pPr>
              <w:pStyle w:val="BodyText"/>
            </w:pPr>
          </w:p>
        </w:tc>
        <w:tc>
          <w:tcPr>
            <w:tcW w:w="5818" w:type="dxa"/>
          </w:tcPr>
          <w:p w14:paraId="49120F19" w14:textId="4834A7FA" w:rsidR="006120DD" w:rsidRDefault="006120DD" w:rsidP="00A87A71">
            <w:pPr>
              <w:pStyle w:val="TableParagraph"/>
              <w:numPr>
                <w:ilvl w:val="0"/>
                <w:numId w:val="27"/>
              </w:numPr>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54DA20E6" w14:textId="77777777" w:rsidR="006120DD" w:rsidRDefault="006120DD" w:rsidP="006120DD">
            <w:pPr>
              <w:pStyle w:val="TableParagraph"/>
              <w:spacing w:before="0"/>
              <w:rPr>
                <w:i/>
                <w:sz w:val="20"/>
              </w:rPr>
            </w:pPr>
          </w:p>
          <w:p w14:paraId="4F2D0A32" w14:textId="77777777" w:rsidR="006120DD" w:rsidRDefault="006120DD" w:rsidP="00A87A71">
            <w:pPr>
              <w:pStyle w:val="TableParagraph"/>
              <w:spacing w:before="0"/>
              <w:ind w:left="405"/>
              <w:rPr>
                <w:i/>
                <w:sz w:val="20"/>
              </w:rPr>
            </w:pPr>
            <w:r>
              <w:rPr>
                <w:b/>
                <w:sz w:val="20"/>
              </w:rPr>
              <w:t xml:space="preserve">Topic: </w:t>
            </w:r>
            <w:r w:rsidRPr="001B188C">
              <w:rPr>
                <w:sz w:val="20"/>
              </w:rPr>
              <w:t>[</w:t>
            </w:r>
            <w:r w:rsidRPr="00EE587F">
              <w:rPr>
                <w:i/>
                <w:sz w:val="20"/>
              </w:rPr>
              <w:t>5751000205109</w:t>
            </w:r>
            <w:r>
              <w:rPr>
                <w:i/>
                <w:sz w:val="20"/>
              </w:rPr>
              <w:t>|Observation procedure]-</w:t>
            </w:r>
          </w:p>
          <w:p w14:paraId="0DECF68F" w14:textId="79783B6E" w:rsidR="006120DD" w:rsidRDefault="006120DD" w:rsidP="00A87A71">
            <w:pPr>
              <w:pStyle w:val="TableParagraph"/>
              <w:spacing w:before="0"/>
              <w:ind w:left="405"/>
              <w:rPr>
                <w:i/>
                <w:sz w:val="20"/>
              </w:rPr>
            </w:pPr>
            <w:r>
              <w:rPr>
                <w:i/>
                <w:sz w:val="20"/>
              </w:rPr>
              <w:t>(</w:t>
            </w:r>
            <w:r w:rsidRPr="00FA1146">
              <w:rPr>
                <w:i/>
                <w:sz w:val="20"/>
              </w:rPr>
              <w:t>3</w:t>
            </w:r>
            <w:r>
              <w:rPr>
                <w:i/>
                <w:sz w:val="20"/>
              </w:rPr>
              <w:t>63702006 |Has focus) [</w:t>
            </w:r>
            <w:r w:rsidRPr="006120DD">
              <w:rPr>
                <w:i/>
                <w:sz w:val="20"/>
              </w:rPr>
              <w:t>6410900</w:t>
            </w:r>
            <w:r>
              <w:rPr>
                <w:i/>
                <w:sz w:val="20"/>
              </w:rPr>
              <w:t>4 |Costal chondritis]</w:t>
            </w:r>
          </w:p>
          <w:p w14:paraId="148CE386" w14:textId="7C014931" w:rsidR="006120DD" w:rsidRDefault="006120DD" w:rsidP="00A87A71">
            <w:pPr>
              <w:pStyle w:val="TableParagraph"/>
              <w:spacing w:before="0"/>
              <w:ind w:left="405"/>
              <w:rPr>
                <w:i/>
                <w:sz w:val="20"/>
              </w:rPr>
            </w:pPr>
          </w:p>
          <w:p w14:paraId="0EF2B1CE" w14:textId="1588FE53" w:rsidR="006120DD" w:rsidRDefault="006120DD" w:rsidP="00A87A71">
            <w:pPr>
              <w:pStyle w:val="TableParagraph"/>
              <w:numPr>
                <w:ilvl w:val="0"/>
                <w:numId w:val="27"/>
              </w:numPr>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04B9C112" w14:textId="77777777" w:rsidR="006120DD" w:rsidRDefault="006120DD" w:rsidP="006120DD">
            <w:pPr>
              <w:pStyle w:val="TableParagraph"/>
              <w:spacing w:before="0"/>
              <w:rPr>
                <w:i/>
                <w:sz w:val="20"/>
              </w:rPr>
            </w:pPr>
          </w:p>
          <w:p w14:paraId="2EBC3762" w14:textId="77777777" w:rsidR="006120DD" w:rsidRDefault="006120DD" w:rsidP="00A87A71">
            <w:pPr>
              <w:pStyle w:val="TableParagraph"/>
              <w:spacing w:before="0"/>
              <w:ind w:left="405"/>
              <w:rPr>
                <w:i/>
                <w:sz w:val="20"/>
              </w:rPr>
            </w:pPr>
            <w:r>
              <w:rPr>
                <w:b/>
                <w:sz w:val="20"/>
              </w:rPr>
              <w:t xml:space="preserve">Topic: </w:t>
            </w:r>
            <w:r w:rsidRPr="001B188C">
              <w:rPr>
                <w:sz w:val="20"/>
              </w:rPr>
              <w:t>[</w:t>
            </w:r>
            <w:r w:rsidRPr="00EE587F">
              <w:rPr>
                <w:i/>
                <w:sz w:val="20"/>
              </w:rPr>
              <w:t>5751000205109</w:t>
            </w:r>
            <w:r>
              <w:rPr>
                <w:i/>
                <w:sz w:val="20"/>
              </w:rPr>
              <w:t>|Observation procedure]-</w:t>
            </w:r>
          </w:p>
          <w:p w14:paraId="05A5857E" w14:textId="13D599F7" w:rsidR="006120DD" w:rsidRDefault="006120DD" w:rsidP="00A87A71">
            <w:pPr>
              <w:pStyle w:val="TableParagraph"/>
              <w:spacing w:before="0"/>
              <w:ind w:left="405"/>
              <w:rPr>
                <w:i/>
                <w:sz w:val="20"/>
              </w:rPr>
            </w:pPr>
            <w:r>
              <w:rPr>
                <w:i/>
                <w:sz w:val="20"/>
              </w:rPr>
              <w:t>(</w:t>
            </w:r>
            <w:r w:rsidRPr="00FA1146">
              <w:rPr>
                <w:i/>
                <w:sz w:val="20"/>
              </w:rPr>
              <w:t>3</w:t>
            </w:r>
            <w:r>
              <w:rPr>
                <w:i/>
                <w:sz w:val="20"/>
              </w:rPr>
              <w:t>63702006 |Has focus) [195967001 |Asthma]</w:t>
            </w:r>
          </w:p>
          <w:p w14:paraId="091E2973" w14:textId="77777777" w:rsidR="001B188C" w:rsidRDefault="001B188C" w:rsidP="00EE192B">
            <w:pPr>
              <w:pStyle w:val="BodyText"/>
            </w:pPr>
          </w:p>
        </w:tc>
      </w:tr>
      <w:tr w:rsidR="001B188C" w14:paraId="66B883B5" w14:textId="77777777" w:rsidTr="001B188C">
        <w:tc>
          <w:tcPr>
            <w:tcW w:w="3978" w:type="dxa"/>
          </w:tcPr>
          <w:p w14:paraId="2A086503" w14:textId="300DCCC0" w:rsidR="001B188C" w:rsidRDefault="00CE4BE0" w:rsidP="00EE192B">
            <w:pPr>
              <w:pStyle w:val="BodyText"/>
            </w:pPr>
            <w:r>
              <w:t>Social History</w:t>
            </w:r>
          </w:p>
          <w:p w14:paraId="6BDF0236" w14:textId="03943593" w:rsidR="006120DD" w:rsidRDefault="006120DD" w:rsidP="00CE4BE0">
            <w:pPr>
              <w:pStyle w:val="BodyText"/>
              <w:ind w:left="720"/>
            </w:pPr>
            <w:r>
              <w:t>Never smoked</w:t>
            </w:r>
          </w:p>
        </w:tc>
        <w:tc>
          <w:tcPr>
            <w:tcW w:w="5818" w:type="dxa"/>
          </w:tcPr>
          <w:p w14:paraId="0B83FCE8" w14:textId="77777777" w:rsidR="006120DD" w:rsidRDefault="006120DD" w:rsidP="006120DD">
            <w:pPr>
              <w:pStyle w:val="TableParagraph"/>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618A0DF2" w14:textId="77777777" w:rsidR="006120DD" w:rsidRDefault="006120DD" w:rsidP="006120DD">
            <w:pPr>
              <w:pStyle w:val="TableParagraph"/>
              <w:spacing w:before="0"/>
              <w:rPr>
                <w:i/>
                <w:sz w:val="20"/>
              </w:rPr>
            </w:pPr>
          </w:p>
          <w:p w14:paraId="0845E990" w14:textId="77777777" w:rsidR="006120DD" w:rsidRDefault="006120DD" w:rsidP="006120DD">
            <w:pPr>
              <w:pStyle w:val="TableParagraph"/>
              <w:spacing w:before="0"/>
              <w:rPr>
                <w:i/>
                <w:sz w:val="20"/>
              </w:rPr>
            </w:pPr>
            <w:r>
              <w:rPr>
                <w:b/>
                <w:sz w:val="20"/>
              </w:rPr>
              <w:t xml:space="preserve">Topic: </w:t>
            </w:r>
            <w:r w:rsidRPr="001B188C">
              <w:rPr>
                <w:sz w:val="20"/>
              </w:rPr>
              <w:t>[</w:t>
            </w:r>
            <w:r w:rsidRPr="00EE587F">
              <w:rPr>
                <w:i/>
                <w:sz w:val="20"/>
              </w:rPr>
              <w:t>5751000205109</w:t>
            </w:r>
            <w:r>
              <w:rPr>
                <w:i/>
                <w:sz w:val="20"/>
              </w:rPr>
              <w:t>|Observation procedure]-</w:t>
            </w:r>
          </w:p>
          <w:p w14:paraId="7D1DFB52" w14:textId="327EBC08" w:rsidR="006120DD" w:rsidRDefault="006120DD" w:rsidP="006120DD">
            <w:pPr>
              <w:pStyle w:val="TableParagraph"/>
              <w:spacing w:before="0"/>
              <w:rPr>
                <w:i/>
                <w:sz w:val="20"/>
              </w:rPr>
            </w:pPr>
            <w:r>
              <w:rPr>
                <w:i/>
                <w:sz w:val="20"/>
              </w:rPr>
              <w:t>(</w:t>
            </w:r>
            <w:r w:rsidRPr="00FA1146">
              <w:rPr>
                <w:i/>
                <w:sz w:val="20"/>
              </w:rPr>
              <w:t>3</w:t>
            </w:r>
            <w:r>
              <w:rPr>
                <w:i/>
                <w:sz w:val="20"/>
              </w:rPr>
              <w:t>63702006 |Has focus) [</w:t>
            </w:r>
            <w:r w:rsidRPr="006120DD">
              <w:rPr>
                <w:i/>
                <w:sz w:val="20"/>
              </w:rPr>
              <w:t xml:space="preserve">266919005 </w:t>
            </w:r>
            <w:r>
              <w:rPr>
                <w:i/>
                <w:sz w:val="20"/>
              </w:rPr>
              <w:t>|Never smoked tobacco]</w:t>
            </w:r>
          </w:p>
          <w:p w14:paraId="6564CA79" w14:textId="77777777" w:rsidR="001B188C" w:rsidRDefault="001B188C" w:rsidP="00EE192B">
            <w:pPr>
              <w:pStyle w:val="BodyText"/>
            </w:pPr>
          </w:p>
        </w:tc>
      </w:tr>
      <w:tr w:rsidR="006120DD" w14:paraId="096CAC5A" w14:textId="77777777" w:rsidTr="001B188C">
        <w:tc>
          <w:tcPr>
            <w:tcW w:w="3978" w:type="dxa"/>
          </w:tcPr>
          <w:p w14:paraId="16F00074" w14:textId="40F7D373" w:rsidR="006120DD" w:rsidRDefault="00CE4BE0" w:rsidP="00EE192B">
            <w:pPr>
              <w:pStyle w:val="BodyText"/>
            </w:pPr>
            <w:r>
              <w:t>Immunizations</w:t>
            </w:r>
          </w:p>
          <w:p w14:paraId="18DEC94E" w14:textId="3D3DFB06" w:rsidR="005B3DB7" w:rsidRDefault="005B3DB7" w:rsidP="00CE4BE0">
            <w:pPr>
              <w:pStyle w:val="BodyText"/>
              <w:ind w:left="720"/>
            </w:pPr>
            <w:r>
              <w:t>Influenza virus vaccine: completed</w:t>
            </w:r>
          </w:p>
        </w:tc>
        <w:tc>
          <w:tcPr>
            <w:tcW w:w="5818" w:type="dxa"/>
          </w:tcPr>
          <w:p w14:paraId="669D1AAF" w14:textId="77777777" w:rsidR="005B3DB7" w:rsidRDefault="005B3DB7" w:rsidP="005B3DB7">
            <w:pPr>
              <w:pStyle w:val="TableParagraph"/>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34158CFB" w14:textId="77777777" w:rsidR="005B3DB7" w:rsidRDefault="005B3DB7" w:rsidP="005B3DB7">
            <w:pPr>
              <w:pStyle w:val="TableParagraph"/>
              <w:spacing w:before="0"/>
              <w:rPr>
                <w:i/>
                <w:sz w:val="20"/>
              </w:rPr>
            </w:pPr>
          </w:p>
          <w:p w14:paraId="39CE581E" w14:textId="4952C431" w:rsidR="005B3DB7" w:rsidRDefault="005B3DB7" w:rsidP="005B3DB7">
            <w:pPr>
              <w:pStyle w:val="TableParagraph"/>
              <w:spacing w:before="0"/>
              <w:rPr>
                <w:i/>
                <w:sz w:val="20"/>
              </w:rPr>
            </w:pPr>
            <w:r>
              <w:rPr>
                <w:b/>
                <w:sz w:val="20"/>
              </w:rPr>
              <w:t xml:space="preserve">Topic: </w:t>
            </w:r>
            <w:r w:rsidRPr="001B188C">
              <w:rPr>
                <w:sz w:val="20"/>
              </w:rPr>
              <w:t>[</w:t>
            </w:r>
            <w:r w:rsidRPr="005B3DB7">
              <w:rPr>
                <w:i/>
                <w:sz w:val="20"/>
              </w:rPr>
              <w:t>86198006 |In</w:t>
            </w:r>
            <w:r>
              <w:rPr>
                <w:i/>
                <w:sz w:val="20"/>
              </w:rPr>
              <w:t>fluenza vaccination]-</w:t>
            </w:r>
          </w:p>
          <w:p w14:paraId="5809C66A" w14:textId="77777777" w:rsidR="006120DD" w:rsidRDefault="006120DD" w:rsidP="005B3DB7">
            <w:pPr>
              <w:pStyle w:val="TableParagraph"/>
              <w:spacing w:before="0"/>
              <w:rPr>
                <w:i/>
                <w:sz w:val="20"/>
              </w:rPr>
            </w:pPr>
          </w:p>
          <w:p w14:paraId="12B06E2E" w14:textId="77777777" w:rsidR="005B3DB7" w:rsidRDefault="005B3DB7" w:rsidP="005B3DB7">
            <w:pPr>
              <w:pStyle w:val="TableParagraph"/>
              <w:spacing w:before="0"/>
              <w:rPr>
                <w:i/>
                <w:sz w:val="20"/>
              </w:rPr>
            </w:pPr>
            <w:r w:rsidRPr="00AD1D3B">
              <w:rPr>
                <w:b/>
                <w:sz w:val="20"/>
              </w:rPr>
              <w:t>Result status</w:t>
            </w:r>
            <w:r w:rsidR="00806C87" w:rsidRPr="00AD1D3B">
              <w:rPr>
                <w:b/>
                <w:sz w:val="20"/>
              </w:rPr>
              <w:t>:</w:t>
            </w:r>
            <w:r w:rsidR="00806C87">
              <w:rPr>
                <w:i/>
                <w:sz w:val="20"/>
              </w:rPr>
              <w:t xml:space="preserve"> </w:t>
            </w:r>
            <w:r w:rsidR="00AD1D3B">
              <w:rPr>
                <w:i/>
                <w:sz w:val="20"/>
              </w:rPr>
              <w:t>[</w:t>
            </w:r>
            <w:r w:rsidR="00AD1D3B" w:rsidRPr="00AD1D3B">
              <w:rPr>
                <w:i/>
                <w:sz w:val="20"/>
              </w:rPr>
              <w:t>255594</w:t>
            </w:r>
            <w:r w:rsidR="00AD1D3B">
              <w:rPr>
                <w:i/>
                <w:sz w:val="20"/>
              </w:rPr>
              <w:t>003 |Complete]</w:t>
            </w:r>
          </w:p>
          <w:p w14:paraId="35DD64B1" w14:textId="468FB8C6" w:rsidR="00AD1D3B" w:rsidRDefault="00AD1D3B" w:rsidP="005B3DB7">
            <w:pPr>
              <w:pStyle w:val="TableParagraph"/>
              <w:spacing w:before="0"/>
            </w:pPr>
          </w:p>
        </w:tc>
      </w:tr>
      <w:tr w:rsidR="006120DD" w14:paraId="1635FC11" w14:textId="77777777" w:rsidTr="001B188C">
        <w:tc>
          <w:tcPr>
            <w:tcW w:w="3978" w:type="dxa"/>
          </w:tcPr>
          <w:p w14:paraId="26F1B802" w14:textId="4F66EF48" w:rsidR="006120DD" w:rsidRDefault="00CE4BE0" w:rsidP="00EE192B">
            <w:pPr>
              <w:pStyle w:val="BodyText"/>
            </w:pPr>
            <w:r>
              <w:t>Medications</w:t>
            </w:r>
          </w:p>
          <w:p w14:paraId="222CDCA0" w14:textId="6CA07448" w:rsidR="00AD1D3B" w:rsidRPr="00AD1D3B" w:rsidRDefault="00AD1D3B" w:rsidP="00CE4BE0">
            <w:pPr>
              <w:pStyle w:val="BodyText"/>
              <w:ind w:left="720"/>
            </w:pPr>
            <w:r w:rsidRPr="00AD1D3B">
              <w:t>Albuterol 0.09 mg</w:t>
            </w:r>
            <w:r w:rsidR="0034300B">
              <w:t xml:space="preserve"> ACTUAT</w:t>
            </w:r>
          </w:p>
          <w:p w14:paraId="44B44B37" w14:textId="6A42FD06" w:rsidR="00AD1D3B" w:rsidRDefault="00AD1D3B" w:rsidP="00EE192B">
            <w:pPr>
              <w:pStyle w:val="BodyText"/>
            </w:pPr>
          </w:p>
        </w:tc>
        <w:tc>
          <w:tcPr>
            <w:tcW w:w="5818" w:type="dxa"/>
          </w:tcPr>
          <w:p w14:paraId="5CC0339A" w14:textId="4A098B0B" w:rsidR="00AD1D3B" w:rsidRDefault="00AD1D3B" w:rsidP="00AD1D3B">
            <w:pPr>
              <w:pStyle w:val="TableParagraph"/>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6B280221" w14:textId="78E6A3B8" w:rsidR="00AD1D3B" w:rsidRDefault="00AD1D3B" w:rsidP="00AD1D3B">
            <w:pPr>
              <w:pStyle w:val="TableParagraph"/>
              <w:spacing w:before="0"/>
              <w:rPr>
                <w:i/>
                <w:sz w:val="20"/>
              </w:rPr>
            </w:pPr>
          </w:p>
          <w:p w14:paraId="59711A5A" w14:textId="4C3A5A6D" w:rsidR="00AD1D3B" w:rsidRDefault="00AD1D3B" w:rsidP="00AD1D3B">
            <w:pPr>
              <w:pStyle w:val="TableParagraph"/>
              <w:spacing w:before="0"/>
              <w:rPr>
                <w:i/>
                <w:sz w:val="20"/>
              </w:rPr>
            </w:pPr>
            <w:r>
              <w:rPr>
                <w:b/>
                <w:sz w:val="20"/>
              </w:rPr>
              <w:t xml:space="preserve">Topic: </w:t>
            </w:r>
            <w:r w:rsidRPr="001B188C">
              <w:rPr>
                <w:sz w:val="20"/>
              </w:rPr>
              <w:t>[</w:t>
            </w:r>
            <w:r w:rsidRPr="00AD1D3B">
              <w:rPr>
                <w:i/>
                <w:sz w:val="20"/>
              </w:rPr>
              <w:t>416118</w:t>
            </w:r>
            <w:r w:rsidR="00F75155">
              <w:rPr>
                <w:i/>
                <w:sz w:val="20"/>
              </w:rPr>
              <w:t>004 |Administration</w:t>
            </w:r>
            <w:r>
              <w:rPr>
                <w:i/>
                <w:sz w:val="20"/>
              </w:rPr>
              <w:t>]-</w:t>
            </w:r>
          </w:p>
          <w:p w14:paraId="3BC8DA35" w14:textId="71ABDD40" w:rsidR="00AD1D3B" w:rsidRDefault="00AD1D3B" w:rsidP="00AD1D3B">
            <w:pPr>
              <w:pStyle w:val="TableParagraph"/>
              <w:spacing w:before="0"/>
              <w:rPr>
                <w:i/>
                <w:sz w:val="20"/>
              </w:rPr>
            </w:pPr>
            <w:r>
              <w:rPr>
                <w:i/>
                <w:sz w:val="20"/>
              </w:rPr>
              <w:t>(260686004 |Method) [</w:t>
            </w:r>
            <w:r w:rsidRPr="00AD1D3B">
              <w:rPr>
                <w:i/>
                <w:sz w:val="20"/>
              </w:rPr>
              <w:t>129445006 |Administra</w:t>
            </w:r>
            <w:r>
              <w:rPr>
                <w:i/>
                <w:sz w:val="20"/>
              </w:rPr>
              <w:t>tion – action]-</w:t>
            </w:r>
          </w:p>
          <w:p w14:paraId="6953C1A8" w14:textId="34BF0382" w:rsidR="00AD1D3B" w:rsidRDefault="00AD1D3B" w:rsidP="00AD1D3B">
            <w:pPr>
              <w:pStyle w:val="TableParagraph"/>
              <w:spacing w:before="0"/>
              <w:rPr>
                <w:i/>
                <w:sz w:val="20"/>
              </w:rPr>
            </w:pPr>
            <w:r>
              <w:rPr>
                <w:i/>
                <w:sz w:val="20"/>
              </w:rPr>
              <w:t>(</w:t>
            </w:r>
            <w:r w:rsidRPr="00AD1D3B">
              <w:rPr>
                <w:i/>
                <w:sz w:val="20"/>
              </w:rPr>
              <w:t>3637010</w:t>
            </w:r>
            <w:r>
              <w:rPr>
                <w:i/>
                <w:sz w:val="20"/>
              </w:rPr>
              <w:t>04 |Direct substance) [Rx;</w:t>
            </w:r>
            <w:r w:rsidRPr="00AD1D3B">
              <w:rPr>
                <w:i/>
                <w:sz w:val="20"/>
              </w:rPr>
              <w:t xml:space="preserve"> 329498</w:t>
            </w:r>
            <w:r>
              <w:rPr>
                <w:i/>
                <w:sz w:val="20"/>
              </w:rPr>
              <w:t xml:space="preserve"> </w:t>
            </w:r>
            <w:r w:rsidRPr="00AD1D3B">
              <w:rPr>
                <w:i/>
                <w:sz w:val="20"/>
              </w:rPr>
              <w:t>Albuterol 0.09 MG/ACTUAT</w:t>
            </w:r>
            <w:r>
              <w:rPr>
                <w:i/>
                <w:sz w:val="20"/>
              </w:rPr>
              <w:t>]</w:t>
            </w:r>
          </w:p>
          <w:p w14:paraId="16C35D58" w14:textId="77777777" w:rsidR="006120DD" w:rsidRDefault="006120DD" w:rsidP="00EE192B">
            <w:pPr>
              <w:pStyle w:val="BodyText"/>
            </w:pPr>
          </w:p>
          <w:p w14:paraId="53B65DB6" w14:textId="548894DA" w:rsidR="00AD1D3B" w:rsidRDefault="00AD1D3B" w:rsidP="00EE192B">
            <w:pPr>
              <w:pStyle w:val="BodyText"/>
            </w:pPr>
          </w:p>
        </w:tc>
      </w:tr>
    </w:tbl>
    <w:p w14:paraId="6AE24BA9" w14:textId="16CCA05F" w:rsidR="00EE192B" w:rsidRDefault="00EE192B" w:rsidP="00EE192B">
      <w:pPr>
        <w:pStyle w:val="BodyText"/>
      </w:pPr>
    </w:p>
    <w:p w14:paraId="433107BF" w14:textId="4B02FCCF" w:rsidR="0021783D" w:rsidRDefault="0021783D" w:rsidP="00EE192B">
      <w:pPr>
        <w:pStyle w:val="BodyText"/>
      </w:pPr>
    </w:p>
    <w:tbl>
      <w:tblPr>
        <w:tblStyle w:val="TableGrid"/>
        <w:tblW w:w="0" w:type="auto"/>
        <w:tblLook w:val="04A0" w:firstRow="1" w:lastRow="0" w:firstColumn="1" w:lastColumn="0" w:noHBand="0" w:noVBand="1"/>
      </w:tblPr>
      <w:tblGrid>
        <w:gridCol w:w="3978"/>
        <w:gridCol w:w="5818"/>
      </w:tblGrid>
      <w:tr w:rsidR="0021783D" w:rsidRPr="001B188C" w14:paraId="22D8C3CA" w14:textId="77777777" w:rsidTr="00DD009E">
        <w:tc>
          <w:tcPr>
            <w:tcW w:w="3978" w:type="dxa"/>
            <w:shd w:val="clear" w:color="auto" w:fill="EEECE1" w:themeFill="background2"/>
          </w:tcPr>
          <w:p w14:paraId="65380842" w14:textId="472CD0FD" w:rsidR="0021783D" w:rsidRPr="001B188C" w:rsidRDefault="00E63BBF" w:rsidP="00DD009E">
            <w:pPr>
              <w:pStyle w:val="BodyText"/>
              <w:rPr>
                <w:b/>
              </w:rPr>
            </w:pPr>
            <w:r>
              <w:rPr>
                <w:b/>
              </w:rPr>
              <w:lastRenderedPageBreak/>
              <w:t xml:space="preserve">C-CDA </w:t>
            </w:r>
            <w:r w:rsidR="0021783D" w:rsidRPr="001B188C">
              <w:rPr>
                <w:b/>
              </w:rPr>
              <w:t>Category</w:t>
            </w:r>
            <w:r w:rsidR="0021783D">
              <w:rPr>
                <w:b/>
              </w:rPr>
              <w:t>/Entry</w:t>
            </w:r>
          </w:p>
        </w:tc>
        <w:tc>
          <w:tcPr>
            <w:tcW w:w="5818" w:type="dxa"/>
            <w:shd w:val="clear" w:color="auto" w:fill="EEECE1" w:themeFill="background2"/>
          </w:tcPr>
          <w:p w14:paraId="31A1AF8F" w14:textId="77777777" w:rsidR="0021783D" w:rsidRPr="001B188C" w:rsidRDefault="0021783D" w:rsidP="00DD009E">
            <w:pPr>
              <w:pStyle w:val="TableParagraph"/>
              <w:spacing w:before="0"/>
              <w:rPr>
                <w:b/>
                <w:sz w:val="20"/>
              </w:rPr>
            </w:pPr>
            <w:r w:rsidRPr="001B188C">
              <w:rPr>
                <w:b/>
                <w:sz w:val="20"/>
              </w:rPr>
              <w:t>Modeling</w:t>
            </w:r>
          </w:p>
        </w:tc>
      </w:tr>
      <w:tr w:rsidR="0021783D" w14:paraId="69B3C552" w14:textId="77777777" w:rsidTr="00DD009E">
        <w:tc>
          <w:tcPr>
            <w:tcW w:w="3978" w:type="dxa"/>
          </w:tcPr>
          <w:p w14:paraId="1A04EDE9" w14:textId="08DD0DE2" w:rsidR="0021783D" w:rsidRDefault="00CE4BE0" w:rsidP="00DD009E">
            <w:pPr>
              <w:pStyle w:val="BodyText"/>
            </w:pPr>
            <w:r>
              <w:t>Functional and Cognitive Status</w:t>
            </w:r>
          </w:p>
          <w:p w14:paraId="39D28501" w14:textId="3EF760C7" w:rsidR="0021783D" w:rsidRDefault="0021783D" w:rsidP="00A87A71">
            <w:pPr>
              <w:pStyle w:val="BodyText"/>
              <w:numPr>
                <w:ilvl w:val="0"/>
                <w:numId w:val="28"/>
              </w:numPr>
            </w:pPr>
            <w:r>
              <w:t>Functional status: No impairment</w:t>
            </w:r>
          </w:p>
          <w:p w14:paraId="70DBD0C1" w14:textId="65AEBA70" w:rsidR="0021783D" w:rsidRPr="001B188C" w:rsidRDefault="0021783D" w:rsidP="00A87A71">
            <w:pPr>
              <w:pStyle w:val="BodyText"/>
              <w:numPr>
                <w:ilvl w:val="0"/>
                <w:numId w:val="28"/>
              </w:numPr>
            </w:pPr>
            <w:r>
              <w:t>Cognitive status: No impairment</w:t>
            </w:r>
          </w:p>
        </w:tc>
        <w:tc>
          <w:tcPr>
            <w:tcW w:w="5818" w:type="dxa"/>
          </w:tcPr>
          <w:p w14:paraId="3BE47B0B" w14:textId="0DEE4CB6" w:rsidR="0021783D" w:rsidRDefault="0021783D" w:rsidP="00A87A71">
            <w:pPr>
              <w:pStyle w:val="TableParagraph"/>
              <w:numPr>
                <w:ilvl w:val="0"/>
                <w:numId w:val="29"/>
              </w:numPr>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47512372" w14:textId="77777777" w:rsidR="0021783D" w:rsidRDefault="0021783D" w:rsidP="00DD009E">
            <w:pPr>
              <w:pStyle w:val="TableParagraph"/>
              <w:spacing w:before="0"/>
              <w:rPr>
                <w:i/>
                <w:sz w:val="20"/>
              </w:rPr>
            </w:pPr>
          </w:p>
          <w:p w14:paraId="0EC9AD13" w14:textId="0AC75AA6" w:rsidR="0021783D" w:rsidRDefault="0021783D" w:rsidP="00A87A71">
            <w:pPr>
              <w:pStyle w:val="TableParagraph"/>
              <w:spacing w:before="0"/>
              <w:ind w:left="405"/>
              <w:rPr>
                <w:i/>
                <w:sz w:val="20"/>
              </w:rPr>
            </w:pPr>
            <w:r w:rsidRPr="001B188C">
              <w:rPr>
                <w:b/>
                <w:sz w:val="20"/>
              </w:rPr>
              <w:t>Topic:</w:t>
            </w:r>
            <w:r w:rsidRPr="001B188C">
              <w:rPr>
                <w:sz w:val="20"/>
              </w:rPr>
              <w:t xml:space="preserve"> </w:t>
            </w:r>
            <w:r w:rsidRPr="001B188C">
              <w:rPr>
                <w:i/>
                <w:sz w:val="20"/>
              </w:rPr>
              <w:t>[</w:t>
            </w:r>
            <w:r w:rsidRPr="00EE587F">
              <w:rPr>
                <w:i/>
                <w:sz w:val="20"/>
              </w:rPr>
              <w:t>5751000205109</w:t>
            </w:r>
            <w:r>
              <w:rPr>
                <w:i/>
                <w:sz w:val="20"/>
              </w:rPr>
              <w:t>|Observation procedure]-</w:t>
            </w:r>
          </w:p>
          <w:p w14:paraId="40CDA187" w14:textId="5EA09317" w:rsidR="0021783D" w:rsidRDefault="0021783D" w:rsidP="00A87A71">
            <w:pPr>
              <w:pStyle w:val="BodyText"/>
              <w:ind w:left="360"/>
              <w:rPr>
                <w:i/>
                <w:szCs w:val="22"/>
              </w:rPr>
            </w:pPr>
            <w:r>
              <w:rPr>
                <w:i/>
              </w:rPr>
              <w:t>(</w:t>
            </w:r>
            <w:r w:rsidR="0028249A" w:rsidRPr="00FA1146">
              <w:rPr>
                <w:i/>
              </w:rPr>
              <w:t>3</w:t>
            </w:r>
            <w:r w:rsidR="0028249A">
              <w:rPr>
                <w:i/>
              </w:rPr>
              <w:t xml:space="preserve">63702006 |Has focus) </w:t>
            </w:r>
            <w:r>
              <w:rPr>
                <w:i/>
              </w:rPr>
              <w:t>[</w:t>
            </w:r>
            <w:r w:rsidR="0028249A" w:rsidRPr="0028249A">
              <w:rPr>
                <w:i/>
                <w:szCs w:val="22"/>
              </w:rPr>
              <w:t>11822800</w:t>
            </w:r>
            <w:r w:rsidR="0028249A">
              <w:rPr>
                <w:i/>
                <w:szCs w:val="22"/>
              </w:rPr>
              <w:t>5 |Functional finding]-</w:t>
            </w:r>
          </w:p>
          <w:p w14:paraId="60F955CD" w14:textId="77777777" w:rsidR="0028249A" w:rsidRDefault="0028249A" w:rsidP="00A87A71">
            <w:pPr>
              <w:pStyle w:val="BodyText"/>
              <w:ind w:left="360"/>
              <w:rPr>
                <w:i/>
                <w:szCs w:val="22"/>
              </w:rPr>
            </w:pPr>
            <w:r>
              <w:rPr>
                <w:i/>
                <w:szCs w:val="22"/>
              </w:rPr>
              <w:t>(</w:t>
            </w:r>
            <w:r w:rsidRPr="0028249A">
              <w:rPr>
                <w:i/>
                <w:szCs w:val="22"/>
              </w:rPr>
              <w:t>36</w:t>
            </w:r>
            <w:r>
              <w:rPr>
                <w:i/>
                <w:szCs w:val="22"/>
              </w:rPr>
              <w:t>3714003 |Interprets) [</w:t>
            </w:r>
            <w:r w:rsidRPr="0028249A">
              <w:rPr>
                <w:i/>
                <w:szCs w:val="22"/>
              </w:rPr>
              <w:t>24646400</w:t>
            </w:r>
            <w:r>
              <w:rPr>
                <w:i/>
                <w:szCs w:val="22"/>
              </w:rPr>
              <w:t>6 |Function]-</w:t>
            </w:r>
          </w:p>
          <w:p w14:paraId="168DC9DA" w14:textId="691CDAFC" w:rsidR="0028249A" w:rsidRDefault="0028249A" w:rsidP="00A87A71">
            <w:pPr>
              <w:pStyle w:val="BodyText"/>
              <w:ind w:left="360"/>
              <w:rPr>
                <w:i/>
                <w:szCs w:val="22"/>
              </w:rPr>
            </w:pPr>
            <w:r>
              <w:rPr>
                <w:i/>
                <w:szCs w:val="22"/>
              </w:rPr>
              <w:t>(</w:t>
            </w:r>
            <w:r w:rsidRPr="0028249A">
              <w:rPr>
                <w:i/>
                <w:szCs w:val="22"/>
              </w:rPr>
              <w:t xml:space="preserve">363713009 </w:t>
            </w:r>
            <w:r>
              <w:rPr>
                <w:i/>
                <w:szCs w:val="22"/>
              </w:rPr>
              <w:t>|Has interpretation) [</w:t>
            </w:r>
            <w:r w:rsidRPr="0028249A">
              <w:rPr>
                <w:i/>
                <w:szCs w:val="22"/>
              </w:rPr>
              <w:t>176</w:t>
            </w:r>
            <w:r>
              <w:rPr>
                <w:i/>
                <w:szCs w:val="22"/>
              </w:rPr>
              <w:t>21005 |Normal];</w:t>
            </w:r>
          </w:p>
          <w:p w14:paraId="13EB2584" w14:textId="77777777" w:rsidR="0028249A" w:rsidRDefault="0028249A" w:rsidP="00DD009E">
            <w:pPr>
              <w:pStyle w:val="BodyText"/>
              <w:rPr>
                <w:i/>
                <w:szCs w:val="22"/>
              </w:rPr>
            </w:pPr>
          </w:p>
          <w:p w14:paraId="7F36075E" w14:textId="6BDC2932" w:rsidR="0028249A" w:rsidRDefault="0028249A" w:rsidP="00A87A71">
            <w:pPr>
              <w:pStyle w:val="TableParagraph"/>
              <w:numPr>
                <w:ilvl w:val="0"/>
                <w:numId w:val="29"/>
              </w:numPr>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56C59B35" w14:textId="77777777" w:rsidR="0028249A" w:rsidRDefault="0028249A" w:rsidP="0028249A">
            <w:pPr>
              <w:pStyle w:val="TableParagraph"/>
              <w:spacing w:before="0"/>
              <w:rPr>
                <w:i/>
                <w:sz w:val="20"/>
              </w:rPr>
            </w:pPr>
          </w:p>
          <w:p w14:paraId="75E0160B" w14:textId="77777777" w:rsidR="0028249A" w:rsidRDefault="0028249A" w:rsidP="00A87A71">
            <w:pPr>
              <w:pStyle w:val="TableParagraph"/>
              <w:spacing w:before="0"/>
              <w:ind w:left="405"/>
              <w:rPr>
                <w:i/>
                <w:sz w:val="20"/>
              </w:rPr>
            </w:pPr>
            <w:r w:rsidRPr="001B188C">
              <w:rPr>
                <w:b/>
                <w:sz w:val="20"/>
              </w:rPr>
              <w:t>Topic:</w:t>
            </w:r>
            <w:r w:rsidRPr="001B188C">
              <w:rPr>
                <w:sz w:val="20"/>
              </w:rPr>
              <w:t xml:space="preserve"> </w:t>
            </w:r>
            <w:r w:rsidRPr="001B188C">
              <w:rPr>
                <w:i/>
                <w:sz w:val="20"/>
              </w:rPr>
              <w:t>[</w:t>
            </w:r>
            <w:r w:rsidRPr="00EE587F">
              <w:rPr>
                <w:i/>
                <w:sz w:val="20"/>
              </w:rPr>
              <w:t>5751000205109</w:t>
            </w:r>
            <w:r>
              <w:rPr>
                <w:i/>
                <w:sz w:val="20"/>
              </w:rPr>
              <w:t>|Observation procedure]-</w:t>
            </w:r>
          </w:p>
          <w:p w14:paraId="30BAA360" w14:textId="77AB6BC3" w:rsidR="0028249A" w:rsidRDefault="0028249A" w:rsidP="00A87A71">
            <w:pPr>
              <w:pStyle w:val="BodyText"/>
              <w:ind w:left="360"/>
              <w:rPr>
                <w:i/>
                <w:szCs w:val="22"/>
              </w:rPr>
            </w:pPr>
            <w:r>
              <w:rPr>
                <w:i/>
              </w:rPr>
              <w:t>(</w:t>
            </w:r>
            <w:r w:rsidRPr="00FA1146">
              <w:rPr>
                <w:i/>
              </w:rPr>
              <w:t>3</w:t>
            </w:r>
            <w:r>
              <w:rPr>
                <w:i/>
              </w:rPr>
              <w:t>63702006 |Has focus) [</w:t>
            </w:r>
            <w:r w:rsidRPr="0028249A">
              <w:rPr>
                <w:i/>
                <w:szCs w:val="22"/>
              </w:rPr>
              <w:t>373930000 |Cogni</w:t>
            </w:r>
            <w:r>
              <w:rPr>
                <w:i/>
                <w:szCs w:val="22"/>
              </w:rPr>
              <w:t>tive function]-</w:t>
            </w:r>
          </w:p>
          <w:p w14:paraId="031A6BA0" w14:textId="37696007" w:rsidR="0028249A" w:rsidRDefault="0028249A" w:rsidP="00A87A71">
            <w:pPr>
              <w:pStyle w:val="BodyText"/>
              <w:ind w:left="360"/>
              <w:rPr>
                <w:i/>
                <w:szCs w:val="22"/>
              </w:rPr>
            </w:pPr>
            <w:r>
              <w:rPr>
                <w:i/>
                <w:szCs w:val="22"/>
              </w:rPr>
              <w:t>(</w:t>
            </w:r>
            <w:r w:rsidRPr="0028249A">
              <w:rPr>
                <w:i/>
                <w:szCs w:val="22"/>
              </w:rPr>
              <w:t>36</w:t>
            </w:r>
            <w:r>
              <w:rPr>
                <w:i/>
                <w:szCs w:val="22"/>
              </w:rPr>
              <w:t>3714003 |Interprets) [</w:t>
            </w:r>
            <w:r w:rsidRPr="0028249A">
              <w:rPr>
                <w:i/>
                <w:szCs w:val="22"/>
              </w:rPr>
              <w:t>311465003 |Cognitiv</w:t>
            </w:r>
            <w:r>
              <w:rPr>
                <w:i/>
                <w:szCs w:val="22"/>
              </w:rPr>
              <w:t>e functions]-</w:t>
            </w:r>
          </w:p>
          <w:p w14:paraId="279F931F" w14:textId="6095AD0E" w:rsidR="0028249A" w:rsidRDefault="0028249A" w:rsidP="00A87A71">
            <w:pPr>
              <w:pStyle w:val="BodyText"/>
              <w:ind w:left="360"/>
              <w:rPr>
                <w:i/>
                <w:szCs w:val="22"/>
              </w:rPr>
            </w:pPr>
            <w:r>
              <w:rPr>
                <w:i/>
                <w:szCs w:val="22"/>
              </w:rPr>
              <w:t>(</w:t>
            </w:r>
            <w:r w:rsidRPr="0028249A">
              <w:rPr>
                <w:i/>
                <w:szCs w:val="22"/>
              </w:rPr>
              <w:t xml:space="preserve">363713009 </w:t>
            </w:r>
            <w:r>
              <w:rPr>
                <w:i/>
                <w:szCs w:val="22"/>
              </w:rPr>
              <w:t>|Has interpretation) [</w:t>
            </w:r>
            <w:r w:rsidRPr="0028249A">
              <w:rPr>
                <w:i/>
                <w:szCs w:val="22"/>
              </w:rPr>
              <w:t>176</w:t>
            </w:r>
            <w:r>
              <w:rPr>
                <w:i/>
                <w:szCs w:val="22"/>
              </w:rPr>
              <w:t>21005 |Normal];</w:t>
            </w:r>
          </w:p>
          <w:p w14:paraId="23676F41" w14:textId="77777777" w:rsidR="0028249A" w:rsidRDefault="0028249A" w:rsidP="00DD009E">
            <w:pPr>
              <w:pStyle w:val="BodyText"/>
              <w:rPr>
                <w:i/>
                <w:szCs w:val="22"/>
              </w:rPr>
            </w:pPr>
          </w:p>
          <w:p w14:paraId="546CB6F5" w14:textId="3F0AFBB7" w:rsidR="0028249A" w:rsidRDefault="0028249A" w:rsidP="00DD009E">
            <w:pPr>
              <w:pStyle w:val="BodyText"/>
            </w:pPr>
          </w:p>
        </w:tc>
      </w:tr>
      <w:tr w:rsidR="0021783D" w14:paraId="58DA7382" w14:textId="77777777" w:rsidTr="00DD009E">
        <w:tc>
          <w:tcPr>
            <w:tcW w:w="3978" w:type="dxa"/>
          </w:tcPr>
          <w:p w14:paraId="52C8BF4E" w14:textId="1CA761A8" w:rsidR="0021783D" w:rsidRDefault="00CE4BE0" w:rsidP="0021783D">
            <w:pPr>
              <w:pStyle w:val="BodyText"/>
            </w:pPr>
            <w:r>
              <w:t>Vital signs</w:t>
            </w:r>
          </w:p>
          <w:p w14:paraId="1DA2F097" w14:textId="50020BFD" w:rsidR="00E916EC" w:rsidRDefault="00E916EC" w:rsidP="00A87A71">
            <w:pPr>
              <w:pStyle w:val="BodyText"/>
              <w:numPr>
                <w:ilvl w:val="0"/>
                <w:numId w:val="30"/>
              </w:numPr>
            </w:pPr>
            <w:r>
              <w:t>Height: 70 in</w:t>
            </w:r>
          </w:p>
          <w:p w14:paraId="3FFD92D7" w14:textId="7ED77CC2" w:rsidR="007C14BA" w:rsidRPr="007C14BA" w:rsidRDefault="007C14BA" w:rsidP="00A87A71">
            <w:pPr>
              <w:pStyle w:val="BodyText"/>
              <w:numPr>
                <w:ilvl w:val="0"/>
                <w:numId w:val="30"/>
              </w:numPr>
            </w:pPr>
            <w:r w:rsidRPr="007C14BA">
              <w:t xml:space="preserve">Weight: 195 </w:t>
            </w:r>
            <w:r w:rsidR="000050CC" w:rsidRPr="007C14BA">
              <w:t>lb.</w:t>
            </w:r>
          </w:p>
          <w:p w14:paraId="7DF718F2" w14:textId="2024A11A" w:rsidR="007C14BA" w:rsidRPr="007C14BA" w:rsidRDefault="007C14BA" w:rsidP="00A87A71">
            <w:pPr>
              <w:pStyle w:val="BodyText"/>
              <w:numPr>
                <w:ilvl w:val="0"/>
                <w:numId w:val="30"/>
              </w:numPr>
            </w:pPr>
            <w:r w:rsidRPr="007C14BA">
              <w:t>Body Mass Index (calculated): 28</w:t>
            </w:r>
          </w:p>
          <w:p w14:paraId="0B84E9C3" w14:textId="13448940" w:rsidR="007C14BA" w:rsidRPr="007C14BA" w:rsidRDefault="007C14BA" w:rsidP="00A87A71">
            <w:pPr>
              <w:pStyle w:val="BodyText"/>
              <w:numPr>
                <w:ilvl w:val="0"/>
                <w:numId w:val="30"/>
              </w:numPr>
            </w:pPr>
            <w:r w:rsidRPr="007C14BA">
              <w:t>BP systolic: 155 mmHg</w:t>
            </w:r>
          </w:p>
          <w:p w14:paraId="05089C69" w14:textId="5F0B879D" w:rsidR="007C14BA" w:rsidRPr="007C14BA" w:rsidRDefault="007C14BA" w:rsidP="00A87A71">
            <w:pPr>
              <w:pStyle w:val="BodyText"/>
              <w:numPr>
                <w:ilvl w:val="0"/>
                <w:numId w:val="30"/>
              </w:numPr>
            </w:pPr>
            <w:r w:rsidRPr="007C14BA">
              <w:t>BP diastolic: 92 mmHg</w:t>
            </w:r>
          </w:p>
          <w:p w14:paraId="02DB57BF" w14:textId="77101B8B" w:rsidR="007C14BA" w:rsidRDefault="007C14BA" w:rsidP="0021783D">
            <w:pPr>
              <w:pStyle w:val="BodyText"/>
            </w:pPr>
          </w:p>
        </w:tc>
        <w:tc>
          <w:tcPr>
            <w:tcW w:w="5818" w:type="dxa"/>
          </w:tcPr>
          <w:p w14:paraId="52CF202A" w14:textId="07907298" w:rsidR="007C14BA" w:rsidRDefault="007C14BA" w:rsidP="00A87A71">
            <w:pPr>
              <w:pStyle w:val="TableParagraph"/>
              <w:numPr>
                <w:ilvl w:val="0"/>
                <w:numId w:val="31"/>
              </w:numPr>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6F11D069" w14:textId="77777777" w:rsidR="007C14BA" w:rsidRDefault="007C14BA" w:rsidP="007C14BA">
            <w:pPr>
              <w:pStyle w:val="TableParagraph"/>
              <w:spacing w:before="0"/>
              <w:rPr>
                <w:i/>
                <w:sz w:val="20"/>
              </w:rPr>
            </w:pPr>
          </w:p>
          <w:p w14:paraId="1975453B" w14:textId="106F08FC" w:rsidR="007C14BA" w:rsidRDefault="007C14BA" w:rsidP="00A87A71">
            <w:pPr>
              <w:pStyle w:val="TableParagraph"/>
              <w:spacing w:before="0"/>
              <w:ind w:left="405"/>
              <w:rPr>
                <w:i/>
                <w:sz w:val="20"/>
              </w:rPr>
            </w:pPr>
            <w:r>
              <w:rPr>
                <w:b/>
                <w:sz w:val="20"/>
              </w:rPr>
              <w:t xml:space="preserve">Topic: </w:t>
            </w:r>
            <w:r w:rsidRPr="001B188C">
              <w:rPr>
                <w:sz w:val="20"/>
              </w:rPr>
              <w:t>[</w:t>
            </w:r>
            <w:r w:rsidR="00A87A71" w:rsidRPr="00A87A71">
              <w:rPr>
                <w:i/>
                <w:sz w:val="20"/>
              </w:rPr>
              <w:t>14456009</w:t>
            </w:r>
            <w:r w:rsidR="00A87A71">
              <w:rPr>
                <w:i/>
                <w:sz w:val="20"/>
              </w:rPr>
              <w:t xml:space="preserve"> |Measuring height of patient]-</w:t>
            </w:r>
          </w:p>
          <w:p w14:paraId="42EDB04A" w14:textId="7CC11EED" w:rsidR="007C14BA" w:rsidRDefault="007C14BA" w:rsidP="00A87A71">
            <w:pPr>
              <w:pStyle w:val="TableParagraph"/>
              <w:spacing w:before="0"/>
              <w:ind w:left="405"/>
              <w:rPr>
                <w:i/>
                <w:sz w:val="20"/>
              </w:rPr>
            </w:pPr>
            <w:r>
              <w:rPr>
                <w:i/>
                <w:sz w:val="20"/>
              </w:rPr>
              <w:t>(260686004 |Method) [</w:t>
            </w:r>
            <w:r w:rsidR="00A87A71" w:rsidRPr="00A87A71">
              <w:rPr>
                <w:i/>
                <w:sz w:val="20"/>
              </w:rPr>
              <w:t>129266000 |Measure</w:t>
            </w:r>
            <w:r w:rsidR="00A87A71">
              <w:rPr>
                <w:i/>
                <w:sz w:val="20"/>
              </w:rPr>
              <w:t>ment - action</w:t>
            </w:r>
            <w:r>
              <w:rPr>
                <w:i/>
                <w:sz w:val="20"/>
              </w:rPr>
              <w:t>]</w:t>
            </w:r>
          </w:p>
          <w:p w14:paraId="17CC69EE" w14:textId="18087E72" w:rsidR="00A87A71" w:rsidRDefault="00A87A71" w:rsidP="00A87A71">
            <w:pPr>
              <w:pStyle w:val="TableParagraph"/>
              <w:spacing w:before="0"/>
              <w:ind w:left="405"/>
              <w:rPr>
                <w:i/>
                <w:sz w:val="20"/>
              </w:rPr>
            </w:pPr>
          </w:p>
          <w:p w14:paraId="15084A58" w14:textId="5EA934C2" w:rsidR="00A87A71" w:rsidRDefault="00A87A71" w:rsidP="00A87A71">
            <w:pPr>
              <w:pStyle w:val="TableParagraph"/>
              <w:spacing w:before="0"/>
              <w:ind w:left="405"/>
              <w:rPr>
                <w:i/>
                <w:sz w:val="20"/>
              </w:rPr>
            </w:pPr>
            <w:r w:rsidRPr="00A87A71">
              <w:rPr>
                <w:b/>
                <w:sz w:val="20"/>
              </w:rPr>
              <w:t>Result:</w:t>
            </w:r>
            <w:r>
              <w:rPr>
                <w:i/>
                <w:sz w:val="20"/>
              </w:rPr>
              <w:t xml:space="preserve"> 70 [</w:t>
            </w:r>
            <w:r w:rsidRPr="00A87A71">
              <w:rPr>
                <w:i/>
                <w:sz w:val="20"/>
              </w:rPr>
              <w:t>25</w:t>
            </w:r>
            <w:r>
              <w:rPr>
                <w:i/>
                <w:sz w:val="20"/>
              </w:rPr>
              <w:t>8677007 |Inch]</w:t>
            </w:r>
          </w:p>
          <w:p w14:paraId="1C59EA05" w14:textId="407378BD" w:rsidR="00A87A71" w:rsidRDefault="00A87A71" w:rsidP="00A87A71">
            <w:pPr>
              <w:pStyle w:val="TableParagraph"/>
              <w:spacing w:before="0"/>
              <w:ind w:left="405"/>
              <w:rPr>
                <w:i/>
                <w:sz w:val="20"/>
              </w:rPr>
            </w:pPr>
          </w:p>
          <w:p w14:paraId="35060F2A" w14:textId="77777777" w:rsidR="00A87A71" w:rsidRDefault="00A87A71" w:rsidP="00A87A71">
            <w:pPr>
              <w:pStyle w:val="TableParagraph"/>
              <w:numPr>
                <w:ilvl w:val="0"/>
                <w:numId w:val="31"/>
              </w:numPr>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44808597" w14:textId="77777777" w:rsidR="00A87A71" w:rsidRDefault="00A87A71" w:rsidP="00A87A71">
            <w:pPr>
              <w:pStyle w:val="TableParagraph"/>
              <w:spacing w:before="0"/>
              <w:rPr>
                <w:i/>
                <w:sz w:val="20"/>
              </w:rPr>
            </w:pPr>
          </w:p>
          <w:p w14:paraId="1191C8B3" w14:textId="13A54A68" w:rsidR="00A87A71" w:rsidRDefault="00A87A71" w:rsidP="00A87A71">
            <w:pPr>
              <w:pStyle w:val="TableParagraph"/>
              <w:spacing w:before="0"/>
              <w:ind w:left="405"/>
              <w:rPr>
                <w:i/>
                <w:sz w:val="20"/>
              </w:rPr>
            </w:pPr>
            <w:r>
              <w:rPr>
                <w:b/>
                <w:sz w:val="20"/>
              </w:rPr>
              <w:t xml:space="preserve">Topic: </w:t>
            </w:r>
            <w:r w:rsidRPr="001B188C">
              <w:rPr>
                <w:sz w:val="20"/>
              </w:rPr>
              <w:t>[</w:t>
            </w:r>
            <w:r w:rsidRPr="00A87A71">
              <w:rPr>
                <w:i/>
                <w:sz w:val="20"/>
              </w:rPr>
              <w:t>3985700</w:t>
            </w:r>
            <w:r>
              <w:rPr>
                <w:i/>
                <w:sz w:val="20"/>
              </w:rPr>
              <w:t>3 |Weighing patient]-</w:t>
            </w:r>
          </w:p>
          <w:p w14:paraId="20CD4283" w14:textId="77777777" w:rsidR="00A87A71" w:rsidRDefault="00A87A71" w:rsidP="00A87A71">
            <w:pPr>
              <w:pStyle w:val="TableParagraph"/>
              <w:spacing w:before="0"/>
              <w:ind w:left="405"/>
              <w:rPr>
                <w:i/>
                <w:sz w:val="20"/>
              </w:rPr>
            </w:pPr>
            <w:r>
              <w:rPr>
                <w:i/>
                <w:sz w:val="20"/>
              </w:rPr>
              <w:t>(260686004 |Method) [</w:t>
            </w:r>
            <w:r w:rsidRPr="00A87A71">
              <w:rPr>
                <w:i/>
                <w:sz w:val="20"/>
              </w:rPr>
              <w:t>129266000 |Measure</w:t>
            </w:r>
            <w:r>
              <w:rPr>
                <w:i/>
                <w:sz w:val="20"/>
              </w:rPr>
              <w:t>ment - action]</w:t>
            </w:r>
          </w:p>
          <w:p w14:paraId="7D7D5A00" w14:textId="77777777" w:rsidR="00A87A71" w:rsidRDefault="00A87A71" w:rsidP="00A87A71">
            <w:pPr>
              <w:pStyle w:val="TableParagraph"/>
              <w:spacing w:before="0"/>
              <w:ind w:left="405"/>
              <w:rPr>
                <w:i/>
                <w:sz w:val="20"/>
              </w:rPr>
            </w:pPr>
          </w:p>
          <w:p w14:paraId="176E9243" w14:textId="0C70F675" w:rsidR="00A87A71" w:rsidRDefault="00A87A71" w:rsidP="00A87A71">
            <w:pPr>
              <w:pStyle w:val="TableParagraph"/>
              <w:spacing w:before="0"/>
              <w:ind w:left="405"/>
              <w:rPr>
                <w:i/>
                <w:sz w:val="20"/>
              </w:rPr>
            </w:pPr>
            <w:r w:rsidRPr="00A87A71">
              <w:rPr>
                <w:b/>
                <w:sz w:val="20"/>
              </w:rPr>
              <w:t>Result:</w:t>
            </w:r>
            <w:r>
              <w:rPr>
                <w:i/>
                <w:sz w:val="20"/>
              </w:rPr>
              <w:t xml:space="preserve"> 195 [</w:t>
            </w:r>
            <w:r w:rsidRPr="00A87A71">
              <w:rPr>
                <w:i/>
                <w:sz w:val="20"/>
              </w:rPr>
              <w:t>2586</w:t>
            </w:r>
            <w:r>
              <w:rPr>
                <w:i/>
                <w:sz w:val="20"/>
              </w:rPr>
              <w:t>93003 |pounds]</w:t>
            </w:r>
          </w:p>
          <w:p w14:paraId="64AB8F1D" w14:textId="77777777" w:rsidR="00A87A71" w:rsidRDefault="00A87A71" w:rsidP="00A87A71">
            <w:pPr>
              <w:pStyle w:val="TableParagraph"/>
              <w:spacing w:before="0"/>
              <w:ind w:left="405"/>
              <w:rPr>
                <w:i/>
                <w:sz w:val="20"/>
              </w:rPr>
            </w:pPr>
          </w:p>
          <w:p w14:paraId="66DFBB4C" w14:textId="77777777" w:rsidR="00A87A71" w:rsidRDefault="00A87A71" w:rsidP="00A87A71">
            <w:pPr>
              <w:pStyle w:val="TableParagraph"/>
              <w:numPr>
                <w:ilvl w:val="0"/>
                <w:numId w:val="31"/>
              </w:numPr>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302149E6" w14:textId="77777777" w:rsidR="00A87A71" w:rsidRDefault="00A87A71" w:rsidP="00A87A71">
            <w:pPr>
              <w:pStyle w:val="TableParagraph"/>
              <w:spacing w:before="0"/>
              <w:rPr>
                <w:i/>
                <w:sz w:val="20"/>
              </w:rPr>
            </w:pPr>
          </w:p>
          <w:p w14:paraId="081CB6A1" w14:textId="640E362F" w:rsidR="00A87A71" w:rsidRDefault="00A87A71" w:rsidP="00A87A71">
            <w:pPr>
              <w:pStyle w:val="TableParagraph"/>
              <w:spacing w:before="0"/>
              <w:ind w:left="405"/>
              <w:rPr>
                <w:i/>
                <w:sz w:val="20"/>
              </w:rPr>
            </w:pPr>
            <w:r>
              <w:rPr>
                <w:b/>
                <w:sz w:val="20"/>
              </w:rPr>
              <w:t xml:space="preserve">Topic: </w:t>
            </w:r>
            <w:r w:rsidRPr="001B188C">
              <w:rPr>
                <w:sz w:val="20"/>
              </w:rPr>
              <w:t>[</w:t>
            </w:r>
            <w:r w:rsidRPr="00A87A71">
              <w:rPr>
                <w:i/>
                <w:sz w:val="20"/>
              </w:rPr>
              <w:t>698094009 |Measurement</w:t>
            </w:r>
            <w:r>
              <w:rPr>
                <w:i/>
                <w:sz w:val="20"/>
              </w:rPr>
              <w:t xml:space="preserve"> of body mass index]-</w:t>
            </w:r>
          </w:p>
          <w:p w14:paraId="5096E932" w14:textId="77777777" w:rsidR="00A87A71" w:rsidRDefault="00A87A71" w:rsidP="00A87A71">
            <w:pPr>
              <w:pStyle w:val="TableParagraph"/>
              <w:spacing w:before="0"/>
              <w:ind w:left="405"/>
              <w:rPr>
                <w:i/>
                <w:sz w:val="20"/>
              </w:rPr>
            </w:pPr>
            <w:r>
              <w:rPr>
                <w:i/>
                <w:sz w:val="20"/>
              </w:rPr>
              <w:t>(260686004 |Method) [</w:t>
            </w:r>
            <w:r w:rsidRPr="00A87A71">
              <w:rPr>
                <w:i/>
                <w:sz w:val="20"/>
              </w:rPr>
              <w:t>129266000 |Measure</w:t>
            </w:r>
            <w:r>
              <w:rPr>
                <w:i/>
                <w:sz w:val="20"/>
              </w:rPr>
              <w:t>ment - action]</w:t>
            </w:r>
          </w:p>
          <w:p w14:paraId="487D1189" w14:textId="77777777" w:rsidR="00A87A71" w:rsidRDefault="00A87A71" w:rsidP="00A87A71">
            <w:pPr>
              <w:pStyle w:val="TableParagraph"/>
              <w:spacing w:before="0"/>
              <w:ind w:left="405"/>
              <w:rPr>
                <w:i/>
                <w:sz w:val="20"/>
              </w:rPr>
            </w:pPr>
          </w:p>
          <w:p w14:paraId="28EBC9F8" w14:textId="15A66673" w:rsidR="00A87A71" w:rsidRDefault="00A87A71" w:rsidP="00A87A71">
            <w:pPr>
              <w:pStyle w:val="TableParagraph"/>
              <w:spacing w:before="0"/>
              <w:ind w:left="405"/>
              <w:rPr>
                <w:i/>
                <w:sz w:val="20"/>
              </w:rPr>
            </w:pPr>
            <w:r w:rsidRPr="00A87A71">
              <w:rPr>
                <w:b/>
                <w:sz w:val="20"/>
              </w:rPr>
              <w:t>Result:</w:t>
            </w:r>
            <w:r>
              <w:rPr>
                <w:i/>
                <w:sz w:val="20"/>
              </w:rPr>
              <w:t xml:space="preserve"> 28</w:t>
            </w:r>
          </w:p>
          <w:p w14:paraId="2BB50B31" w14:textId="5B7B203B" w:rsidR="00A87A71" w:rsidRDefault="00A87A71" w:rsidP="00A87A71">
            <w:pPr>
              <w:pStyle w:val="TableParagraph"/>
              <w:spacing w:before="0"/>
              <w:ind w:left="405"/>
              <w:rPr>
                <w:i/>
                <w:sz w:val="20"/>
              </w:rPr>
            </w:pPr>
          </w:p>
          <w:p w14:paraId="6C699D20" w14:textId="77777777" w:rsidR="00A87A71" w:rsidRDefault="00A87A71" w:rsidP="00A87A71">
            <w:pPr>
              <w:pStyle w:val="TableParagraph"/>
              <w:numPr>
                <w:ilvl w:val="0"/>
                <w:numId w:val="31"/>
              </w:numPr>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2ABDB97B" w14:textId="77777777" w:rsidR="00A87A71" w:rsidRDefault="00A87A71" w:rsidP="00A87A71">
            <w:pPr>
              <w:pStyle w:val="TableParagraph"/>
              <w:spacing w:before="0"/>
              <w:rPr>
                <w:i/>
                <w:sz w:val="20"/>
              </w:rPr>
            </w:pPr>
          </w:p>
          <w:p w14:paraId="4681E1EE" w14:textId="04A6D862" w:rsidR="009F1281" w:rsidRDefault="009F1281" w:rsidP="009F1281">
            <w:pPr>
              <w:pStyle w:val="TableParagraph"/>
              <w:spacing w:line="249" w:lineRule="auto"/>
              <w:ind w:left="405"/>
              <w:rPr>
                <w:i/>
                <w:sz w:val="20"/>
              </w:rPr>
            </w:pPr>
            <w:r w:rsidRPr="009F1281">
              <w:rPr>
                <w:b/>
                <w:sz w:val="20"/>
              </w:rPr>
              <w:t>Topic:</w:t>
            </w:r>
            <w:r>
              <w:rPr>
                <w:i/>
                <w:sz w:val="20"/>
              </w:rPr>
              <w:t xml:space="preserve"> [</w:t>
            </w:r>
            <w:r w:rsidRPr="00EE587F">
              <w:rPr>
                <w:i/>
                <w:sz w:val="20"/>
              </w:rPr>
              <w:t>5751000205109</w:t>
            </w:r>
            <w:r>
              <w:rPr>
                <w:i/>
                <w:sz w:val="20"/>
              </w:rPr>
              <w:t>|Observation procedure]-</w:t>
            </w:r>
          </w:p>
          <w:p w14:paraId="7FC53B3A" w14:textId="77777777" w:rsidR="009F1281" w:rsidRDefault="009F1281" w:rsidP="009F1281">
            <w:pPr>
              <w:pStyle w:val="TableParagraph"/>
              <w:spacing w:line="249" w:lineRule="auto"/>
              <w:ind w:left="405"/>
              <w:rPr>
                <w:i/>
                <w:sz w:val="20"/>
              </w:rPr>
            </w:pPr>
            <w:r>
              <w:rPr>
                <w:i/>
                <w:sz w:val="20"/>
              </w:rPr>
              <w:t>(260686004|Method) [</w:t>
            </w:r>
            <w:r w:rsidRPr="00862B80">
              <w:rPr>
                <w:i/>
                <w:sz w:val="20"/>
              </w:rPr>
              <w:t>302199004</w:t>
            </w:r>
            <w:r>
              <w:rPr>
                <w:i/>
                <w:sz w:val="20"/>
              </w:rPr>
              <w:t>|Examination - action]-</w:t>
            </w:r>
          </w:p>
          <w:p w14:paraId="4C7E231F" w14:textId="5FC16D46" w:rsidR="009F1281" w:rsidRDefault="009F1281" w:rsidP="009F1281">
            <w:pPr>
              <w:pStyle w:val="TableParagraph"/>
              <w:spacing w:before="10" w:line="249" w:lineRule="auto"/>
              <w:ind w:left="405" w:right="842"/>
              <w:rPr>
                <w:i/>
                <w:sz w:val="20"/>
              </w:rPr>
            </w:pPr>
            <w:r w:rsidRPr="00EE587F">
              <w:rPr>
                <w:i/>
                <w:sz w:val="20"/>
              </w:rPr>
              <w:t>(</w:t>
            </w:r>
            <w:r>
              <w:rPr>
                <w:i/>
                <w:sz w:val="20"/>
              </w:rPr>
              <w:t>363702006 |Has focus) [</w:t>
            </w:r>
            <w:r w:rsidRPr="00EE587F">
              <w:rPr>
                <w:i/>
                <w:sz w:val="20"/>
              </w:rPr>
              <w:t xml:space="preserve">163030003 |On examination - Systolic </w:t>
            </w:r>
            <w:r>
              <w:rPr>
                <w:i/>
                <w:sz w:val="20"/>
              </w:rPr>
              <w:t>blood pressure reading];</w:t>
            </w:r>
          </w:p>
          <w:p w14:paraId="1A8A0B52" w14:textId="3CE10A0D" w:rsidR="009F1281" w:rsidRDefault="009F1281" w:rsidP="009F1281">
            <w:pPr>
              <w:pStyle w:val="TableParagraph"/>
              <w:spacing w:before="10" w:line="249" w:lineRule="auto"/>
              <w:ind w:left="405" w:right="842"/>
              <w:rPr>
                <w:i/>
                <w:sz w:val="20"/>
              </w:rPr>
            </w:pPr>
          </w:p>
          <w:p w14:paraId="468CEE3D" w14:textId="02468A7C" w:rsidR="009F1281" w:rsidRDefault="009F1281" w:rsidP="009F1281">
            <w:pPr>
              <w:pStyle w:val="TableParagraph"/>
              <w:spacing w:before="0"/>
              <w:ind w:left="405"/>
              <w:rPr>
                <w:i/>
                <w:sz w:val="20"/>
              </w:rPr>
            </w:pPr>
            <w:r w:rsidRPr="00A87A71">
              <w:rPr>
                <w:b/>
                <w:sz w:val="20"/>
              </w:rPr>
              <w:t>Result:</w:t>
            </w:r>
            <w:r>
              <w:rPr>
                <w:i/>
                <w:sz w:val="20"/>
              </w:rPr>
              <w:t xml:space="preserve"> 155 [</w:t>
            </w:r>
            <w:r w:rsidRPr="009F1281">
              <w:rPr>
                <w:i/>
                <w:sz w:val="20"/>
              </w:rPr>
              <w:t>2</w:t>
            </w:r>
            <w:r>
              <w:rPr>
                <w:i/>
                <w:sz w:val="20"/>
              </w:rPr>
              <w:t>59018001 |Millimeter of mercury]</w:t>
            </w:r>
          </w:p>
          <w:p w14:paraId="673B67E6" w14:textId="6D0DCCE1" w:rsidR="009F1281" w:rsidRDefault="009F1281" w:rsidP="009F1281">
            <w:pPr>
              <w:pStyle w:val="TableParagraph"/>
              <w:spacing w:before="0"/>
              <w:ind w:left="405"/>
              <w:rPr>
                <w:i/>
                <w:sz w:val="20"/>
              </w:rPr>
            </w:pPr>
          </w:p>
          <w:p w14:paraId="4579BAEA" w14:textId="77777777" w:rsidR="009F1281" w:rsidRDefault="009F1281" w:rsidP="009F1281">
            <w:pPr>
              <w:pStyle w:val="TableParagraph"/>
              <w:spacing w:before="0"/>
              <w:ind w:left="405"/>
              <w:rPr>
                <w:i/>
                <w:sz w:val="20"/>
              </w:rPr>
            </w:pPr>
          </w:p>
          <w:p w14:paraId="204B7695" w14:textId="77777777" w:rsidR="009F1281" w:rsidRDefault="009F1281" w:rsidP="009F1281">
            <w:pPr>
              <w:pStyle w:val="TableParagraph"/>
              <w:spacing w:before="10" w:line="249" w:lineRule="auto"/>
              <w:ind w:left="405" w:right="842"/>
              <w:rPr>
                <w:i/>
                <w:sz w:val="20"/>
              </w:rPr>
            </w:pPr>
          </w:p>
          <w:p w14:paraId="1D905193" w14:textId="77777777" w:rsidR="00A87A71" w:rsidRDefault="00A87A71" w:rsidP="00A87A71">
            <w:pPr>
              <w:pStyle w:val="TableParagraph"/>
              <w:spacing w:before="0"/>
              <w:ind w:left="405"/>
              <w:rPr>
                <w:i/>
                <w:sz w:val="20"/>
              </w:rPr>
            </w:pPr>
          </w:p>
          <w:p w14:paraId="1853907B" w14:textId="77777777" w:rsidR="0021783D" w:rsidRDefault="0021783D" w:rsidP="00A87A71">
            <w:pPr>
              <w:pStyle w:val="TableParagraph"/>
              <w:spacing w:before="0"/>
            </w:pPr>
          </w:p>
        </w:tc>
      </w:tr>
    </w:tbl>
    <w:p w14:paraId="62375C9E" w14:textId="00E906CC" w:rsidR="000F5F48" w:rsidRDefault="000F5F48">
      <w:r>
        <w:br w:type="page"/>
      </w:r>
    </w:p>
    <w:p w14:paraId="06B67B15" w14:textId="219C863C" w:rsidR="000F5F48" w:rsidRDefault="000F5F48"/>
    <w:tbl>
      <w:tblPr>
        <w:tblStyle w:val="TableGrid"/>
        <w:tblW w:w="0" w:type="auto"/>
        <w:tblLook w:val="04A0" w:firstRow="1" w:lastRow="0" w:firstColumn="1" w:lastColumn="0" w:noHBand="0" w:noVBand="1"/>
      </w:tblPr>
      <w:tblGrid>
        <w:gridCol w:w="3978"/>
        <w:gridCol w:w="5818"/>
      </w:tblGrid>
      <w:tr w:rsidR="000F5F48" w:rsidRPr="001B188C" w14:paraId="55A8CC0B" w14:textId="77777777" w:rsidTr="00DD009E">
        <w:tc>
          <w:tcPr>
            <w:tcW w:w="3978" w:type="dxa"/>
            <w:shd w:val="clear" w:color="auto" w:fill="EEECE1" w:themeFill="background2"/>
          </w:tcPr>
          <w:p w14:paraId="42B27130" w14:textId="50D2CF1E" w:rsidR="000F5F48" w:rsidRPr="001B188C" w:rsidRDefault="00E63BBF" w:rsidP="00DD009E">
            <w:pPr>
              <w:pStyle w:val="BodyText"/>
              <w:rPr>
                <w:b/>
              </w:rPr>
            </w:pPr>
            <w:r>
              <w:rPr>
                <w:b/>
              </w:rPr>
              <w:t xml:space="preserve">C-CDA </w:t>
            </w:r>
            <w:r w:rsidR="000F5F48" w:rsidRPr="001B188C">
              <w:rPr>
                <w:b/>
              </w:rPr>
              <w:t>Category</w:t>
            </w:r>
            <w:r w:rsidR="000F5F48">
              <w:rPr>
                <w:b/>
              </w:rPr>
              <w:t>/Entry</w:t>
            </w:r>
          </w:p>
        </w:tc>
        <w:tc>
          <w:tcPr>
            <w:tcW w:w="5818" w:type="dxa"/>
            <w:shd w:val="clear" w:color="auto" w:fill="EEECE1" w:themeFill="background2"/>
          </w:tcPr>
          <w:p w14:paraId="52AD191A" w14:textId="77777777" w:rsidR="000F5F48" w:rsidRPr="001B188C" w:rsidRDefault="000F5F48" w:rsidP="00DD009E">
            <w:pPr>
              <w:pStyle w:val="TableParagraph"/>
              <w:spacing w:before="0"/>
              <w:rPr>
                <w:b/>
                <w:sz w:val="20"/>
              </w:rPr>
            </w:pPr>
            <w:r w:rsidRPr="001B188C">
              <w:rPr>
                <w:b/>
                <w:sz w:val="20"/>
              </w:rPr>
              <w:t>Modeling</w:t>
            </w:r>
          </w:p>
        </w:tc>
      </w:tr>
      <w:tr w:rsidR="00E916EC" w14:paraId="0E0F2CA5" w14:textId="77777777" w:rsidTr="00DD009E">
        <w:tc>
          <w:tcPr>
            <w:tcW w:w="3978" w:type="dxa"/>
          </w:tcPr>
          <w:p w14:paraId="4E73FBFF" w14:textId="171A2CDA" w:rsidR="00E916EC" w:rsidRDefault="00E916EC" w:rsidP="0021783D">
            <w:pPr>
              <w:pStyle w:val="BodyText"/>
            </w:pPr>
          </w:p>
        </w:tc>
        <w:tc>
          <w:tcPr>
            <w:tcW w:w="5818" w:type="dxa"/>
          </w:tcPr>
          <w:p w14:paraId="6E0A7806" w14:textId="77777777" w:rsidR="000F5F48" w:rsidRDefault="000F5F48" w:rsidP="000F5F48">
            <w:pPr>
              <w:pStyle w:val="TableParagraph"/>
              <w:numPr>
                <w:ilvl w:val="0"/>
                <w:numId w:val="31"/>
              </w:numPr>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22AB691B" w14:textId="77777777" w:rsidR="000F5F48" w:rsidRDefault="000F5F48" w:rsidP="000F5F48">
            <w:pPr>
              <w:pStyle w:val="TableParagraph"/>
              <w:spacing w:before="0"/>
              <w:rPr>
                <w:i/>
                <w:sz w:val="20"/>
              </w:rPr>
            </w:pPr>
          </w:p>
          <w:p w14:paraId="24EBEC14" w14:textId="77777777" w:rsidR="000F5F48" w:rsidRDefault="000F5F48" w:rsidP="000F5F48">
            <w:pPr>
              <w:pStyle w:val="TableParagraph"/>
              <w:spacing w:line="249" w:lineRule="auto"/>
              <w:ind w:left="405"/>
              <w:rPr>
                <w:i/>
                <w:sz w:val="20"/>
              </w:rPr>
            </w:pPr>
            <w:r w:rsidRPr="009F1281">
              <w:rPr>
                <w:b/>
                <w:sz w:val="20"/>
              </w:rPr>
              <w:t>Topic:</w:t>
            </w:r>
            <w:r>
              <w:rPr>
                <w:i/>
                <w:sz w:val="20"/>
              </w:rPr>
              <w:t xml:space="preserve"> [</w:t>
            </w:r>
            <w:r w:rsidRPr="00EE587F">
              <w:rPr>
                <w:i/>
                <w:sz w:val="20"/>
              </w:rPr>
              <w:t>5751000205109</w:t>
            </w:r>
            <w:r>
              <w:rPr>
                <w:i/>
                <w:sz w:val="20"/>
              </w:rPr>
              <w:t>|Observation procedure]-</w:t>
            </w:r>
          </w:p>
          <w:p w14:paraId="09CC88BF" w14:textId="77777777" w:rsidR="000F5F48" w:rsidRDefault="000F5F48" w:rsidP="000F5F48">
            <w:pPr>
              <w:pStyle w:val="TableParagraph"/>
              <w:spacing w:line="249" w:lineRule="auto"/>
              <w:ind w:left="405"/>
              <w:rPr>
                <w:i/>
                <w:sz w:val="20"/>
              </w:rPr>
            </w:pPr>
            <w:r>
              <w:rPr>
                <w:i/>
                <w:sz w:val="20"/>
              </w:rPr>
              <w:t>(260686004|Method) [</w:t>
            </w:r>
            <w:r w:rsidRPr="00862B80">
              <w:rPr>
                <w:i/>
                <w:sz w:val="20"/>
              </w:rPr>
              <w:t>302199004</w:t>
            </w:r>
            <w:r>
              <w:rPr>
                <w:i/>
                <w:sz w:val="20"/>
              </w:rPr>
              <w:t>|Examination - action]-</w:t>
            </w:r>
          </w:p>
          <w:p w14:paraId="06A6B3D3" w14:textId="31E59F41" w:rsidR="000F5F48" w:rsidRDefault="000F5F48" w:rsidP="000F5F48">
            <w:pPr>
              <w:pStyle w:val="TableParagraph"/>
              <w:spacing w:before="10" w:line="249" w:lineRule="auto"/>
              <w:ind w:left="405" w:right="842"/>
              <w:rPr>
                <w:i/>
                <w:sz w:val="20"/>
              </w:rPr>
            </w:pPr>
            <w:r w:rsidRPr="00EE587F">
              <w:rPr>
                <w:i/>
                <w:sz w:val="20"/>
              </w:rPr>
              <w:t>(</w:t>
            </w:r>
            <w:r>
              <w:rPr>
                <w:i/>
                <w:sz w:val="20"/>
              </w:rPr>
              <w:t>363702006 |Has focus) [</w:t>
            </w:r>
            <w:r w:rsidRPr="000F5F48">
              <w:rPr>
                <w:i/>
                <w:sz w:val="20"/>
              </w:rPr>
              <w:t>163031004 |On examination - Diastolic b</w:t>
            </w:r>
            <w:r>
              <w:rPr>
                <w:i/>
                <w:sz w:val="20"/>
              </w:rPr>
              <w:t>lood pressure reading]</w:t>
            </w:r>
          </w:p>
          <w:p w14:paraId="444D4E1D" w14:textId="77777777" w:rsidR="000F5F48" w:rsidRDefault="000F5F48" w:rsidP="000F5F48">
            <w:pPr>
              <w:pStyle w:val="TableParagraph"/>
              <w:spacing w:before="10" w:line="249" w:lineRule="auto"/>
              <w:ind w:left="405" w:right="842"/>
              <w:rPr>
                <w:i/>
                <w:sz w:val="20"/>
              </w:rPr>
            </w:pPr>
          </w:p>
          <w:p w14:paraId="64BA8BAB" w14:textId="77777777" w:rsidR="000F5F48" w:rsidRPr="00A87A71" w:rsidRDefault="000F5F48" w:rsidP="000F5F48">
            <w:pPr>
              <w:pStyle w:val="TableParagraph"/>
              <w:spacing w:before="0"/>
              <w:ind w:left="405"/>
              <w:rPr>
                <w:b/>
                <w:sz w:val="20"/>
              </w:rPr>
            </w:pPr>
            <w:r w:rsidRPr="00A87A71">
              <w:rPr>
                <w:b/>
                <w:sz w:val="20"/>
              </w:rPr>
              <w:t>Circumstance:</w:t>
            </w:r>
          </w:p>
          <w:p w14:paraId="638D16DB" w14:textId="081C451A" w:rsidR="000F5F48" w:rsidRDefault="000F5F48" w:rsidP="000F5F48">
            <w:pPr>
              <w:pStyle w:val="TableParagraph"/>
              <w:spacing w:before="0"/>
              <w:ind w:left="405"/>
              <w:rPr>
                <w:i/>
                <w:sz w:val="20"/>
              </w:rPr>
            </w:pPr>
            <w:r w:rsidRPr="00A87A71">
              <w:rPr>
                <w:b/>
                <w:sz w:val="20"/>
              </w:rPr>
              <w:t>Result:</w:t>
            </w:r>
            <w:r>
              <w:rPr>
                <w:i/>
                <w:sz w:val="20"/>
              </w:rPr>
              <w:t xml:space="preserve"> 92 [</w:t>
            </w:r>
            <w:r w:rsidRPr="009F1281">
              <w:rPr>
                <w:i/>
                <w:sz w:val="20"/>
              </w:rPr>
              <w:t>2</w:t>
            </w:r>
            <w:r>
              <w:rPr>
                <w:i/>
                <w:sz w:val="20"/>
              </w:rPr>
              <w:t>59018001 |Millimeter of mercury]</w:t>
            </w:r>
          </w:p>
          <w:p w14:paraId="52973669" w14:textId="77777777" w:rsidR="00E916EC" w:rsidRPr="001B188C" w:rsidRDefault="00E916EC" w:rsidP="00DD009E">
            <w:pPr>
              <w:pStyle w:val="TableParagraph"/>
              <w:spacing w:before="0"/>
              <w:rPr>
                <w:b/>
                <w:sz w:val="20"/>
              </w:rPr>
            </w:pPr>
          </w:p>
        </w:tc>
      </w:tr>
      <w:tr w:rsidR="00F75155" w14:paraId="2831ED5B" w14:textId="77777777" w:rsidTr="00DD009E">
        <w:tc>
          <w:tcPr>
            <w:tcW w:w="3978" w:type="dxa"/>
          </w:tcPr>
          <w:p w14:paraId="78DA5F03" w14:textId="419ECBB6" w:rsidR="00F75155" w:rsidRDefault="00CE4BE0" w:rsidP="0021783D">
            <w:pPr>
              <w:pStyle w:val="BodyText"/>
            </w:pPr>
            <w:r>
              <w:t>Results</w:t>
            </w:r>
          </w:p>
          <w:p w14:paraId="6592B563" w14:textId="77777777" w:rsidR="00F75155" w:rsidRDefault="00F75155" w:rsidP="00CE4BE0">
            <w:pPr>
              <w:pStyle w:val="BodyText"/>
              <w:ind w:left="720"/>
            </w:pPr>
            <w:r>
              <w:t>CO2 27 mmol/L</w:t>
            </w:r>
          </w:p>
          <w:p w14:paraId="7B056DEF" w14:textId="637E218F" w:rsidR="00F75155" w:rsidRDefault="00F75155" w:rsidP="0021783D">
            <w:pPr>
              <w:pStyle w:val="BodyText"/>
            </w:pPr>
          </w:p>
        </w:tc>
        <w:tc>
          <w:tcPr>
            <w:tcW w:w="5818" w:type="dxa"/>
          </w:tcPr>
          <w:p w14:paraId="5139C137" w14:textId="77777777" w:rsidR="00F75155" w:rsidRDefault="00F75155" w:rsidP="00F75155">
            <w:pPr>
              <w:pStyle w:val="TableParagraph"/>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2FB630ED" w14:textId="77777777" w:rsidR="00F75155" w:rsidRDefault="00F75155" w:rsidP="00F75155">
            <w:pPr>
              <w:pStyle w:val="TableParagraph"/>
              <w:spacing w:before="0"/>
              <w:rPr>
                <w:i/>
                <w:sz w:val="20"/>
              </w:rPr>
            </w:pPr>
          </w:p>
          <w:p w14:paraId="7B7FB4AF" w14:textId="04717AC1" w:rsidR="00F75155" w:rsidRDefault="00F75155" w:rsidP="00F75155">
            <w:pPr>
              <w:pStyle w:val="TableParagraph"/>
              <w:spacing w:before="0"/>
              <w:rPr>
                <w:i/>
                <w:sz w:val="20"/>
              </w:rPr>
            </w:pPr>
            <w:r>
              <w:rPr>
                <w:b/>
                <w:sz w:val="20"/>
              </w:rPr>
              <w:t xml:space="preserve">Topic: </w:t>
            </w:r>
            <w:r w:rsidRPr="001B188C">
              <w:rPr>
                <w:sz w:val="20"/>
              </w:rPr>
              <w:t>[</w:t>
            </w:r>
            <w:r w:rsidRPr="00F75155">
              <w:rPr>
                <w:i/>
                <w:sz w:val="20"/>
              </w:rPr>
              <w:t xml:space="preserve">38007001 |Carbon </w:t>
            </w:r>
            <w:r>
              <w:rPr>
                <w:i/>
                <w:sz w:val="20"/>
              </w:rPr>
              <w:t>dioxide measurement]</w:t>
            </w:r>
          </w:p>
          <w:p w14:paraId="6E2440C3" w14:textId="77777777" w:rsidR="00F75155" w:rsidRDefault="00F75155" w:rsidP="00F75155">
            <w:pPr>
              <w:pStyle w:val="TableParagraph"/>
              <w:spacing w:before="0"/>
              <w:rPr>
                <w:i/>
                <w:sz w:val="20"/>
              </w:rPr>
            </w:pPr>
          </w:p>
          <w:p w14:paraId="7FD56987" w14:textId="77777777" w:rsidR="00F75155" w:rsidRPr="00A87A71" w:rsidRDefault="00F75155" w:rsidP="00F75155">
            <w:pPr>
              <w:pStyle w:val="TableParagraph"/>
              <w:spacing w:before="0"/>
              <w:rPr>
                <w:b/>
                <w:sz w:val="20"/>
              </w:rPr>
            </w:pPr>
            <w:r w:rsidRPr="00A87A71">
              <w:rPr>
                <w:b/>
                <w:sz w:val="20"/>
              </w:rPr>
              <w:t>Circumstance:</w:t>
            </w:r>
          </w:p>
          <w:p w14:paraId="393E6770" w14:textId="78EDE2C6" w:rsidR="00F75155" w:rsidRDefault="00F75155" w:rsidP="00F75155">
            <w:pPr>
              <w:pStyle w:val="TableParagraph"/>
              <w:spacing w:before="0"/>
              <w:rPr>
                <w:i/>
                <w:sz w:val="20"/>
              </w:rPr>
            </w:pPr>
            <w:r w:rsidRPr="00A87A71">
              <w:rPr>
                <w:b/>
                <w:sz w:val="20"/>
              </w:rPr>
              <w:t>Result:</w:t>
            </w:r>
            <w:r>
              <w:rPr>
                <w:i/>
                <w:sz w:val="20"/>
              </w:rPr>
              <w:t xml:space="preserve"> 27 [</w:t>
            </w:r>
            <w:r w:rsidRPr="00F75155">
              <w:rPr>
                <w:i/>
                <w:sz w:val="20"/>
              </w:rPr>
              <w:t>258813002 |Mi</w:t>
            </w:r>
            <w:r>
              <w:rPr>
                <w:i/>
                <w:sz w:val="20"/>
              </w:rPr>
              <w:t>llimole/liter]</w:t>
            </w:r>
          </w:p>
          <w:p w14:paraId="1A57750B" w14:textId="107EDE56" w:rsidR="00F75155" w:rsidRPr="001B188C" w:rsidRDefault="00F75155" w:rsidP="00F75155">
            <w:pPr>
              <w:pStyle w:val="TableParagraph"/>
              <w:spacing w:before="0"/>
              <w:rPr>
                <w:b/>
                <w:sz w:val="20"/>
              </w:rPr>
            </w:pPr>
          </w:p>
        </w:tc>
      </w:tr>
      <w:tr w:rsidR="00F75155" w14:paraId="57C4D8D0" w14:textId="77777777" w:rsidTr="00DD009E">
        <w:tc>
          <w:tcPr>
            <w:tcW w:w="3978" w:type="dxa"/>
          </w:tcPr>
          <w:p w14:paraId="52D4D120" w14:textId="2394F28F" w:rsidR="00F75155" w:rsidRDefault="00CE4BE0" w:rsidP="0021783D">
            <w:pPr>
              <w:pStyle w:val="BodyText"/>
            </w:pPr>
            <w:r>
              <w:t>Plan of Care</w:t>
            </w:r>
          </w:p>
          <w:p w14:paraId="2FA102D7" w14:textId="57079803" w:rsidR="00B73C7A" w:rsidRDefault="00B73C7A" w:rsidP="00B73C7A">
            <w:pPr>
              <w:pStyle w:val="BodyText"/>
              <w:numPr>
                <w:ilvl w:val="0"/>
                <w:numId w:val="32"/>
              </w:numPr>
            </w:pPr>
            <w:r>
              <w:t>Goal: Weight loss: Patie</w:t>
            </w:r>
            <w:r w:rsidR="00432CB6">
              <w:t xml:space="preserve">nt education: Diet </w:t>
            </w:r>
            <w:r>
              <w:t xml:space="preserve">counseling </w:t>
            </w:r>
          </w:p>
          <w:p w14:paraId="0374FDBF" w14:textId="7226E513" w:rsidR="00B73C7A" w:rsidRDefault="00B73C7A" w:rsidP="00961BF0">
            <w:pPr>
              <w:pStyle w:val="BodyText"/>
              <w:numPr>
                <w:ilvl w:val="0"/>
                <w:numId w:val="32"/>
              </w:numPr>
            </w:pPr>
            <w:r>
              <w:t xml:space="preserve">Asthma management: Patient education: </w:t>
            </w:r>
            <w:r w:rsidRPr="00B73C7A">
              <w:t>Resources</w:t>
            </w:r>
            <w:r w:rsidR="00961BF0">
              <w:t xml:space="preserve"> and instructions</w:t>
            </w:r>
          </w:p>
          <w:p w14:paraId="463B191A" w14:textId="0B4AE235" w:rsidR="00F75155" w:rsidRDefault="00F75155" w:rsidP="0021783D">
            <w:pPr>
              <w:pStyle w:val="BodyText"/>
            </w:pPr>
          </w:p>
        </w:tc>
        <w:tc>
          <w:tcPr>
            <w:tcW w:w="5818" w:type="dxa"/>
          </w:tcPr>
          <w:p w14:paraId="695377C9" w14:textId="77777777" w:rsidR="00432CB6" w:rsidRDefault="00432CB6" w:rsidP="00432CB6">
            <w:pPr>
              <w:pStyle w:val="TableParagraph"/>
              <w:numPr>
                <w:ilvl w:val="0"/>
                <w:numId w:val="33"/>
              </w:numPr>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42273DAD" w14:textId="77777777" w:rsidR="00432CB6" w:rsidRDefault="00432CB6" w:rsidP="00432CB6">
            <w:pPr>
              <w:pStyle w:val="TableParagraph"/>
              <w:spacing w:before="0"/>
              <w:rPr>
                <w:i/>
                <w:sz w:val="20"/>
              </w:rPr>
            </w:pPr>
          </w:p>
          <w:p w14:paraId="7675DFA6" w14:textId="2FCC5948" w:rsidR="00432CB6" w:rsidRDefault="00432CB6" w:rsidP="00432CB6">
            <w:pPr>
              <w:pStyle w:val="TableParagraph"/>
              <w:spacing w:line="249" w:lineRule="auto"/>
              <w:ind w:left="405"/>
              <w:rPr>
                <w:i/>
                <w:sz w:val="20"/>
              </w:rPr>
            </w:pPr>
            <w:r w:rsidRPr="009F1281">
              <w:rPr>
                <w:b/>
                <w:sz w:val="20"/>
              </w:rPr>
              <w:t>Topic:</w:t>
            </w:r>
            <w:r>
              <w:rPr>
                <w:i/>
                <w:sz w:val="20"/>
              </w:rPr>
              <w:t xml:space="preserve"> [</w:t>
            </w:r>
            <w:r w:rsidRPr="00432CB6">
              <w:rPr>
                <w:i/>
                <w:sz w:val="20"/>
              </w:rPr>
              <w:t>266724001 |Weight-reducing diet educa</w:t>
            </w:r>
            <w:r>
              <w:rPr>
                <w:i/>
                <w:sz w:val="20"/>
              </w:rPr>
              <w:t>tion]</w:t>
            </w:r>
          </w:p>
          <w:p w14:paraId="3E5F0E82" w14:textId="77777777" w:rsidR="00F75155" w:rsidRDefault="00F75155" w:rsidP="00432CB6">
            <w:pPr>
              <w:pStyle w:val="TableParagraph"/>
              <w:spacing w:before="10" w:line="249" w:lineRule="auto"/>
              <w:ind w:left="405" w:right="842"/>
              <w:rPr>
                <w:i/>
                <w:sz w:val="20"/>
              </w:rPr>
            </w:pPr>
          </w:p>
          <w:p w14:paraId="6FD8112F" w14:textId="77777777" w:rsidR="00432CB6" w:rsidRDefault="00432CB6" w:rsidP="00432CB6">
            <w:pPr>
              <w:pStyle w:val="TableParagraph"/>
              <w:numPr>
                <w:ilvl w:val="0"/>
                <w:numId w:val="33"/>
              </w:numPr>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4F183DE5" w14:textId="77777777" w:rsidR="00432CB6" w:rsidRDefault="00432CB6" w:rsidP="00432CB6">
            <w:pPr>
              <w:pStyle w:val="TableParagraph"/>
              <w:spacing w:before="0"/>
              <w:rPr>
                <w:i/>
                <w:sz w:val="20"/>
              </w:rPr>
            </w:pPr>
          </w:p>
          <w:p w14:paraId="700B63EA" w14:textId="19545BE0" w:rsidR="00432CB6" w:rsidRDefault="00432CB6" w:rsidP="00432CB6">
            <w:pPr>
              <w:pStyle w:val="TableParagraph"/>
              <w:spacing w:line="249" w:lineRule="auto"/>
              <w:ind w:left="405"/>
              <w:rPr>
                <w:i/>
                <w:sz w:val="20"/>
              </w:rPr>
            </w:pPr>
            <w:r w:rsidRPr="009F1281">
              <w:rPr>
                <w:b/>
                <w:sz w:val="20"/>
              </w:rPr>
              <w:t>Topic:</w:t>
            </w:r>
            <w:r>
              <w:rPr>
                <w:i/>
                <w:sz w:val="20"/>
              </w:rPr>
              <w:t xml:space="preserve"> [</w:t>
            </w:r>
            <w:r w:rsidRPr="00432CB6">
              <w:rPr>
                <w:i/>
                <w:sz w:val="20"/>
              </w:rPr>
              <w:t>698605001 |Education about ast</w:t>
            </w:r>
            <w:r>
              <w:rPr>
                <w:i/>
                <w:sz w:val="20"/>
              </w:rPr>
              <w:t>hma self management]</w:t>
            </w:r>
          </w:p>
          <w:p w14:paraId="643EC97E" w14:textId="4D89E690" w:rsidR="00432CB6" w:rsidRPr="001B188C" w:rsidRDefault="00432CB6" w:rsidP="00432CB6">
            <w:pPr>
              <w:pStyle w:val="TableParagraph"/>
              <w:spacing w:before="10" w:line="249" w:lineRule="auto"/>
              <w:ind w:left="405" w:right="842"/>
              <w:rPr>
                <w:b/>
                <w:sz w:val="20"/>
              </w:rPr>
            </w:pPr>
          </w:p>
        </w:tc>
      </w:tr>
    </w:tbl>
    <w:p w14:paraId="4CA9638C" w14:textId="195CBD3D" w:rsidR="0021783D" w:rsidRDefault="0021783D" w:rsidP="00EE192B">
      <w:pPr>
        <w:pStyle w:val="BodyText"/>
      </w:pPr>
    </w:p>
    <w:p w14:paraId="15D49CA9" w14:textId="2416F7B1" w:rsidR="005C0A57" w:rsidRDefault="005C0A57">
      <w:pPr>
        <w:rPr>
          <w:sz w:val="20"/>
          <w:szCs w:val="20"/>
        </w:rPr>
      </w:pPr>
      <w:r>
        <w:br w:type="page"/>
      </w:r>
    </w:p>
    <w:p w14:paraId="2029099C" w14:textId="312FE500" w:rsidR="0021783D" w:rsidRDefault="00E4585F" w:rsidP="005C0A57">
      <w:pPr>
        <w:pStyle w:val="Heading3"/>
      </w:pPr>
      <w:bookmarkStart w:id="227" w:name="_Toc5884800"/>
      <w:r>
        <w:lastRenderedPageBreak/>
        <w:t>Patient Chart Summary</w:t>
      </w:r>
      <w:r w:rsidR="00DA7D13">
        <w:t xml:space="preserve"> (Excerpt)</w:t>
      </w:r>
      <w:bookmarkEnd w:id="227"/>
    </w:p>
    <w:p w14:paraId="25D35315" w14:textId="0D71C983" w:rsidR="00E4585F" w:rsidRDefault="00E4585F" w:rsidP="00E4585F">
      <w:pPr>
        <w:pStyle w:val="BodyText"/>
      </w:pPr>
    </w:p>
    <w:tbl>
      <w:tblPr>
        <w:tblStyle w:val="TableGrid"/>
        <w:tblW w:w="0" w:type="auto"/>
        <w:tblLook w:val="04A0" w:firstRow="1" w:lastRow="0" w:firstColumn="1" w:lastColumn="0" w:noHBand="0" w:noVBand="1"/>
      </w:tblPr>
      <w:tblGrid>
        <w:gridCol w:w="3978"/>
        <w:gridCol w:w="5818"/>
      </w:tblGrid>
      <w:tr w:rsidR="00E4585F" w:rsidRPr="001B188C" w14:paraId="2B56056E" w14:textId="77777777" w:rsidTr="00E748CE">
        <w:tc>
          <w:tcPr>
            <w:tcW w:w="3978" w:type="dxa"/>
            <w:shd w:val="clear" w:color="auto" w:fill="EEECE1" w:themeFill="background2"/>
          </w:tcPr>
          <w:p w14:paraId="46F9E391" w14:textId="770EE3D0" w:rsidR="00E4585F" w:rsidRPr="001B188C" w:rsidRDefault="00E63BBF" w:rsidP="00E748CE">
            <w:pPr>
              <w:pStyle w:val="BodyText"/>
              <w:rPr>
                <w:b/>
              </w:rPr>
            </w:pPr>
            <w:r>
              <w:rPr>
                <w:b/>
              </w:rPr>
              <w:t xml:space="preserve">C-CDA </w:t>
            </w:r>
            <w:r w:rsidR="00E4585F" w:rsidRPr="001B188C">
              <w:rPr>
                <w:b/>
              </w:rPr>
              <w:t>Category</w:t>
            </w:r>
            <w:r w:rsidR="00E4585F">
              <w:rPr>
                <w:b/>
              </w:rPr>
              <w:t>/Entry</w:t>
            </w:r>
          </w:p>
        </w:tc>
        <w:tc>
          <w:tcPr>
            <w:tcW w:w="5818" w:type="dxa"/>
            <w:shd w:val="clear" w:color="auto" w:fill="EEECE1" w:themeFill="background2"/>
          </w:tcPr>
          <w:p w14:paraId="7B9C0418" w14:textId="77777777" w:rsidR="00E4585F" w:rsidRPr="001B188C" w:rsidRDefault="00E4585F" w:rsidP="00E748CE">
            <w:pPr>
              <w:pStyle w:val="TableParagraph"/>
              <w:spacing w:before="0"/>
              <w:rPr>
                <w:b/>
                <w:sz w:val="20"/>
              </w:rPr>
            </w:pPr>
            <w:r w:rsidRPr="001B188C">
              <w:rPr>
                <w:b/>
                <w:sz w:val="20"/>
              </w:rPr>
              <w:t>Modeling</w:t>
            </w:r>
          </w:p>
        </w:tc>
      </w:tr>
      <w:tr w:rsidR="00E4585F" w14:paraId="22E1EDFD" w14:textId="77777777" w:rsidTr="00E748CE">
        <w:tc>
          <w:tcPr>
            <w:tcW w:w="3978" w:type="dxa"/>
          </w:tcPr>
          <w:p w14:paraId="1E1B186B" w14:textId="7B0C0AC0" w:rsidR="00E4585F" w:rsidRDefault="00E4585F" w:rsidP="00E748CE">
            <w:pPr>
              <w:pStyle w:val="BodyText"/>
            </w:pPr>
            <w:r>
              <w:t>Advance Directives</w:t>
            </w:r>
          </w:p>
          <w:p w14:paraId="108470FA" w14:textId="6B4728F8" w:rsidR="00E4585F" w:rsidRPr="001B188C" w:rsidRDefault="00E4585F" w:rsidP="00E748CE">
            <w:pPr>
              <w:pStyle w:val="BodyText"/>
              <w:ind w:left="720"/>
            </w:pPr>
            <w:r>
              <w:t>Do not resuscitate</w:t>
            </w:r>
          </w:p>
        </w:tc>
        <w:tc>
          <w:tcPr>
            <w:tcW w:w="5818" w:type="dxa"/>
          </w:tcPr>
          <w:p w14:paraId="42C1EE43" w14:textId="77777777" w:rsidR="00E4585F" w:rsidRDefault="00E4585F" w:rsidP="00E4585F">
            <w:pPr>
              <w:pStyle w:val="TableParagraph"/>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24DE58AF" w14:textId="77777777" w:rsidR="00E4585F" w:rsidRDefault="00E4585F" w:rsidP="00E4585F">
            <w:pPr>
              <w:pStyle w:val="TableParagraph"/>
              <w:spacing w:before="0"/>
              <w:rPr>
                <w:i/>
                <w:sz w:val="20"/>
              </w:rPr>
            </w:pPr>
          </w:p>
          <w:p w14:paraId="00FCEAF9" w14:textId="77777777" w:rsidR="00E4585F" w:rsidRDefault="00E4585F" w:rsidP="00E4585F">
            <w:pPr>
              <w:pStyle w:val="TableParagraph"/>
              <w:spacing w:before="0"/>
              <w:rPr>
                <w:i/>
                <w:sz w:val="20"/>
              </w:rPr>
            </w:pPr>
            <w:r>
              <w:rPr>
                <w:b/>
                <w:sz w:val="20"/>
              </w:rPr>
              <w:t xml:space="preserve">Topic: </w:t>
            </w:r>
            <w:r w:rsidRPr="001B188C">
              <w:rPr>
                <w:sz w:val="20"/>
              </w:rPr>
              <w:t>[</w:t>
            </w:r>
            <w:r w:rsidRPr="00EE587F">
              <w:rPr>
                <w:i/>
                <w:sz w:val="20"/>
              </w:rPr>
              <w:t>5751000205109</w:t>
            </w:r>
            <w:r>
              <w:rPr>
                <w:i/>
                <w:sz w:val="20"/>
              </w:rPr>
              <w:t>|Observation procedure]-</w:t>
            </w:r>
          </w:p>
          <w:p w14:paraId="01CF0B2F" w14:textId="041BCBD9" w:rsidR="00E4585F" w:rsidRDefault="00E4585F" w:rsidP="00E4585F">
            <w:pPr>
              <w:pStyle w:val="TableParagraph"/>
              <w:spacing w:before="0"/>
              <w:rPr>
                <w:i/>
                <w:sz w:val="20"/>
              </w:rPr>
            </w:pPr>
            <w:r>
              <w:rPr>
                <w:i/>
                <w:sz w:val="20"/>
              </w:rPr>
              <w:t>(</w:t>
            </w:r>
            <w:r w:rsidRPr="00FA1146">
              <w:rPr>
                <w:i/>
                <w:sz w:val="20"/>
              </w:rPr>
              <w:t>3</w:t>
            </w:r>
            <w:r>
              <w:rPr>
                <w:i/>
                <w:sz w:val="20"/>
              </w:rPr>
              <w:t>63702006 |Has focus) [</w:t>
            </w:r>
            <w:r w:rsidRPr="00E4585F">
              <w:rPr>
                <w:i/>
                <w:sz w:val="20"/>
              </w:rPr>
              <w:t>304253006 |</w:t>
            </w:r>
            <w:r>
              <w:rPr>
                <w:i/>
                <w:sz w:val="20"/>
              </w:rPr>
              <w:t>Not for resuscitation]</w:t>
            </w:r>
          </w:p>
          <w:p w14:paraId="60F1449C" w14:textId="77777777" w:rsidR="00E4585F" w:rsidRDefault="00E4585F" w:rsidP="00E4585F">
            <w:pPr>
              <w:pStyle w:val="TableParagraph"/>
              <w:spacing w:before="0"/>
            </w:pPr>
          </w:p>
        </w:tc>
      </w:tr>
      <w:tr w:rsidR="00E4585F" w14:paraId="7F380A1E" w14:textId="77777777" w:rsidTr="00E748CE">
        <w:tc>
          <w:tcPr>
            <w:tcW w:w="3978" w:type="dxa"/>
          </w:tcPr>
          <w:p w14:paraId="5073CA2B" w14:textId="77777777" w:rsidR="00E4585F" w:rsidRDefault="00E4585F" w:rsidP="00E748CE">
            <w:pPr>
              <w:pStyle w:val="BodyText"/>
            </w:pPr>
            <w:r w:rsidRPr="001B188C">
              <w:t>Allergies, Adverse Reactions and Alerts</w:t>
            </w:r>
          </w:p>
          <w:p w14:paraId="051FA380" w14:textId="3094AF10" w:rsidR="00E4585F" w:rsidRDefault="00E4585F" w:rsidP="00E748CE">
            <w:pPr>
              <w:pStyle w:val="BodyText"/>
              <w:ind w:left="720"/>
            </w:pPr>
            <w:r>
              <w:t>Allergen: Penicillin</w:t>
            </w:r>
          </w:p>
          <w:p w14:paraId="4EB6AE77" w14:textId="14F39B0A" w:rsidR="00E4585F" w:rsidRDefault="00E4585F" w:rsidP="00E4585F">
            <w:pPr>
              <w:pStyle w:val="BodyText"/>
              <w:ind w:left="720"/>
            </w:pPr>
            <w:r>
              <w:t>Reaction: Nausea</w:t>
            </w:r>
          </w:p>
          <w:p w14:paraId="78EC23EF" w14:textId="77777777" w:rsidR="00E4585F" w:rsidRDefault="00E4585F" w:rsidP="00E4585F">
            <w:pPr>
              <w:pStyle w:val="BodyText"/>
              <w:ind w:left="720"/>
            </w:pPr>
          </w:p>
        </w:tc>
        <w:tc>
          <w:tcPr>
            <w:tcW w:w="5818" w:type="dxa"/>
          </w:tcPr>
          <w:p w14:paraId="162B81F6" w14:textId="77777777" w:rsidR="00E4585F" w:rsidRDefault="00E4585F" w:rsidP="00E748CE">
            <w:pPr>
              <w:pStyle w:val="TableParagraph"/>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1E2570D8" w14:textId="77777777" w:rsidR="00E4585F" w:rsidRDefault="00E4585F" w:rsidP="00E748CE">
            <w:pPr>
              <w:pStyle w:val="TableParagraph"/>
              <w:spacing w:before="0"/>
              <w:rPr>
                <w:i/>
                <w:sz w:val="20"/>
              </w:rPr>
            </w:pPr>
          </w:p>
          <w:p w14:paraId="1D66C3F8" w14:textId="77777777" w:rsidR="00E4585F" w:rsidRDefault="00E4585F" w:rsidP="00E748CE">
            <w:pPr>
              <w:pStyle w:val="TableParagraph"/>
              <w:spacing w:before="0"/>
              <w:rPr>
                <w:i/>
                <w:sz w:val="20"/>
              </w:rPr>
            </w:pPr>
            <w:r>
              <w:rPr>
                <w:b/>
                <w:sz w:val="20"/>
              </w:rPr>
              <w:t xml:space="preserve">Topic: </w:t>
            </w:r>
            <w:r w:rsidRPr="001B188C">
              <w:rPr>
                <w:sz w:val="20"/>
              </w:rPr>
              <w:t>[</w:t>
            </w:r>
            <w:r w:rsidRPr="00EE587F">
              <w:rPr>
                <w:i/>
                <w:sz w:val="20"/>
              </w:rPr>
              <w:t>5751000205109</w:t>
            </w:r>
            <w:r>
              <w:rPr>
                <w:i/>
                <w:sz w:val="20"/>
              </w:rPr>
              <w:t>|Observation procedure]-</w:t>
            </w:r>
          </w:p>
          <w:p w14:paraId="0A78CF19" w14:textId="66D09621" w:rsidR="00E4585F" w:rsidRDefault="00E4585F" w:rsidP="00E748CE">
            <w:pPr>
              <w:pStyle w:val="TableParagraph"/>
              <w:spacing w:before="0"/>
              <w:rPr>
                <w:i/>
                <w:sz w:val="20"/>
              </w:rPr>
            </w:pPr>
            <w:r>
              <w:rPr>
                <w:i/>
                <w:sz w:val="20"/>
              </w:rPr>
              <w:t>(</w:t>
            </w:r>
            <w:r w:rsidRPr="00FA1146">
              <w:rPr>
                <w:i/>
                <w:sz w:val="20"/>
              </w:rPr>
              <w:t>3</w:t>
            </w:r>
            <w:r>
              <w:rPr>
                <w:i/>
                <w:sz w:val="20"/>
              </w:rPr>
              <w:t>63702006 |Has focus) [</w:t>
            </w:r>
            <w:r w:rsidRPr="00E4585F">
              <w:rPr>
                <w:i/>
                <w:sz w:val="20"/>
              </w:rPr>
              <w:t>91936005 |</w:t>
            </w:r>
            <w:r>
              <w:rPr>
                <w:i/>
                <w:sz w:val="20"/>
              </w:rPr>
              <w:t>Allergy to penicillin]</w:t>
            </w:r>
          </w:p>
          <w:p w14:paraId="57ADA8EE" w14:textId="77777777" w:rsidR="00E4585F" w:rsidRDefault="00E4585F" w:rsidP="00E748CE">
            <w:pPr>
              <w:pStyle w:val="TableParagraph"/>
              <w:spacing w:before="0"/>
              <w:rPr>
                <w:i/>
                <w:sz w:val="20"/>
              </w:rPr>
            </w:pPr>
          </w:p>
          <w:p w14:paraId="3C368ACD" w14:textId="77777777" w:rsidR="00E4585F" w:rsidRDefault="00E4585F" w:rsidP="00E748CE">
            <w:pPr>
              <w:pStyle w:val="TableParagraph"/>
              <w:spacing w:before="0"/>
              <w:rPr>
                <w:b/>
                <w:i/>
                <w:sz w:val="20"/>
              </w:rPr>
            </w:pPr>
            <w:r>
              <w:rPr>
                <w:b/>
                <w:i/>
                <w:sz w:val="20"/>
              </w:rPr>
              <w:t>Associated statement:</w:t>
            </w:r>
          </w:p>
          <w:p w14:paraId="1377BA3C" w14:textId="77777777" w:rsidR="00E4585F" w:rsidRDefault="00E4585F" w:rsidP="00E748CE">
            <w:pPr>
              <w:pStyle w:val="TableParagraph"/>
              <w:spacing w:before="0"/>
              <w:rPr>
                <w:b/>
                <w:i/>
                <w:sz w:val="20"/>
              </w:rPr>
            </w:pPr>
          </w:p>
          <w:p w14:paraId="73304884" w14:textId="77777777" w:rsidR="00E4585F" w:rsidRDefault="00E4585F" w:rsidP="00E748CE">
            <w:pPr>
              <w:pStyle w:val="TableParagraph"/>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1E5ADD0D" w14:textId="77777777" w:rsidR="00E4585F" w:rsidRDefault="00E4585F" w:rsidP="00E748CE">
            <w:pPr>
              <w:pStyle w:val="TableParagraph"/>
              <w:spacing w:before="0"/>
              <w:ind w:left="0"/>
              <w:rPr>
                <w:i/>
                <w:sz w:val="20"/>
              </w:rPr>
            </w:pPr>
          </w:p>
          <w:p w14:paraId="1EDF012F" w14:textId="77777777" w:rsidR="00E4585F" w:rsidRDefault="00E4585F" w:rsidP="00E748CE">
            <w:pPr>
              <w:pStyle w:val="TableParagraph"/>
              <w:spacing w:before="0"/>
              <w:rPr>
                <w:i/>
                <w:sz w:val="20"/>
              </w:rPr>
            </w:pPr>
            <w:r>
              <w:rPr>
                <w:b/>
                <w:sz w:val="20"/>
              </w:rPr>
              <w:t xml:space="preserve">Topic: </w:t>
            </w:r>
            <w:r w:rsidRPr="001B188C">
              <w:rPr>
                <w:sz w:val="20"/>
              </w:rPr>
              <w:t>[</w:t>
            </w:r>
            <w:r w:rsidRPr="00EE587F">
              <w:rPr>
                <w:i/>
                <w:sz w:val="20"/>
              </w:rPr>
              <w:t>5751000205109</w:t>
            </w:r>
            <w:r>
              <w:rPr>
                <w:i/>
                <w:sz w:val="20"/>
              </w:rPr>
              <w:t>|Observation procedure]-</w:t>
            </w:r>
          </w:p>
          <w:p w14:paraId="6C3D2A29" w14:textId="2674E20B" w:rsidR="00E4585F" w:rsidRDefault="00E4585F" w:rsidP="00E748CE">
            <w:pPr>
              <w:pStyle w:val="TableParagraph"/>
              <w:spacing w:before="0"/>
              <w:rPr>
                <w:i/>
                <w:sz w:val="20"/>
              </w:rPr>
            </w:pPr>
            <w:r>
              <w:rPr>
                <w:i/>
                <w:sz w:val="20"/>
              </w:rPr>
              <w:t>(</w:t>
            </w:r>
            <w:r w:rsidRPr="00FA1146">
              <w:rPr>
                <w:i/>
                <w:sz w:val="20"/>
              </w:rPr>
              <w:t>3</w:t>
            </w:r>
            <w:r>
              <w:rPr>
                <w:i/>
                <w:sz w:val="20"/>
              </w:rPr>
              <w:t>63702006 |Has focus) [422587007 |Nausea]-</w:t>
            </w:r>
          </w:p>
          <w:p w14:paraId="018748AE" w14:textId="045A3D1D" w:rsidR="00E4585F" w:rsidRDefault="00E4585F" w:rsidP="00E748CE">
            <w:pPr>
              <w:pStyle w:val="TableParagraph"/>
              <w:spacing w:before="0"/>
              <w:rPr>
                <w:i/>
                <w:sz w:val="20"/>
              </w:rPr>
            </w:pPr>
            <w:r>
              <w:rPr>
                <w:i/>
                <w:sz w:val="20"/>
              </w:rPr>
              <w:t>(42752001 |Due to) [</w:t>
            </w:r>
            <w:r w:rsidRPr="00E4585F">
              <w:rPr>
                <w:i/>
                <w:sz w:val="20"/>
              </w:rPr>
              <w:t>91936005 |</w:t>
            </w:r>
            <w:r>
              <w:rPr>
                <w:i/>
                <w:sz w:val="20"/>
              </w:rPr>
              <w:t>Allergy to penicillin];</w:t>
            </w:r>
          </w:p>
          <w:p w14:paraId="053FE4C5" w14:textId="77777777" w:rsidR="00E4585F" w:rsidRDefault="00E4585F" w:rsidP="00E4585F">
            <w:pPr>
              <w:pStyle w:val="TableParagraph"/>
              <w:spacing w:before="0"/>
            </w:pPr>
          </w:p>
        </w:tc>
      </w:tr>
      <w:tr w:rsidR="00E4585F" w14:paraId="599B501E" w14:textId="77777777" w:rsidTr="00E748CE">
        <w:tc>
          <w:tcPr>
            <w:tcW w:w="3978" w:type="dxa"/>
          </w:tcPr>
          <w:p w14:paraId="23E915B7" w14:textId="77777777" w:rsidR="00E4585F" w:rsidRDefault="00E4585F" w:rsidP="00E748CE">
            <w:pPr>
              <w:pStyle w:val="BodyText"/>
            </w:pPr>
            <w:r>
              <w:t>Problem list</w:t>
            </w:r>
          </w:p>
          <w:p w14:paraId="3FF2C7DA" w14:textId="0C32DFF9" w:rsidR="00E4585F" w:rsidRDefault="00E4585F" w:rsidP="00E4585F">
            <w:pPr>
              <w:pStyle w:val="BodyText"/>
              <w:numPr>
                <w:ilvl w:val="0"/>
                <w:numId w:val="34"/>
              </w:numPr>
            </w:pPr>
            <w:r>
              <w:t>Chest pain</w:t>
            </w:r>
          </w:p>
          <w:p w14:paraId="5FE9BCC7" w14:textId="0F32EB2E" w:rsidR="00E4585F" w:rsidRDefault="00E4585F" w:rsidP="00E4585F">
            <w:pPr>
              <w:pStyle w:val="BodyText"/>
              <w:numPr>
                <w:ilvl w:val="0"/>
                <w:numId w:val="34"/>
              </w:numPr>
            </w:pPr>
            <w:r>
              <w:t>Angina</w:t>
            </w:r>
          </w:p>
          <w:p w14:paraId="24FBFC2E" w14:textId="77777777" w:rsidR="00E4585F" w:rsidRDefault="00E4585F" w:rsidP="00E748CE">
            <w:pPr>
              <w:pStyle w:val="BodyText"/>
            </w:pPr>
          </w:p>
        </w:tc>
        <w:tc>
          <w:tcPr>
            <w:tcW w:w="5818" w:type="dxa"/>
          </w:tcPr>
          <w:p w14:paraId="72063B09" w14:textId="77777777" w:rsidR="00E4585F" w:rsidRDefault="00E4585F" w:rsidP="00E4585F">
            <w:pPr>
              <w:pStyle w:val="TableParagraph"/>
              <w:numPr>
                <w:ilvl w:val="0"/>
                <w:numId w:val="35"/>
              </w:numPr>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7413CFA9" w14:textId="77777777" w:rsidR="00E4585F" w:rsidRDefault="00E4585F" w:rsidP="00E748CE">
            <w:pPr>
              <w:pStyle w:val="TableParagraph"/>
              <w:spacing w:before="0"/>
              <w:rPr>
                <w:i/>
                <w:sz w:val="20"/>
              </w:rPr>
            </w:pPr>
          </w:p>
          <w:p w14:paraId="37128F4A" w14:textId="77777777" w:rsidR="00E4585F" w:rsidRDefault="00E4585F" w:rsidP="00E748CE">
            <w:pPr>
              <w:pStyle w:val="TableParagraph"/>
              <w:spacing w:before="0"/>
              <w:ind w:left="405"/>
              <w:rPr>
                <w:i/>
                <w:sz w:val="20"/>
              </w:rPr>
            </w:pPr>
            <w:r>
              <w:rPr>
                <w:b/>
                <w:sz w:val="20"/>
              </w:rPr>
              <w:t xml:space="preserve">Topic: </w:t>
            </w:r>
            <w:r w:rsidRPr="001B188C">
              <w:rPr>
                <w:sz w:val="20"/>
              </w:rPr>
              <w:t>[</w:t>
            </w:r>
            <w:r w:rsidRPr="00EE587F">
              <w:rPr>
                <w:i/>
                <w:sz w:val="20"/>
              </w:rPr>
              <w:t>5751000205109</w:t>
            </w:r>
            <w:r>
              <w:rPr>
                <w:i/>
                <w:sz w:val="20"/>
              </w:rPr>
              <w:t>|Observation procedure]-</w:t>
            </w:r>
          </w:p>
          <w:p w14:paraId="5E0FDE53" w14:textId="6459FCC3" w:rsidR="00E4585F" w:rsidRDefault="00E4585F" w:rsidP="00E748CE">
            <w:pPr>
              <w:pStyle w:val="TableParagraph"/>
              <w:spacing w:before="0"/>
              <w:ind w:left="405"/>
              <w:rPr>
                <w:i/>
                <w:sz w:val="20"/>
              </w:rPr>
            </w:pPr>
            <w:r>
              <w:rPr>
                <w:i/>
                <w:sz w:val="20"/>
              </w:rPr>
              <w:t>(</w:t>
            </w:r>
            <w:r w:rsidRPr="00FA1146">
              <w:rPr>
                <w:i/>
                <w:sz w:val="20"/>
              </w:rPr>
              <w:t>3</w:t>
            </w:r>
            <w:r>
              <w:rPr>
                <w:i/>
                <w:sz w:val="20"/>
              </w:rPr>
              <w:t>63702006 |Has focus) [29857009 |Chest pain]</w:t>
            </w:r>
          </w:p>
          <w:p w14:paraId="21D10B31" w14:textId="77777777" w:rsidR="00E4585F" w:rsidRDefault="00E4585F" w:rsidP="00E748CE">
            <w:pPr>
              <w:pStyle w:val="TableParagraph"/>
              <w:spacing w:before="0"/>
              <w:ind w:left="405"/>
              <w:rPr>
                <w:i/>
                <w:sz w:val="20"/>
              </w:rPr>
            </w:pPr>
          </w:p>
          <w:p w14:paraId="6BA725FF" w14:textId="77777777" w:rsidR="00E4585F" w:rsidRDefault="00E4585F" w:rsidP="00E4585F">
            <w:pPr>
              <w:pStyle w:val="TableParagraph"/>
              <w:numPr>
                <w:ilvl w:val="0"/>
                <w:numId w:val="35"/>
              </w:numPr>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0669A79E" w14:textId="77777777" w:rsidR="00E4585F" w:rsidRDefault="00E4585F" w:rsidP="00E748CE">
            <w:pPr>
              <w:pStyle w:val="TableParagraph"/>
              <w:spacing w:before="0"/>
              <w:rPr>
                <w:i/>
                <w:sz w:val="20"/>
              </w:rPr>
            </w:pPr>
          </w:p>
          <w:p w14:paraId="1E50152B" w14:textId="77777777" w:rsidR="00E4585F" w:rsidRDefault="00E4585F" w:rsidP="00E748CE">
            <w:pPr>
              <w:pStyle w:val="TableParagraph"/>
              <w:spacing w:before="0"/>
              <w:ind w:left="405"/>
              <w:rPr>
                <w:i/>
                <w:sz w:val="20"/>
              </w:rPr>
            </w:pPr>
            <w:r>
              <w:rPr>
                <w:b/>
                <w:sz w:val="20"/>
              </w:rPr>
              <w:t xml:space="preserve">Topic: </w:t>
            </w:r>
            <w:r w:rsidRPr="001B188C">
              <w:rPr>
                <w:sz w:val="20"/>
              </w:rPr>
              <w:t>[</w:t>
            </w:r>
            <w:r w:rsidRPr="00EE587F">
              <w:rPr>
                <w:i/>
                <w:sz w:val="20"/>
              </w:rPr>
              <w:t>5751000205109</w:t>
            </w:r>
            <w:r>
              <w:rPr>
                <w:i/>
                <w:sz w:val="20"/>
              </w:rPr>
              <w:t>|Observation procedure]-</w:t>
            </w:r>
          </w:p>
          <w:p w14:paraId="0148D204" w14:textId="51CAC380" w:rsidR="00E4585F" w:rsidRDefault="00E4585F" w:rsidP="00E748CE">
            <w:pPr>
              <w:pStyle w:val="TableParagraph"/>
              <w:spacing w:before="0"/>
              <w:ind w:left="405"/>
              <w:rPr>
                <w:i/>
                <w:sz w:val="20"/>
              </w:rPr>
            </w:pPr>
            <w:r>
              <w:rPr>
                <w:i/>
                <w:sz w:val="20"/>
              </w:rPr>
              <w:t>(</w:t>
            </w:r>
            <w:r w:rsidRPr="00FA1146">
              <w:rPr>
                <w:i/>
                <w:sz w:val="20"/>
              </w:rPr>
              <w:t>3</w:t>
            </w:r>
            <w:r>
              <w:rPr>
                <w:i/>
                <w:sz w:val="20"/>
              </w:rPr>
              <w:t>63702006 |Has focus) [194828000 |Angina]</w:t>
            </w:r>
          </w:p>
          <w:p w14:paraId="61AD8A30" w14:textId="77777777" w:rsidR="00E4585F" w:rsidRDefault="00E4585F" w:rsidP="00E748CE">
            <w:pPr>
              <w:pStyle w:val="BodyText"/>
            </w:pPr>
          </w:p>
        </w:tc>
      </w:tr>
      <w:tr w:rsidR="00E4585F" w14:paraId="2AA0E774" w14:textId="77777777" w:rsidTr="00E748CE">
        <w:tc>
          <w:tcPr>
            <w:tcW w:w="3978" w:type="dxa"/>
          </w:tcPr>
          <w:p w14:paraId="365D7DCB" w14:textId="77777777" w:rsidR="00E4585F" w:rsidRDefault="00E4585F" w:rsidP="00E748CE">
            <w:pPr>
              <w:pStyle w:val="BodyText"/>
            </w:pPr>
            <w:r>
              <w:t>Social History</w:t>
            </w:r>
          </w:p>
          <w:p w14:paraId="2F2DF305" w14:textId="77777777" w:rsidR="00E4585F" w:rsidRDefault="00F61D35" w:rsidP="00734BF1">
            <w:pPr>
              <w:pStyle w:val="BodyText"/>
              <w:numPr>
                <w:ilvl w:val="0"/>
                <w:numId w:val="37"/>
              </w:numPr>
            </w:pPr>
            <w:r>
              <w:t>Former smoker</w:t>
            </w:r>
          </w:p>
          <w:p w14:paraId="3BAFA7FE" w14:textId="1119BFE1" w:rsidR="00734BF1" w:rsidRDefault="00734BF1" w:rsidP="00734BF1">
            <w:pPr>
              <w:pStyle w:val="BodyText"/>
              <w:numPr>
                <w:ilvl w:val="0"/>
                <w:numId w:val="37"/>
              </w:numPr>
            </w:pPr>
            <w:r>
              <w:t>Consumes 12 alcoholic drinks/day</w:t>
            </w:r>
          </w:p>
        </w:tc>
        <w:tc>
          <w:tcPr>
            <w:tcW w:w="5818" w:type="dxa"/>
          </w:tcPr>
          <w:p w14:paraId="5CCC8D8B" w14:textId="1C9BBFFA" w:rsidR="00E4585F" w:rsidRDefault="00E4585F" w:rsidP="00734BF1">
            <w:pPr>
              <w:pStyle w:val="TableParagraph"/>
              <w:numPr>
                <w:ilvl w:val="0"/>
                <w:numId w:val="38"/>
              </w:numPr>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2E5EF845" w14:textId="77777777" w:rsidR="00E4585F" w:rsidRDefault="00E4585F" w:rsidP="00E748CE">
            <w:pPr>
              <w:pStyle w:val="TableParagraph"/>
              <w:spacing w:before="0"/>
              <w:rPr>
                <w:i/>
                <w:sz w:val="20"/>
              </w:rPr>
            </w:pPr>
          </w:p>
          <w:p w14:paraId="0C6742B1" w14:textId="77777777" w:rsidR="00E4585F" w:rsidRDefault="00E4585F" w:rsidP="00734BF1">
            <w:pPr>
              <w:pStyle w:val="TableParagraph"/>
              <w:spacing w:before="0"/>
              <w:ind w:left="405"/>
              <w:rPr>
                <w:i/>
                <w:sz w:val="20"/>
              </w:rPr>
            </w:pPr>
            <w:r>
              <w:rPr>
                <w:b/>
                <w:sz w:val="20"/>
              </w:rPr>
              <w:t xml:space="preserve">Topic: </w:t>
            </w:r>
            <w:r w:rsidRPr="001B188C">
              <w:rPr>
                <w:sz w:val="20"/>
              </w:rPr>
              <w:t>[</w:t>
            </w:r>
            <w:r w:rsidRPr="00EE587F">
              <w:rPr>
                <w:i/>
                <w:sz w:val="20"/>
              </w:rPr>
              <w:t>5751000205109</w:t>
            </w:r>
            <w:r>
              <w:rPr>
                <w:i/>
                <w:sz w:val="20"/>
              </w:rPr>
              <w:t>|Observation procedure]-</w:t>
            </w:r>
          </w:p>
          <w:p w14:paraId="707628AF" w14:textId="7C35ACEB" w:rsidR="00E4585F" w:rsidRDefault="00E4585F" w:rsidP="00734BF1">
            <w:pPr>
              <w:pStyle w:val="TableParagraph"/>
              <w:spacing w:before="0"/>
              <w:ind w:left="405"/>
              <w:rPr>
                <w:i/>
                <w:sz w:val="20"/>
              </w:rPr>
            </w:pPr>
            <w:r>
              <w:rPr>
                <w:i/>
                <w:sz w:val="20"/>
              </w:rPr>
              <w:t>(</w:t>
            </w:r>
            <w:r w:rsidRPr="00FA1146">
              <w:rPr>
                <w:i/>
                <w:sz w:val="20"/>
              </w:rPr>
              <w:t>3</w:t>
            </w:r>
            <w:r>
              <w:rPr>
                <w:i/>
                <w:sz w:val="20"/>
              </w:rPr>
              <w:t>63702006 |Has focus) [</w:t>
            </w:r>
            <w:r w:rsidR="00F61D35">
              <w:rPr>
                <w:i/>
                <w:sz w:val="20"/>
              </w:rPr>
              <w:t>8517006 |Ex-smoker</w:t>
            </w:r>
            <w:r>
              <w:rPr>
                <w:i/>
                <w:sz w:val="20"/>
              </w:rPr>
              <w:t>]</w:t>
            </w:r>
          </w:p>
          <w:p w14:paraId="3237A902" w14:textId="1C5B9276" w:rsidR="00734BF1" w:rsidRDefault="00734BF1" w:rsidP="00734BF1">
            <w:pPr>
              <w:pStyle w:val="TableParagraph"/>
              <w:spacing w:before="0"/>
              <w:ind w:left="405"/>
              <w:rPr>
                <w:i/>
                <w:sz w:val="20"/>
              </w:rPr>
            </w:pPr>
          </w:p>
          <w:p w14:paraId="5637E526" w14:textId="77777777" w:rsidR="00734BF1" w:rsidRDefault="00734BF1" w:rsidP="00734BF1">
            <w:pPr>
              <w:pStyle w:val="TableParagraph"/>
              <w:numPr>
                <w:ilvl w:val="0"/>
                <w:numId w:val="38"/>
              </w:numPr>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395EC915" w14:textId="77777777" w:rsidR="00734BF1" w:rsidRDefault="00734BF1" w:rsidP="00734BF1">
            <w:pPr>
              <w:pStyle w:val="TableParagraph"/>
              <w:spacing w:before="0"/>
              <w:rPr>
                <w:i/>
                <w:sz w:val="20"/>
              </w:rPr>
            </w:pPr>
          </w:p>
          <w:p w14:paraId="04550226" w14:textId="77777777" w:rsidR="00734BF1" w:rsidRDefault="00734BF1" w:rsidP="00734BF1">
            <w:pPr>
              <w:pStyle w:val="TableParagraph"/>
              <w:spacing w:before="0"/>
              <w:ind w:left="405"/>
              <w:rPr>
                <w:i/>
                <w:sz w:val="20"/>
              </w:rPr>
            </w:pPr>
            <w:r>
              <w:rPr>
                <w:b/>
                <w:sz w:val="20"/>
              </w:rPr>
              <w:t xml:space="preserve">Topic: </w:t>
            </w:r>
            <w:r w:rsidRPr="001B188C">
              <w:rPr>
                <w:sz w:val="20"/>
              </w:rPr>
              <w:t>[</w:t>
            </w:r>
            <w:r w:rsidRPr="00EE587F">
              <w:rPr>
                <w:i/>
                <w:sz w:val="20"/>
              </w:rPr>
              <w:t>5751000205109</w:t>
            </w:r>
            <w:r>
              <w:rPr>
                <w:i/>
                <w:sz w:val="20"/>
              </w:rPr>
              <w:t>|Observation procedure]-</w:t>
            </w:r>
          </w:p>
          <w:p w14:paraId="4C402546" w14:textId="011381E3" w:rsidR="00734BF1" w:rsidRDefault="00734BF1" w:rsidP="00734BF1">
            <w:pPr>
              <w:pStyle w:val="TableParagraph"/>
              <w:spacing w:before="0"/>
              <w:ind w:left="405"/>
              <w:rPr>
                <w:i/>
                <w:sz w:val="20"/>
              </w:rPr>
            </w:pPr>
            <w:r>
              <w:rPr>
                <w:i/>
                <w:sz w:val="20"/>
              </w:rPr>
              <w:t>(</w:t>
            </w:r>
            <w:r w:rsidRPr="00FA1146">
              <w:rPr>
                <w:i/>
                <w:sz w:val="20"/>
              </w:rPr>
              <w:t>3</w:t>
            </w:r>
            <w:r>
              <w:rPr>
                <w:i/>
                <w:sz w:val="20"/>
              </w:rPr>
              <w:t>63702006 |Has focus) [</w:t>
            </w:r>
            <w:r w:rsidRPr="00734BF1">
              <w:rPr>
                <w:i/>
                <w:sz w:val="20"/>
              </w:rPr>
              <w:t xml:space="preserve">228319007 </w:t>
            </w:r>
            <w:r>
              <w:rPr>
                <w:i/>
                <w:sz w:val="20"/>
              </w:rPr>
              <w:t>|Drinks alcohol daily]-</w:t>
            </w:r>
          </w:p>
          <w:p w14:paraId="646A9217" w14:textId="5DF0784A" w:rsidR="00734BF1" w:rsidRDefault="00734BF1" w:rsidP="00734BF1">
            <w:pPr>
              <w:pStyle w:val="TableParagraph"/>
              <w:spacing w:before="0"/>
              <w:ind w:left="405"/>
              <w:rPr>
                <w:i/>
                <w:sz w:val="20"/>
              </w:rPr>
            </w:pPr>
            <w:r>
              <w:rPr>
                <w:i/>
                <w:sz w:val="20"/>
              </w:rPr>
              <w:t>(</w:t>
            </w:r>
            <w:r w:rsidRPr="00734BF1">
              <w:rPr>
                <w:i/>
                <w:sz w:val="20"/>
              </w:rPr>
              <w:t>36</w:t>
            </w:r>
            <w:r>
              <w:rPr>
                <w:i/>
                <w:sz w:val="20"/>
              </w:rPr>
              <w:t>3714003 |Interprets) [</w:t>
            </w:r>
            <w:r w:rsidRPr="00734BF1">
              <w:rPr>
                <w:i/>
                <w:sz w:val="20"/>
              </w:rPr>
              <w:t>160573003 |Alc</w:t>
            </w:r>
            <w:r>
              <w:rPr>
                <w:i/>
                <w:sz w:val="20"/>
              </w:rPr>
              <w:t>ohol intake];</w:t>
            </w:r>
          </w:p>
          <w:p w14:paraId="000E7F74" w14:textId="6D43A950" w:rsidR="00734BF1" w:rsidRDefault="00734BF1" w:rsidP="00734BF1">
            <w:pPr>
              <w:pStyle w:val="TableParagraph"/>
              <w:spacing w:before="0"/>
              <w:rPr>
                <w:i/>
                <w:sz w:val="20"/>
              </w:rPr>
            </w:pPr>
          </w:p>
          <w:p w14:paraId="57C35A9F" w14:textId="4C9823DA" w:rsidR="00734BF1" w:rsidRPr="00734BF1" w:rsidRDefault="00734BF1" w:rsidP="00734BF1">
            <w:pPr>
              <w:pStyle w:val="TableParagraph"/>
              <w:spacing w:before="0"/>
              <w:ind w:left="405"/>
              <w:rPr>
                <w:b/>
                <w:sz w:val="20"/>
              </w:rPr>
            </w:pPr>
            <w:r w:rsidRPr="00734BF1">
              <w:rPr>
                <w:b/>
                <w:sz w:val="20"/>
              </w:rPr>
              <w:t xml:space="preserve">Result: </w:t>
            </w:r>
            <w:r w:rsidRPr="00734BF1">
              <w:rPr>
                <w:sz w:val="20"/>
              </w:rPr>
              <w:t xml:space="preserve">12 </w:t>
            </w:r>
            <w:r>
              <w:rPr>
                <w:sz w:val="20"/>
              </w:rPr>
              <w:t>[</w:t>
            </w:r>
            <w:r w:rsidRPr="00734BF1">
              <w:rPr>
                <w:sz w:val="20"/>
              </w:rPr>
              <w:t>258950</w:t>
            </w:r>
            <w:r>
              <w:rPr>
                <w:sz w:val="20"/>
              </w:rPr>
              <w:t>000 |Unit/day]</w:t>
            </w:r>
          </w:p>
          <w:p w14:paraId="0003BE1C" w14:textId="77777777" w:rsidR="00E4585F" w:rsidRDefault="00E4585F" w:rsidP="00E748CE">
            <w:pPr>
              <w:pStyle w:val="BodyText"/>
            </w:pPr>
          </w:p>
        </w:tc>
      </w:tr>
      <w:tr w:rsidR="00E4585F" w14:paraId="1B7FBA80" w14:textId="77777777" w:rsidTr="00E748CE">
        <w:tc>
          <w:tcPr>
            <w:tcW w:w="3978" w:type="dxa"/>
          </w:tcPr>
          <w:p w14:paraId="5B7BC720" w14:textId="77777777" w:rsidR="00E4585F" w:rsidRDefault="002564B1" w:rsidP="002564B1">
            <w:pPr>
              <w:pStyle w:val="BodyText"/>
            </w:pPr>
            <w:r>
              <w:t>Results</w:t>
            </w:r>
          </w:p>
          <w:p w14:paraId="7266AFA4" w14:textId="77777777" w:rsidR="002564B1" w:rsidRDefault="002564B1" w:rsidP="002564B1">
            <w:pPr>
              <w:pStyle w:val="BodyText"/>
              <w:numPr>
                <w:ilvl w:val="0"/>
                <w:numId w:val="39"/>
              </w:numPr>
            </w:pPr>
            <w:r>
              <w:t>Hemoglobin 13.2 g/dl</w:t>
            </w:r>
          </w:p>
          <w:p w14:paraId="0B9A0429" w14:textId="3175D146" w:rsidR="002564B1" w:rsidRDefault="002564B1" w:rsidP="002564B1">
            <w:pPr>
              <w:pStyle w:val="BodyText"/>
              <w:numPr>
                <w:ilvl w:val="0"/>
                <w:numId w:val="39"/>
              </w:numPr>
            </w:pPr>
            <w:r>
              <w:t>Hematocrit 33.5%</w:t>
            </w:r>
          </w:p>
        </w:tc>
        <w:tc>
          <w:tcPr>
            <w:tcW w:w="5818" w:type="dxa"/>
          </w:tcPr>
          <w:p w14:paraId="2E9E52AA" w14:textId="68BEC513" w:rsidR="00E4585F" w:rsidRDefault="00E4585F" w:rsidP="002564B1">
            <w:pPr>
              <w:pStyle w:val="TableParagraph"/>
              <w:numPr>
                <w:ilvl w:val="0"/>
                <w:numId w:val="40"/>
              </w:numPr>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0AD61F53" w14:textId="77777777" w:rsidR="00E4585F" w:rsidRDefault="00E4585F" w:rsidP="00E748CE">
            <w:pPr>
              <w:pStyle w:val="TableParagraph"/>
              <w:spacing w:before="0"/>
              <w:rPr>
                <w:i/>
                <w:sz w:val="20"/>
              </w:rPr>
            </w:pPr>
          </w:p>
          <w:p w14:paraId="537C6547" w14:textId="17BE3DD2" w:rsidR="00E4585F" w:rsidRDefault="00E4585F" w:rsidP="002564B1">
            <w:pPr>
              <w:pStyle w:val="TableParagraph"/>
              <w:spacing w:before="0"/>
              <w:ind w:left="405"/>
              <w:rPr>
                <w:i/>
                <w:sz w:val="20"/>
              </w:rPr>
            </w:pPr>
            <w:r>
              <w:rPr>
                <w:b/>
                <w:sz w:val="20"/>
              </w:rPr>
              <w:t xml:space="preserve">Topic: </w:t>
            </w:r>
            <w:r w:rsidRPr="001B188C">
              <w:rPr>
                <w:sz w:val="20"/>
              </w:rPr>
              <w:t>[</w:t>
            </w:r>
            <w:r w:rsidR="002564B1" w:rsidRPr="002564B1">
              <w:rPr>
                <w:i/>
                <w:sz w:val="20"/>
              </w:rPr>
              <w:t>104718002 |Hemoglobi</w:t>
            </w:r>
            <w:r w:rsidR="002564B1">
              <w:rPr>
                <w:i/>
                <w:sz w:val="20"/>
              </w:rPr>
              <w:t>n, free measurement</w:t>
            </w:r>
            <w:r>
              <w:rPr>
                <w:i/>
                <w:sz w:val="20"/>
              </w:rPr>
              <w:t>]-</w:t>
            </w:r>
          </w:p>
          <w:p w14:paraId="6646427C" w14:textId="77777777" w:rsidR="00E4585F" w:rsidRDefault="00E4585F" w:rsidP="00E748CE">
            <w:pPr>
              <w:pStyle w:val="TableParagraph"/>
              <w:spacing w:before="0"/>
              <w:rPr>
                <w:i/>
                <w:sz w:val="20"/>
              </w:rPr>
            </w:pPr>
          </w:p>
          <w:p w14:paraId="30718C41" w14:textId="11119B2F" w:rsidR="00E4585F" w:rsidRDefault="00E4585F" w:rsidP="002564B1">
            <w:pPr>
              <w:pStyle w:val="TableParagraph"/>
              <w:spacing w:before="0"/>
              <w:ind w:left="405"/>
              <w:rPr>
                <w:i/>
                <w:sz w:val="20"/>
              </w:rPr>
            </w:pPr>
            <w:r w:rsidRPr="00AD1D3B">
              <w:rPr>
                <w:b/>
                <w:sz w:val="20"/>
              </w:rPr>
              <w:t>Result:</w:t>
            </w:r>
            <w:r w:rsidR="002564B1">
              <w:rPr>
                <w:b/>
                <w:sz w:val="20"/>
              </w:rPr>
              <w:t xml:space="preserve"> </w:t>
            </w:r>
            <w:r w:rsidR="002564B1" w:rsidRPr="002564B1">
              <w:rPr>
                <w:sz w:val="20"/>
              </w:rPr>
              <w:t>13.2</w:t>
            </w:r>
            <w:r>
              <w:rPr>
                <w:i/>
                <w:sz w:val="20"/>
              </w:rPr>
              <w:t xml:space="preserve"> [</w:t>
            </w:r>
            <w:r w:rsidR="002564B1" w:rsidRPr="002564B1">
              <w:rPr>
                <w:i/>
                <w:sz w:val="20"/>
              </w:rPr>
              <w:t>258795003 |G</w:t>
            </w:r>
            <w:r w:rsidR="002564B1">
              <w:rPr>
                <w:i/>
                <w:sz w:val="20"/>
              </w:rPr>
              <w:t>ram/deciliter</w:t>
            </w:r>
            <w:r>
              <w:rPr>
                <w:i/>
                <w:sz w:val="20"/>
              </w:rPr>
              <w:t>]</w:t>
            </w:r>
          </w:p>
          <w:p w14:paraId="6B7B07DA" w14:textId="69E935B9" w:rsidR="002564B1" w:rsidRDefault="002564B1" w:rsidP="002564B1">
            <w:pPr>
              <w:pStyle w:val="TableParagraph"/>
              <w:spacing w:before="0"/>
              <w:ind w:left="405"/>
              <w:rPr>
                <w:i/>
                <w:sz w:val="20"/>
              </w:rPr>
            </w:pPr>
          </w:p>
          <w:p w14:paraId="5EBF97AF" w14:textId="77777777" w:rsidR="002564B1" w:rsidRDefault="002564B1" w:rsidP="002564B1">
            <w:pPr>
              <w:pStyle w:val="TableParagraph"/>
              <w:numPr>
                <w:ilvl w:val="0"/>
                <w:numId w:val="40"/>
              </w:numPr>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772AFD8C" w14:textId="77777777" w:rsidR="002564B1" w:rsidRDefault="002564B1" w:rsidP="002564B1">
            <w:pPr>
              <w:pStyle w:val="TableParagraph"/>
              <w:spacing w:before="0"/>
              <w:rPr>
                <w:i/>
                <w:sz w:val="20"/>
              </w:rPr>
            </w:pPr>
          </w:p>
          <w:p w14:paraId="474DD00E" w14:textId="3FFAA6BC" w:rsidR="002564B1" w:rsidRDefault="002564B1" w:rsidP="002564B1">
            <w:pPr>
              <w:pStyle w:val="TableParagraph"/>
              <w:spacing w:before="0"/>
              <w:ind w:left="405"/>
              <w:rPr>
                <w:i/>
                <w:sz w:val="20"/>
              </w:rPr>
            </w:pPr>
            <w:r>
              <w:rPr>
                <w:b/>
                <w:sz w:val="20"/>
              </w:rPr>
              <w:t xml:space="preserve">Topic: </w:t>
            </w:r>
            <w:r w:rsidRPr="001B188C">
              <w:rPr>
                <w:sz w:val="20"/>
              </w:rPr>
              <w:t>[</w:t>
            </w:r>
            <w:r w:rsidRPr="002564B1">
              <w:rPr>
                <w:i/>
                <w:sz w:val="20"/>
              </w:rPr>
              <w:t>28317006 |Hemat</w:t>
            </w:r>
            <w:r>
              <w:rPr>
                <w:i/>
                <w:sz w:val="20"/>
              </w:rPr>
              <w:t>ocrit determination]-</w:t>
            </w:r>
          </w:p>
          <w:p w14:paraId="0F338E05" w14:textId="77777777" w:rsidR="002564B1" w:rsidRDefault="002564B1" w:rsidP="002564B1">
            <w:pPr>
              <w:pStyle w:val="TableParagraph"/>
              <w:spacing w:before="0"/>
              <w:rPr>
                <w:i/>
                <w:sz w:val="20"/>
              </w:rPr>
            </w:pPr>
          </w:p>
          <w:p w14:paraId="47DBFCA1" w14:textId="5F03BB7B" w:rsidR="002564B1" w:rsidRDefault="002564B1" w:rsidP="002564B1">
            <w:pPr>
              <w:pStyle w:val="TableParagraph"/>
              <w:spacing w:before="0"/>
              <w:ind w:left="405"/>
              <w:rPr>
                <w:i/>
                <w:sz w:val="20"/>
              </w:rPr>
            </w:pPr>
            <w:r w:rsidRPr="00AD1D3B">
              <w:rPr>
                <w:b/>
                <w:sz w:val="20"/>
              </w:rPr>
              <w:t>Result:</w:t>
            </w:r>
            <w:r>
              <w:rPr>
                <w:b/>
                <w:sz w:val="20"/>
              </w:rPr>
              <w:t xml:space="preserve"> </w:t>
            </w:r>
            <w:r>
              <w:rPr>
                <w:sz w:val="20"/>
              </w:rPr>
              <w:t>33.5</w:t>
            </w:r>
            <w:r>
              <w:rPr>
                <w:i/>
                <w:sz w:val="20"/>
              </w:rPr>
              <w:t xml:space="preserve"> [</w:t>
            </w:r>
            <w:r w:rsidRPr="002564B1">
              <w:rPr>
                <w:i/>
                <w:sz w:val="20"/>
              </w:rPr>
              <w:t>1</w:t>
            </w:r>
            <w:r>
              <w:rPr>
                <w:i/>
                <w:sz w:val="20"/>
              </w:rPr>
              <w:t>18582008 |Percent (property]</w:t>
            </w:r>
          </w:p>
          <w:p w14:paraId="32BEDA0B" w14:textId="77777777" w:rsidR="002564B1" w:rsidRDefault="002564B1" w:rsidP="002564B1">
            <w:pPr>
              <w:pStyle w:val="TableParagraph"/>
              <w:spacing w:before="0"/>
              <w:ind w:left="405"/>
              <w:rPr>
                <w:i/>
                <w:sz w:val="20"/>
              </w:rPr>
            </w:pPr>
          </w:p>
          <w:p w14:paraId="0F1E6119" w14:textId="77777777" w:rsidR="00E4585F" w:rsidRDefault="00E4585F" w:rsidP="00E748CE">
            <w:pPr>
              <w:pStyle w:val="TableParagraph"/>
              <w:spacing w:before="0"/>
            </w:pPr>
          </w:p>
        </w:tc>
      </w:tr>
    </w:tbl>
    <w:p w14:paraId="7CFF40C2" w14:textId="2961CECC" w:rsidR="002564B1" w:rsidRDefault="002564B1">
      <w:r>
        <w:br w:type="page"/>
      </w:r>
    </w:p>
    <w:p w14:paraId="28472627" w14:textId="4F8EAA60" w:rsidR="00814C2D" w:rsidRDefault="00595866" w:rsidP="00595866">
      <w:pPr>
        <w:pStyle w:val="Heading2"/>
      </w:pPr>
      <w:bookmarkStart w:id="228" w:name="_Toc5884801"/>
      <w:r>
        <w:lastRenderedPageBreak/>
        <w:t xml:space="preserve">Examples of Modeling </w:t>
      </w:r>
      <w:r w:rsidR="004565F6">
        <w:t>KNARTs</w:t>
      </w:r>
      <w:r w:rsidR="00E63BBF">
        <w:t xml:space="preserve"> Based on ANF</w:t>
      </w:r>
      <w:bookmarkEnd w:id="228"/>
    </w:p>
    <w:p w14:paraId="3DAD6B61" w14:textId="499B31D7" w:rsidR="004565F6" w:rsidRDefault="004565F6" w:rsidP="004565F6">
      <w:pPr>
        <w:pStyle w:val="BodyText"/>
      </w:pPr>
    </w:p>
    <w:p w14:paraId="61D3E982" w14:textId="19B2095B" w:rsidR="004565F6" w:rsidRDefault="004565F6" w:rsidP="004565F6">
      <w:pPr>
        <w:pStyle w:val="BodyText"/>
      </w:pPr>
    </w:p>
    <w:p w14:paraId="5E1D9577" w14:textId="5A3820D3" w:rsidR="004565F6" w:rsidRDefault="004565F6" w:rsidP="004565F6">
      <w:pPr>
        <w:pStyle w:val="Heading3"/>
      </w:pPr>
      <w:bookmarkStart w:id="229" w:name="_Toc5884802"/>
      <w:r>
        <w:t>Atrial Fibrillation / Atrial Flutter Order Set</w:t>
      </w:r>
      <w:r w:rsidR="003F684A">
        <w:t xml:space="preserve"> (Excerpt)</w:t>
      </w:r>
      <w:bookmarkEnd w:id="229"/>
    </w:p>
    <w:p w14:paraId="1338DA7A" w14:textId="53648F05" w:rsidR="004565F6" w:rsidRDefault="004565F6" w:rsidP="004565F6">
      <w:pPr>
        <w:pStyle w:val="BodyText"/>
      </w:pPr>
    </w:p>
    <w:tbl>
      <w:tblPr>
        <w:tblStyle w:val="TableGrid"/>
        <w:tblW w:w="0" w:type="auto"/>
        <w:tblLook w:val="04A0" w:firstRow="1" w:lastRow="0" w:firstColumn="1" w:lastColumn="0" w:noHBand="0" w:noVBand="1"/>
      </w:tblPr>
      <w:tblGrid>
        <w:gridCol w:w="3978"/>
        <w:gridCol w:w="5818"/>
      </w:tblGrid>
      <w:tr w:rsidR="00E63BBF" w:rsidRPr="001B188C" w14:paraId="220A5B7E" w14:textId="77777777" w:rsidTr="00EE2E3A">
        <w:tc>
          <w:tcPr>
            <w:tcW w:w="3978" w:type="dxa"/>
            <w:shd w:val="clear" w:color="auto" w:fill="EEECE1" w:themeFill="background2"/>
          </w:tcPr>
          <w:p w14:paraId="374993C4" w14:textId="0F1F6067" w:rsidR="00E63BBF" w:rsidRPr="001B188C" w:rsidRDefault="00E63BBF" w:rsidP="00EE2E3A">
            <w:pPr>
              <w:pStyle w:val="BodyText"/>
              <w:rPr>
                <w:b/>
              </w:rPr>
            </w:pPr>
            <w:r>
              <w:rPr>
                <w:b/>
              </w:rPr>
              <w:t>Orderable Procedure/Narrative</w:t>
            </w:r>
          </w:p>
        </w:tc>
        <w:tc>
          <w:tcPr>
            <w:tcW w:w="5818" w:type="dxa"/>
            <w:shd w:val="clear" w:color="auto" w:fill="EEECE1" w:themeFill="background2"/>
          </w:tcPr>
          <w:p w14:paraId="1CB68B4A" w14:textId="77777777" w:rsidR="00E63BBF" w:rsidRPr="001B188C" w:rsidRDefault="00E63BBF" w:rsidP="00EE2E3A">
            <w:pPr>
              <w:pStyle w:val="TableParagraph"/>
              <w:spacing w:before="0"/>
              <w:rPr>
                <w:b/>
                <w:sz w:val="20"/>
              </w:rPr>
            </w:pPr>
            <w:r w:rsidRPr="001B188C">
              <w:rPr>
                <w:b/>
                <w:sz w:val="20"/>
              </w:rPr>
              <w:t>Modeling</w:t>
            </w:r>
          </w:p>
        </w:tc>
      </w:tr>
      <w:tr w:rsidR="00E63BBF" w14:paraId="2E053037" w14:textId="77777777" w:rsidTr="00EE2E3A">
        <w:tc>
          <w:tcPr>
            <w:tcW w:w="3978" w:type="dxa"/>
          </w:tcPr>
          <w:p w14:paraId="6E452BA5" w14:textId="7C67D805" w:rsidR="00E63BBF" w:rsidRPr="001B188C" w:rsidRDefault="00E63BBF" w:rsidP="00E63BBF">
            <w:pPr>
              <w:pStyle w:val="BodyText"/>
            </w:pPr>
            <w:r w:rsidRPr="00E63BBF">
              <w:t>Referral to cardiology to evaluate atrial fibrillation/atrial flutter</w:t>
            </w:r>
          </w:p>
        </w:tc>
        <w:tc>
          <w:tcPr>
            <w:tcW w:w="5818" w:type="dxa"/>
          </w:tcPr>
          <w:p w14:paraId="6EA85B77" w14:textId="24635F3E" w:rsidR="00E63BBF" w:rsidRPr="00E63BBF" w:rsidRDefault="00E63BBF" w:rsidP="00EE2E3A">
            <w:pPr>
              <w:pStyle w:val="TableParagraph"/>
              <w:spacing w:before="0"/>
              <w:rPr>
                <w:sz w:val="20"/>
              </w:rPr>
            </w:pPr>
            <w:r w:rsidRPr="00E63BBF">
              <w:rPr>
                <w:b/>
                <w:sz w:val="20"/>
              </w:rPr>
              <w:t>Statement type:</w:t>
            </w:r>
            <w:r w:rsidRPr="00E63BBF">
              <w:rPr>
                <w:sz w:val="20"/>
              </w:rPr>
              <w:t xml:space="preserve"> </w:t>
            </w:r>
            <w:r w:rsidRPr="00E63BBF">
              <w:rPr>
                <w:i/>
                <w:sz w:val="20"/>
              </w:rPr>
              <w:t>[Request]</w:t>
            </w:r>
          </w:p>
          <w:p w14:paraId="4BC9E52F" w14:textId="77777777" w:rsidR="00E63BBF" w:rsidRPr="00E63BBF" w:rsidRDefault="00E63BBF" w:rsidP="00EE2E3A">
            <w:pPr>
              <w:pStyle w:val="TableParagraph"/>
              <w:spacing w:before="0"/>
              <w:rPr>
                <w:sz w:val="20"/>
              </w:rPr>
            </w:pPr>
          </w:p>
          <w:p w14:paraId="02474007" w14:textId="1AE4B6B5" w:rsidR="00E63BBF" w:rsidRPr="00E63BBF" w:rsidRDefault="00E63BBF" w:rsidP="00EE2E3A">
            <w:pPr>
              <w:pStyle w:val="TableParagraph"/>
              <w:spacing w:before="0"/>
              <w:rPr>
                <w:sz w:val="20"/>
              </w:rPr>
            </w:pPr>
            <w:r w:rsidRPr="00E63BBF">
              <w:rPr>
                <w:b/>
                <w:sz w:val="20"/>
              </w:rPr>
              <w:t>Topic:</w:t>
            </w:r>
            <w:r>
              <w:rPr>
                <w:sz w:val="20"/>
              </w:rPr>
              <w:t xml:space="preserve"> [</w:t>
            </w:r>
            <w:r w:rsidRPr="00E63BBF">
              <w:rPr>
                <w:sz w:val="20"/>
              </w:rPr>
              <w:t>183519002 |Referral t</w:t>
            </w:r>
            <w:r>
              <w:rPr>
                <w:sz w:val="20"/>
              </w:rPr>
              <w:t>o cardiology service]</w:t>
            </w:r>
          </w:p>
          <w:p w14:paraId="1E222CF7" w14:textId="77777777" w:rsidR="00E63BBF" w:rsidRPr="00E63BBF" w:rsidRDefault="00E63BBF" w:rsidP="00EE2E3A">
            <w:pPr>
              <w:pStyle w:val="TableParagraph"/>
              <w:spacing w:before="0"/>
              <w:rPr>
                <w:b/>
                <w:sz w:val="20"/>
              </w:rPr>
            </w:pPr>
          </w:p>
          <w:p w14:paraId="1B6A06C8" w14:textId="44744D7B" w:rsidR="00E63BBF" w:rsidRPr="00E63BBF" w:rsidRDefault="00E63BBF" w:rsidP="00EE2E3A">
            <w:pPr>
              <w:pStyle w:val="TableParagraph"/>
              <w:spacing w:before="0"/>
              <w:rPr>
                <w:i/>
                <w:sz w:val="20"/>
              </w:rPr>
            </w:pPr>
            <w:r>
              <w:rPr>
                <w:b/>
                <w:sz w:val="20"/>
              </w:rPr>
              <w:t>Purpose</w:t>
            </w:r>
            <w:r w:rsidRPr="00E63BBF">
              <w:rPr>
                <w:b/>
                <w:sz w:val="20"/>
              </w:rPr>
              <w:t xml:space="preserve">: </w:t>
            </w:r>
            <w:r w:rsidRPr="00E63BBF">
              <w:rPr>
                <w:i/>
                <w:sz w:val="20"/>
              </w:rPr>
              <w:t>[386053000 |Evaluation procedure]-</w:t>
            </w:r>
          </w:p>
          <w:p w14:paraId="641B7D37" w14:textId="31E6744D" w:rsidR="00E63BBF" w:rsidRPr="00E63BBF" w:rsidRDefault="00E63BBF" w:rsidP="00E63BBF">
            <w:pPr>
              <w:pStyle w:val="TableParagraph"/>
              <w:spacing w:before="0"/>
              <w:rPr>
                <w:i/>
                <w:sz w:val="20"/>
              </w:rPr>
            </w:pPr>
            <w:r w:rsidRPr="00E63BBF">
              <w:rPr>
                <w:i/>
                <w:sz w:val="20"/>
              </w:rPr>
              <w:t>(363702006 |Has focus) [195080001 |Atrial fibrillation and flutter]</w:t>
            </w:r>
          </w:p>
          <w:p w14:paraId="1653F5B0" w14:textId="77777777" w:rsidR="00E63BBF" w:rsidRPr="00E63BBF" w:rsidRDefault="00E63BBF" w:rsidP="00EE2E3A">
            <w:pPr>
              <w:pStyle w:val="TableParagraph"/>
              <w:spacing w:before="0"/>
            </w:pPr>
          </w:p>
        </w:tc>
      </w:tr>
      <w:tr w:rsidR="00E63BBF" w14:paraId="3EDFFAEF" w14:textId="77777777" w:rsidTr="00EE2E3A">
        <w:tc>
          <w:tcPr>
            <w:tcW w:w="3978" w:type="dxa"/>
          </w:tcPr>
          <w:p w14:paraId="0B08BD23" w14:textId="5004661E" w:rsidR="00E63BBF" w:rsidRDefault="00E63BBF" w:rsidP="00E63BBF">
            <w:pPr>
              <w:pStyle w:val="BodyText"/>
            </w:pPr>
            <w:r w:rsidRPr="00E63BBF">
              <w:t>Resting 12-lead electrocardiogram to evaluate arrhythmia</w:t>
            </w:r>
          </w:p>
        </w:tc>
        <w:tc>
          <w:tcPr>
            <w:tcW w:w="5818" w:type="dxa"/>
          </w:tcPr>
          <w:p w14:paraId="694CA96D" w14:textId="46E00C19" w:rsidR="00E63BBF" w:rsidRDefault="00E63BBF" w:rsidP="00EE2E3A">
            <w:pPr>
              <w:pStyle w:val="TableParagraph"/>
              <w:spacing w:before="0"/>
              <w:rPr>
                <w:i/>
                <w:sz w:val="20"/>
              </w:rPr>
            </w:pPr>
            <w:r w:rsidRPr="001B188C">
              <w:rPr>
                <w:b/>
                <w:sz w:val="20"/>
              </w:rPr>
              <w:t>Statement type:</w:t>
            </w:r>
            <w:r w:rsidRPr="001B188C">
              <w:rPr>
                <w:sz w:val="20"/>
              </w:rPr>
              <w:t xml:space="preserve"> </w:t>
            </w:r>
            <w:r w:rsidRPr="001B188C">
              <w:rPr>
                <w:i/>
                <w:sz w:val="20"/>
              </w:rPr>
              <w:t>[</w:t>
            </w:r>
            <w:r w:rsidRPr="00E63BBF">
              <w:rPr>
                <w:i/>
                <w:sz w:val="20"/>
              </w:rPr>
              <w:t>Request</w:t>
            </w:r>
            <w:r w:rsidRPr="001B188C">
              <w:rPr>
                <w:i/>
                <w:sz w:val="20"/>
              </w:rPr>
              <w:t>]</w:t>
            </w:r>
          </w:p>
          <w:p w14:paraId="3D0C9FE7" w14:textId="77777777" w:rsidR="00E63BBF" w:rsidRDefault="00E63BBF" w:rsidP="00EE2E3A">
            <w:pPr>
              <w:pStyle w:val="TableParagraph"/>
              <w:spacing w:before="0"/>
              <w:rPr>
                <w:i/>
                <w:sz w:val="20"/>
              </w:rPr>
            </w:pPr>
          </w:p>
          <w:p w14:paraId="65F11215" w14:textId="3B160F91" w:rsidR="00E63BBF" w:rsidRDefault="00E63BBF" w:rsidP="00E63BBF">
            <w:pPr>
              <w:pStyle w:val="TableParagraph"/>
              <w:spacing w:before="0"/>
              <w:rPr>
                <w:i/>
                <w:sz w:val="20"/>
              </w:rPr>
            </w:pPr>
            <w:r>
              <w:rPr>
                <w:b/>
                <w:sz w:val="20"/>
              </w:rPr>
              <w:t xml:space="preserve">Topic: </w:t>
            </w:r>
            <w:r w:rsidRPr="001B188C">
              <w:rPr>
                <w:sz w:val="20"/>
              </w:rPr>
              <w:t>[</w:t>
            </w:r>
            <w:r w:rsidRPr="00E63BBF">
              <w:rPr>
                <w:i/>
                <w:sz w:val="20"/>
              </w:rPr>
              <w:t>447113005 |12 lead electrocardiogram at rest</w:t>
            </w:r>
            <w:r>
              <w:rPr>
                <w:i/>
                <w:sz w:val="20"/>
              </w:rPr>
              <w:t>]</w:t>
            </w:r>
          </w:p>
          <w:p w14:paraId="422543D4" w14:textId="77777777" w:rsidR="00E63BBF" w:rsidRDefault="00E63BBF" w:rsidP="00EE2E3A">
            <w:pPr>
              <w:pStyle w:val="TableParagraph"/>
              <w:spacing w:before="0"/>
              <w:ind w:left="0"/>
              <w:rPr>
                <w:i/>
                <w:sz w:val="20"/>
              </w:rPr>
            </w:pPr>
          </w:p>
          <w:p w14:paraId="4E441705" w14:textId="77777777" w:rsidR="00E63BBF" w:rsidRPr="00E63BBF" w:rsidRDefault="00E63BBF" w:rsidP="00E63BBF">
            <w:pPr>
              <w:pStyle w:val="TableParagraph"/>
              <w:spacing w:before="0"/>
              <w:rPr>
                <w:i/>
                <w:sz w:val="20"/>
              </w:rPr>
            </w:pPr>
            <w:r>
              <w:rPr>
                <w:b/>
                <w:sz w:val="20"/>
              </w:rPr>
              <w:t>Purpose</w:t>
            </w:r>
            <w:r w:rsidRPr="00E63BBF">
              <w:rPr>
                <w:b/>
                <w:sz w:val="20"/>
              </w:rPr>
              <w:t xml:space="preserve">: </w:t>
            </w:r>
            <w:r w:rsidRPr="00E63BBF">
              <w:rPr>
                <w:i/>
                <w:sz w:val="20"/>
              </w:rPr>
              <w:t>[386053000 |Evaluation procedure]-</w:t>
            </w:r>
          </w:p>
          <w:p w14:paraId="253406DD" w14:textId="4F3C6427" w:rsidR="00E63BBF" w:rsidRPr="00E63BBF" w:rsidRDefault="00E63BBF" w:rsidP="00E63BBF">
            <w:pPr>
              <w:pStyle w:val="TableParagraph"/>
              <w:spacing w:before="0"/>
              <w:rPr>
                <w:i/>
                <w:sz w:val="20"/>
              </w:rPr>
            </w:pPr>
            <w:r w:rsidRPr="00E63BBF">
              <w:rPr>
                <w:i/>
                <w:sz w:val="20"/>
              </w:rPr>
              <w:t>(363702006 |Has focus) [698247007 |Cardiac arrhythmia]</w:t>
            </w:r>
          </w:p>
          <w:p w14:paraId="4E557114" w14:textId="77777777" w:rsidR="00E63BBF" w:rsidRDefault="00E63BBF" w:rsidP="00EE2E3A">
            <w:pPr>
              <w:pStyle w:val="TableParagraph"/>
              <w:spacing w:before="0"/>
            </w:pPr>
          </w:p>
        </w:tc>
      </w:tr>
      <w:tr w:rsidR="003F3ADD" w14:paraId="4E2FC64E" w14:textId="77777777" w:rsidTr="00EE2E3A">
        <w:tc>
          <w:tcPr>
            <w:tcW w:w="3978" w:type="dxa"/>
          </w:tcPr>
          <w:p w14:paraId="6C741FF2" w14:textId="043A6A15" w:rsidR="003F3ADD" w:rsidRPr="00E63BBF" w:rsidRDefault="003F3ADD" w:rsidP="00E63BBF">
            <w:pPr>
              <w:pStyle w:val="BodyText"/>
            </w:pPr>
            <w:r w:rsidRPr="003F3ADD">
              <w:t>Echocardiogram to evaluate left ventricular function</w:t>
            </w:r>
          </w:p>
        </w:tc>
        <w:tc>
          <w:tcPr>
            <w:tcW w:w="5818" w:type="dxa"/>
          </w:tcPr>
          <w:p w14:paraId="089B1A84" w14:textId="77777777" w:rsidR="003F3ADD" w:rsidRDefault="003F3ADD" w:rsidP="003F3ADD">
            <w:pPr>
              <w:pStyle w:val="TableParagraph"/>
              <w:spacing w:before="0"/>
              <w:rPr>
                <w:i/>
                <w:sz w:val="20"/>
              </w:rPr>
            </w:pPr>
            <w:r w:rsidRPr="001B188C">
              <w:rPr>
                <w:b/>
                <w:sz w:val="20"/>
              </w:rPr>
              <w:t>Statement type:</w:t>
            </w:r>
            <w:r w:rsidRPr="001B188C">
              <w:rPr>
                <w:sz w:val="20"/>
              </w:rPr>
              <w:t xml:space="preserve"> </w:t>
            </w:r>
            <w:r w:rsidRPr="001B188C">
              <w:rPr>
                <w:i/>
                <w:sz w:val="20"/>
              </w:rPr>
              <w:t>[</w:t>
            </w:r>
            <w:r w:rsidRPr="00E63BBF">
              <w:rPr>
                <w:i/>
                <w:sz w:val="20"/>
              </w:rPr>
              <w:t>Request</w:t>
            </w:r>
            <w:r w:rsidRPr="001B188C">
              <w:rPr>
                <w:i/>
                <w:sz w:val="20"/>
              </w:rPr>
              <w:t>]</w:t>
            </w:r>
          </w:p>
          <w:p w14:paraId="4154EAF5" w14:textId="77777777" w:rsidR="003F3ADD" w:rsidRDefault="003F3ADD" w:rsidP="003F3ADD">
            <w:pPr>
              <w:pStyle w:val="TableParagraph"/>
              <w:spacing w:before="0"/>
              <w:rPr>
                <w:i/>
                <w:sz w:val="20"/>
              </w:rPr>
            </w:pPr>
          </w:p>
          <w:p w14:paraId="71C68AE6" w14:textId="132A2ED7" w:rsidR="003F3ADD" w:rsidRDefault="003F3ADD" w:rsidP="003F3ADD">
            <w:pPr>
              <w:pStyle w:val="TableParagraph"/>
              <w:spacing w:before="0"/>
              <w:rPr>
                <w:i/>
                <w:sz w:val="20"/>
              </w:rPr>
            </w:pPr>
            <w:r>
              <w:rPr>
                <w:b/>
                <w:sz w:val="20"/>
              </w:rPr>
              <w:t xml:space="preserve">Topic: </w:t>
            </w:r>
            <w:r w:rsidRPr="001B188C">
              <w:rPr>
                <w:sz w:val="20"/>
              </w:rPr>
              <w:t>[</w:t>
            </w:r>
            <w:r w:rsidRPr="003F3ADD">
              <w:rPr>
                <w:i/>
                <w:sz w:val="20"/>
              </w:rPr>
              <w:t>40701008 |Echocardiography</w:t>
            </w:r>
            <w:r>
              <w:rPr>
                <w:i/>
                <w:sz w:val="20"/>
              </w:rPr>
              <w:t>]</w:t>
            </w:r>
          </w:p>
          <w:p w14:paraId="68CB87D9" w14:textId="77777777" w:rsidR="003F3ADD" w:rsidRDefault="003F3ADD" w:rsidP="003F3ADD">
            <w:pPr>
              <w:pStyle w:val="TableParagraph"/>
              <w:spacing w:before="0"/>
              <w:ind w:left="0"/>
              <w:rPr>
                <w:i/>
                <w:sz w:val="20"/>
              </w:rPr>
            </w:pPr>
          </w:p>
          <w:p w14:paraId="6327780E" w14:textId="77777777" w:rsidR="003F3ADD" w:rsidRPr="00E63BBF" w:rsidRDefault="003F3ADD" w:rsidP="003F3ADD">
            <w:pPr>
              <w:pStyle w:val="TableParagraph"/>
              <w:spacing w:before="0"/>
              <w:rPr>
                <w:i/>
                <w:sz w:val="20"/>
              </w:rPr>
            </w:pPr>
            <w:r>
              <w:rPr>
                <w:b/>
                <w:sz w:val="20"/>
              </w:rPr>
              <w:t>Purpose</w:t>
            </w:r>
            <w:r w:rsidRPr="00E63BBF">
              <w:rPr>
                <w:b/>
                <w:sz w:val="20"/>
              </w:rPr>
              <w:t xml:space="preserve">: </w:t>
            </w:r>
            <w:r w:rsidRPr="00E63BBF">
              <w:rPr>
                <w:i/>
                <w:sz w:val="20"/>
              </w:rPr>
              <w:t>[386053000 |Evaluation procedure]-</w:t>
            </w:r>
          </w:p>
          <w:p w14:paraId="7C35A453" w14:textId="29DBF5B0" w:rsidR="003F3ADD" w:rsidRPr="00E63BBF" w:rsidRDefault="003F3ADD" w:rsidP="003F3ADD">
            <w:pPr>
              <w:pStyle w:val="TableParagraph"/>
              <w:spacing w:before="0"/>
              <w:rPr>
                <w:i/>
                <w:sz w:val="20"/>
              </w:rPr>
            </w:pPr>
            <w:r w:rsidRPr="00E63BBF">
              <w:rPr>
                <w:i/>
                <w:sz w:val="20"/>
              </w:rPr>
              <w:t>(363702006 |Has focus) [</w:t>
            </w:r>
            <w:r w:rsidRPr="003F3ADD">
              <w:rPr>
                <w:i/>
                <w:sz w:val="20"/>
              </w:rPr>
              <w:t>366188009 |Finding of left ventricular function</w:t>
            </w:r>
            <w:r w:rsidRPr="00E63BBF">
              <w:rPr>
                <w:i/>
                <w:sz w:val="20"/>
              </w:rPr>
              <w:t>]</w:t>
            </w:r>
          </w:p>
          <w:p w14:paraId="3DFA80E6" w14:textId="77777777" w:rsidR="003F3ADD" w:rsidRPr="001B188C" w:rsidRDefault="003F3ADD" w:rsidP="00EE2E3A">
            <w:pPr>
              <w:pStyle w:val="TableParagraph"/>
              <w:spacing w:before="0"/>
              <w:rPr>
                <w:b/>
                <w:sz w:val="20"/>
              </w:rPr>
            </w:pPr>
          </w:p>
        </w:tc>
      </w:tr>
      <w:tr w:rsidR="003F3ADD" w14:paraId="66CDA4DC" w14:textId="77777777" w:rsidTr="00EE2E3A">
        <w:tc>
          <w:tcPr>
            <w:tcW w:w="3978" w:type="dxa"/>
          </w:tcPr>
          <w:p w14:paraId="0A8C0014" w14:textId="14C3148C" w:rsidR="003F3ADD" w:rsidRPr="003F3ADD" w:rsidRDefault="003F3ADD" w:rsidP="00E63BBF">
            <w:pPr>
              <w:pStyle w:val="BodyText"/>
            </w:pPr>
            <w:r w:rsidRPr="003F3ADD">
              <w:t>X-ray chest to evaluate heart failure</w:t>
            </w:r>
            <w:r w:rsidR="0053539B">
              <w:t xml:space="preserve"> STAT</w:t>
            </w:r>
          </w:p>
        </w:tc>
        <w:tc>
          <w:tcPr>
            <w:tcW w:w="5818" w:type="dxa"/>
          </w:tcPr>
          <w:p w14:paraId="3F12D6EE" w14:textId="77777777" w:rsidR="003F3ADD" w:rsidRDefault="003F3ADD" w:rsidP="003F3ADD">
            <w:pPr>
              <w:pStyle w:val="TableParagraph"/>
              <w:spacing w:before="0"/>
              <w:rPr>
                <w:i/>
                <w:sz w:val="20"/>
              </w:rPr>
            </w:pPr>
            <w:r w:rsidRPr="001B188C">
              <w:rPr>
                <w:b/>
                <w:sz w:val="20"/>
              </w:rPr>
              <w:t>Statement type:</w:t>
            </w:r>
            <w:r w:rsidRPr="001B188C">
              <w:rPr>
                <w:sz w:val="20"/>
              </w:rPr>
              <w:t xml:space="preserve"> </w:t>
            </w:r>
            <w:r w:rsidRPr="001B188C">
              <w:rPr>
                <w:i/>
                <w:sz w:val="20"/>
              </w:rPr>
              <w:t>[</w:t>
            </w:r>
            <w:r w:rsidRPr="00E63BBF">
              <w:rPr>
                <w:i/>
                <w:sz w:val="20"/>
              </w:rPr>
              <w:t>Request</w:t>
            </w:r>
            <w:r w:rsidRPr="001B188C">
              <w:rPr>
                <w:i/>
                <w:sz w:val="20"/>
              </w:rPr>
              <w:t>]</w:t>
            </w:r>
          </w:p>
          <w:p w14:paraId="50CC3F27" w14:textId="77777777" w:rsidR="003F3ADD" w:rsidRDefault="003F3ADD" w:rsidP="003F3ADD">
            <w:pPr>
              <w:pStyle w:val="TableParagraph"/>
              <w:spacing w:before="0"/>
              <w:rPr>
                <w:i/>
                <w:sz w:val="20"/>
              </w:rPr>
            </w:pPr>
          </w:p>
          <w:p w14:paraId="469F9B13" w14:textId="7BC637FB" w:rsidR="003F3ADD" w:rsidRDefault="003F3ADD" w:rsidP="003F3ADD">
            <w:pPr>
              <w:pStyle w:val="TableParagraph"/>
              <w:spacing w:before="0"/>
              <w:rPr>
                <w:i/>
                <w:sz w:val="20"/>
              </w:rPr>
            </w:pPr>
            <w:r>
              <w:rPr>
                <w:b/>
                <w:sz w:val="20"/>
              </w:rPr>
              <w:t xml:space="preserve">Topic: </w:t>
            </w:r>
            <w:r w:rsidRPr="001B188C">
              <w:rPr>
                <w:sz w:val="20"/>
              </w:rPr>
              <w:t>[</w:t>
            </w:r>
            <w:r w:rsidRPr="003F3ADD">
              <w:rPr>
                <w:i/>
                <w:sz w:val="20"/>
              </w:rPr>
              <w:t>399208008 |Plain chest X-ray</w:t>
            </w:r>
            <w:r>
              <w:rPr>
                <w:i/>
                <w:sz w:val="20"/>
              </w:rPr>
              <w:t>]</w:t>
            </w:r>
          </w:p>
          <w:p w14:paraId="740D14EC" w14:textId="77777777" w:rsidR="003F3ADD" w:rsidRDefault="003F3ADD" w:rsidP="003F3ADD">
            <w:pPr>
              <w:pStyle w:val="TableParagraph"/>
              <w:spacing w:before="0"/>
              <w:ind w:left="0"/>
              <w:rPr>
                <w:i/>
                <w:sz w:val="20"/>
              </w:rPr>
            </w:pPr>
          </w:p>
          <w:p w14:paraId="34E88697" w14:textId="77777777" w:rsidR="003F3ADD" w:rsidRPr="00E63BBF" w:rsidRDefault="003F3ADD" w:rsidP="003F3ADD">
            <w:pPr>
              <w:pStyle w:val="TableParagraph"/>
              <w:spacing w:before="0"/>
              <w:rPr>
                <w:i/>
                <w:sz w:val="20"/>
              </w:rPr>
            </w:pPr>
            <w:r>
              <w:rPr>
                <w:b/>
                <w:sz w:val="20"/>
              </w:rPr>
              <w:t>Purpose</w:t>
            </w:r>
            <w:r w:rsidRPr="00E63BBF">
              <w:rPr>
                <w:b/>
                <w:sz w:val="20"/>
              </w:rPr>
              <w:t xml:space="preserve">: </w:t>
            </w:r>
            <w:r w:rsidRPr="00E63BBF">
              <w:rPr>
                <w:i/>
                <w:sz w:val="20"/>
              </w:rPr>
              <w:t>[386053000 |Evaluation procedure]-</w:t>
            </w:r>
          </w:p>
          <w:p w14:paraId="57801536" w14:textId="1AF7FCAE" w:rsidR="003F3ADD" w:rsidRDefault="003F3ADD" w:rsidP="003F3ADD">
            <w:pPr>
              <w:pStyle w:val="TableParagraph"/>
              <w:spacing w:before="0"/>
              <w:rPr>
                <w:i/>
                <w:sz w:val="20"/>
              </w:rPr>
            </w:pPr>
            <w:r w:rsidRPr="00E63BBF">
              <w:rPr>
                <w:i/>
                <w:sz w:val="20"/>
              </w:rPr>
              <w:t>(363702006 |Has focus) [</w:t>
            </w:r>
            <w:r w:rsidRPr="003F3ADD">
              <w:rPr>
                <w:i/>
                <w:sz w:val="20"/>
              </w:rPr>
              <w:t>84114007 |Heart failure</w:t>
            </w:r>
            <w:r w:rsidRPr="00E63BBF">
              <w:rPr>
                <w:i/>
                <w:sz w:val="20"/>
              </w:rPr>
              <w:t>]</w:t>
            </w:r>
          </w:p>
          <w:p w14:paraId="36A54D11" w14:textId="7E8A654E" w:rsidR="0053539B" w:rsidRDefault="0053539B" w:rsidP="003F3ADD">
            <w:pPr>
              <w:pStyle w:val="TableParagraph"/>
              <w:spacing w:before="0"/>
              <w:rPr>
                <w:i/>
                <w:sz w:val="20"/>
              </w:rPr>
            </w:pPr>
          </w:p>
          <w:p w14:paraId="1E5D6344" w14:textId="6A37DA3A" w:rsidR="0053539B" w:rsidRPr="0053539B" w:rsidRDefault="0053539B" w:rsidP="003F3ADD">
            <w:pPr>
              <w:pStyle w:val="TableParagraph"/>
              <w:spacing w:before="0"/>
              <w:rPr>
                <w:i/>
                <w:sz w:val="20"/>
              </w:rPr>
            </w:pPr>
            <w:r w:rsidRPr="0053539B">
              <w:rPr>
                <w:b/>
                <w:sz w:val="20"/>
              </w:rPr>
              <w:t xml:space="preserve">Priority: </w:t>
            </w:r>
            <w:r w:rsidRPr="0053539B">
              <w:rPr>
                <w:i/>
                <w:sz w:val="20"/>
              </w:rPr>
              <w:t>[49499008 |Stat]</w:t>
            </w:r>
          </w:p>
          <w:p w14:paraId="37EBA960" w14:textId="77777777" w:rsidR="003F3ADD" w:rsidRPr="001B188C" w:rsidRDefault="003F3ADD" w:rsidP="003F3ADD">
            <w:pPr>
              <w:pStyle w:val="TableParagraph"/>
              <w:spacing w:before="0"/>
              <w:rPr>
                <w:b/>
                <w:sz w:val="20"/>
              </w:rPr>
            </w:pPr>
          </w:p>
        </w:tc>
      </w:tr>
      <w:tr w:rsidR="005A6900" w14:paraId="09F08EF1" w14:textId="77777777" w:rsidTr="00EE2E3A">
        <w:tc>
          <w:tcPr>
            <w:tcW w:w="3978" w:type="dxa"/>
          </w:tcPr>
          <w:p w14:paraId="145F87DD" w14:textId="53D76DF5" w:rsidR="005A6900" w:rsidRPr="003F3ADD" w:rsidRDefault="005A6900" w:rsidP="00E63BBF">
            <w:pPr>
              <w:pStyle w:val="BodyText"/>
            </w:pPr>
            <w:r w:rsidRPr="005A6900">
              <w:t>Basic metabolic panel</w:t>
            </w:r>
          </w:p>
        </w:tc>
        <w:tc>
          <w:tcPr>
            <w:tcW w:w="5818" w:type="dxa"/>
          </w:tcPr>
          <w:p w14:paraId="0684D742" w14:textId="77777777" w:rsidR="005A6900" w:rsidRDefault="005A6900" w:rsidP="005A6900">
            <w:pPr>
              <w:pStyle w:val="TableParagraph"/>
              <w:spacing w:before="0"/>
              <w:rPr>
                <w:i/>
                <w:sz w:val="20"/>
              </w:rPr>
            </w:pPr>
            <w:r w:rsidRPr="001B188C">
              <w:rPr>
                <w:b/>
                <w:sz w:val="20"/>
              </w:rPr>
              <w:t>Statement type:</w:t>
            </w:r>
            <w:r w:rsidRPr="001B188C">
              <w:rPr>
                <w:sz w:val="20"/>
              </w:rPr>
              <w:t xml:space="preserve"> </w:t>
            </w:r>
            <w:r w:rsidRPr="001B188C">
              <w:rPr>
                <w:i/>
                <w:sz w:val="20"/>
              </w:rPr>
              <w:t>[</w:t>
            </w:r>
            <w:r w:rsidRPr="00E63BBF">
              <w:rPr>
                <w:i/>
                <w:sz w:val="20"/>
              </w:rPr>
              <w:t>Request</w:t>
            </w:r>
            <w:r w:rsidRPr="001B188C">
              <w:rPr>
                <w:i/>
                <w:sz w:val="20"/>
              </w:rPr>
              <w:t>]</w:t>
            </w:r>
          </w:p>
          <w:p w14:paraId="3142B3E1" w14:textId="77777777" w:rsidR="005A6900" w:rsidRDefault="005A6900" w:rsidP="005A6900">
            <w:pPr>
              <w:pStyle w:val="TableParagraph"/>
              <w:spacing w:before="0"/>
              <w:rPr>
                <w:i/>
                <w:sz w:val="20"/>
              </w:rPr>
            </w:pPr>
          </w:p>
          <w:p w14:paraId="66FB7B5A" w14:textId="3AB6ED62" w:rsidR="005A6900" w:rsidRDefault="005A6900" w:rsidP="005A6900">
            <w:pPr>
              <w:pStyle w:val="TableParagraph"/>
              <w:spacing w:before="0"/>
              <w:rPr>
                <w:i/>
                <w:sz w:val="20"/>
              </w:rPr>
            </w:pPr>
            <w:r>
              <w:rPr>
                <w:b/>
                <w:sz w:val="20"/>
              </w:rPr>
              <w:t xml:space="preserve">Topic: </w:t>
            </w:r>
            <w:r w:rsidRPr="001B188C">
              <w:rPr>
                <w:sz w:val="20"/>
              </w:rPr>
              <w:t>[</w:t>
            </w:r>
            <w:r w:rsidRPr="005A6900">
              <w:rPr>
                <w:i/>
                <w:sz w:val="20"/>
              </w:rPr>
              <w:t>1421000205106</w:t>
            </w:r>
            <w:r w:rsidRPr="003F3ADD">
              <w:rPr>
                <w:i/>
                <w:sz w:val="20"/>
              </w:rPr>
              <w:t xml:space="preserve"> |</w:t>
            </w:r>
            <w:r>
              <w:rPr>
                <w:i/>
                <w:sz w:val="20"/>
              </w:rPr>
              <w:t>Basic metabolic panel]</w:t>
            </w:r>
          </w:p>
          <w:p w14:paraId="2FEBF3B1" w14:textId="77777777" w:rsidR="005A6900" w:rsidRPr="001B188C" w:rsidRDefault="005A6900" w:rsidP="003F3ADD">
            <w:pPr>
              <w:pStyle w:val="TableParagraph"/>
              <w:spacing w:before="0"/>
              <w:rPr>
                <w:b/>
                <w:sz w:val="20"/>
              </w:rPr>
            </w:pPr>
          </w:p>
        </w:tc>
      </w:tr>
      <w:tr w:rsidR="0053539B" w14:paraId="75D47696" w14:textId="77777777" w:rsidTr="00EE2E3A">
        <w:tc>
          <w:tcPr>
            <w:tcW w:w="3978" w:type="dxa"/>
          </w:tcPr>
          <w:p w14:paraId="32643423" w14:textId="64DE111C" w:rsidR="0053539B" w:rsidRPr="005A6900" w:rsidRDefault="0053539B" w:rsidP="00E63BBF">
            <w:pPr>
              <w:pStyle w:val="BodyText"/>
            </w:pPr>
            <w:r>
              <w:t>Complete blood count ROUTINE</w:t>
            </w:r>
          </w:p>
        </w:tc>
        <w:tc>
          <w:tcPr>
            <w:tcW w:w="5818" w:type="dxa"/>
          </w:tcPr>
          <w:p w14:paraId="3C726F43" w14:textId="77777777" w:rsidR="0053539B" w:rsidRDefault="0053539B" w:rsidP="0053539B">
            <w:pPr>
              <w:pStyle w:val="TableParagraph"/>
              <w:spacing w:before="0"/>
              <w:rPr>
                <w:i/>
                <w:sz w:val="20"/>
              </w:rPr>
            </w:pPr>
            <w:r w:rsidRPr="001B188C">
              <w:rPr>
                <w:b/>
                <w:sz w:val="20"/>
              </w:rPr>
              <w:t>Statement type:</w:t>
            </w:r>
            <w:r w:rsidRPr="001B188C">
              <w:rPr>
                <w:sz w:val="20"/>
              </w:rPr>
              <w:t xml:space="preserve"> </w:t>
            </w:r>
            <w:r w:rsidRPr="001B188C">
              <w:rPr>
                <w:i/>
                <w:sz w:val="20"/>
              </w:rPr>
              <w:t>[</w:t>
            </w:r>
            <w:r w:rsidRPr="00E63BBF">
              <w:rPr>
                <w:i/>
                <w:sz w:val="20"/>
              </w:rPr>
              <w:t>Request</w:t>
            </w:r>
            <w:r w:rsidRPr="001B188C">
              <w:rPr>
                <w:i/>
                <w:sz w:val="20"/>
              </w:rPr>
              <w:t>]</w:t>
            </w:r>
          </w:p>
          <w:p w14:paraId="0D232A72" w14:textId="77777777" w:rsidR="0053539B" w:rsidRDefault="0053539B" w:rsidP="0053539B">
            <w:pPr>
              <w:pStyle w:val="TableParagraph"/>
              <w:spacing w:before="0"/>
              <w:rPr>
                <w:i/>
                <w:sz w:val="20"/>
              </w:rPr>
            </w:pPr>
          </w:p>
          <w:p w14:paraId="1920075F" w14:textId="54F9939C" w:rsidR="0053539B" w:rsidRDefault="0053539B" w:rsidP="0053539B">
            <w:pPr>
              <w:pStyle w:val="TableParagraph"/>
              <w:spacing w:before="0"/>
              <w:rPr>
                <w:i/>
                <w:sz w:val="20"/>
              </w:rPr>
            </w:pPr>
            <w:r>
              <w:rPr>
                <w:b/>
                <w:sz w:val="20"/>
              </w:rPr>
              <w:t xml:space="preserve">Topic: </w:t>
            </w:r>
            <w:r w:rsidRPr="001B188C">
              <w:rPr>
                <w:sz w:val="20"/>
              </w:rPr>
              <w:t>[</w:t>
            </w:r>
            <w:r w:rsidRPr="0053539B">
              <w:rPr>
                <w:i/>
                <w:sz w:val="20"/>
              </w:rPr>
              <w:t>26604007 |Complete blood count</w:t>
            </w:r>
            <w:r>
              <w:rPr>
                <w:i/>
                <w:sz w:val="20"/>
              </w:rPr>
              <w:t>]</w:t>
            </w:r>
          </w:p>
          <w:p w14:paraId="05A09B39" w14:textId="7D6F7B1F" w:rsidR="0053539B" w:rsidRDefault="0053539B" w:rsidP="0053539B">
            <w:pPr>
              <w:pStyle w:val="TableParagraph"/>
              <w:spacing w:before="0"/>
              <w:rPr>
                <w:i/>
                <w:sz w:val="20"/>
              </w:rPr>
            </w:pPr>
          </w:p>
          <w:p w14:paraId="40702508" w14:textId="22975D0B" w:rsidR="0053539B" w:rsidRPr="0053539B" w:rsidRDefault="0053539B" w:rsidP="0053539B">
            <w:pPr>
              <w:pStyle w:val="TableParagraph"/>
              <w:spacing w:before="0"/>
              <w:rPr>
                <w:i/>
                <w:sz w:val="20"/>
              </w:rPr>
            </w:pPr>
            <w:r w:rsidRPr="0053539B">
              <w:rPr>
                <w:b/>
                <w:sz w:val="20"/>
              </w:rPr>
              <w:t xml:space="preserve">Priority: </w:t>
            </w:r>
            <w:r w:rsidRPr="0053539B">
              <w:rPr>
                <w:i/>
                <w:sz w:val="20"/>
              </w:rPr>
              <w:t>[5081</w:t>
            </w:r>
            <w:r>
              <w:rPr>
                <w:i/>
                <w:sz w:val="20"/>
              </w:rPr>
              <w:t>1001 |Routine</w:t>
            </w:r>
            <w:r w:rsidRPr="0053539B">
              <w:rPr>
                <w:i/>
                <w:sz w:val="20"/>
              </w:rPr>
              <w:t>]</w:t>
            </w:r>
          </w:p>
          <w:p w14:paraId="38D354EA" w14:textId="77777777" w:rsidR="0053539B" w:rsidRDefault="0053539B" w:rsidP="0053539B">
            <w:pPr>
              <w:pStyle w:val="TableParagraph"/>
              <w:spacing w:before="0"/>
              <w:rPr>
                <w:i/>
                <w:sz w:val="20"/>
              </w:rPr>
            </w:pPr>
          </w:p>
          <w:p w14:paraId="4930F283" w14:textId="77777777" w:rsidR="0053539B" w:rsidRPr="001B188C" w:rsidRDefault="0053539B" w:rsidP="005A6900">
            <w:pPr>
              <w:pStyle w:val="TableParagraph"/>
              <w:spacing w:before="0"/>
              <w:rPr>
                <w:b/>
                <w:sz w:val="20"/>
              </w:rPr>
            </w:pPr>
          </w:p>
        </w:tc>
      </w:tr>
    </w:tbl>
    <w:p w14:paraId="437657EC" w14:textId="2E17C4CA" w:rsidR="00EE2E3A" w:rsidRDefault="00EE2E3A">
      <w:r>
        <w:br w:type="page"/>
      </w:r>
    </w:p>
    <w:tbl>
      <w:tblPr>
        <w:tblStyle w:val="TableGrid"/>
        <w:tblW w:w="0" w:type="auto"/>
        <w:tblLook w:val="04A0" w:firstRow="1" w:lastRow="0" w:firstColumn="1" w:lastColumn="0" w:noHBand="0" w:noVBand="1"/>
      </w:tblPr>
      <w:tblGrid>
        <w:gridCol w:w="3978"/>
        <w:gridCol w:w="5818"/>
      </w:tblGrid>
      <w:tr w:rsidR="00EE2E3A" w:rsidRPr="001B188C" w14:paraId="759DAA09" w14:textId="77777777" w:rsidTr="00EE2E3A">
        <w:tc>
          <w:tcPr>
            <w:tcW w:w="3978" w:type="dxa"/>
            <w:shd w:val="clear" w:color="auto" w:fill="D9D9D9" w:themeFill="background1" w:themeFillShade="D9"/>
          </w:tcPr>
          <w:p w14:paraId="1AB5CC21" w14:textId="77777777" w:rsidR="00EE2E3A" w:rsidRPr="001B188C" w:rsidRDefault="00EE2E3A" w:rsidP="00EE2E3A">
            <w:pPr>
              <w:pStyle w:val="BodyText"/>
              <w:rPr>
                <w:b/>
              </w:rPr>
            </w:pPr>
            <w:r>
              <w:rPr>
                <w:b/>
              </w:rPr>
              <w:lastRenderedPageBreak/>
              <w:t>Orderable Procedure/Narrative</w:t>
            </w:r>
          </w:p>
        </w:tc>
        <w:tc>
          <w:tcPr>
            <w:tcW w:w="5818" w:type="dxa"/>
            <w:shd w:val="clear" w:color="auto" w:fill="D9D9D9" w:themeFill="background1" w:themeFillShade="D9"/>
          </w:tcPr>
          <w:p w14:paraId="4B64D073" w14:textId="77777777" w:rsidR="00EE2E3A" w:rsidRPr="001B188C" w:rsidRDefault="00EE2E3A" w:rsidP="00EE2E3A">
            <w:pPr>
              <w:pStyle w:val="TableParagraph"/>
              <w:spacing w:before="0"/>
              <w:rPr>
                <w:b/>
                <w:sz w:val="20"/>
              </w:rPr>
            </w:pPr>
            <w:r w:rsidRPr="001B188C">
              <w:rPr>
                <w:b/>
                <w:sz w:val="20"/>
              </w:rPr>
              <w:t>Modeling</w:t>
            </w:r>
          </w:p>
        </w:tc>
      </w:tr>
      <w:tr w:rsidR="00EE2E3A" w14:paraId="74A40BB0" w14:textId="77777777" w:rsidTr="00EE2E3A">
        <w:tc>
          <w:tcPr>
            <w:tcW w:w="3978" w:type="dxa"/>
          </w:tcPr>
          <w:p w14:paraId="2AA78FFF" w14:textId="10F93516" w:rsidR="00EE2E3A" w:rsidRDefault="00EE2E3A" w:rsidP="00EE2E3A">
            <w:pPr>
              <w:pStyle w:val="BodyText"/>
            </w:pPr>
            <w:r w:rsidRPr="00EE2E3A">
              <w:t>Metoprolol tartrate 50 mg tablet oral daily 2 times</w:t>
            </w:r>
          </w:p>
        </w:tc>
        <w:tc>
          <w:tcPr>
            <w:tcW w:w="5818" w:type="dxa"/>
          </w:tcPr>
          <w:p w14:paraId="31529414" w14:textId="77777777" w:rsidR="00EE2E3A" w:rsidRDefault="00EE2E3A" w:rsidP="00EE2E3A">
            <w:pPr>
              <w:pStyle w:val="TableParagraph"/>
              <w:spacing w:before="0"/>
              <w:rPr>
                <w:i/>
                <w:sz w:val="20"/>
              </w:rPr>
            </w:pPr>
            <w:r w:rsidRPr="001B188C">
              <w:rPr>
                <w:b/>
                <w:sz w:val="20"/>
              </w:rPr>
              <w:t>Statement type:</w:t>
            </w:r>
            <w:r w:rsidRPr="001B188C">
              <w:rPr>
                <w:sz w:val="20"/>
              </w:rPr>
              <w:t xml:space="preserve"> </w:t>
            </w:r>
            <w:r w:rsidRPr="001B188C">
              <w:rPr>
                <w:i/>
                <w:sz w:val="20"/>
              </w:rPr>
              <w:t>[</w:t>
            </w:r>
            <w:r w:rsidRPr="00E63BBF">
              <w:rPr>
                <w:i/>
                <w:sz w:val="20"/>
              </w:rPr>
              <w:t>Request</w:t>
            </w:r>
            <w:r w:rsidRPr="001B188C">
              <w:rPr>
                <w:i/>
                <w:sz w:val="20"/>
              </w:rPr>
              <w:t>]</w:t>
            </w:r>
          </w:p>
          <w:p w14:paraId="48079EFA" w14:textId="77777777" w:rsidR="00EE2E3A" w:rsidRDefault="00EE2E3A" w:rsidP="00EE2E3A">
            <w:pPr>
              <w:pStyle w:val="TableParagraph"/>
              <w:spacing w:before="0"/>
              <w:rPr>
                <w:i/>
                <w:sz w:val="20"/>
              </w:rPr>
            </w:pPr>
          </w:p>
          <w:p w14:paraId="676AC33F" w14:textId="271FA618" w:rsidR="00EE2E3A" w:rsidRDefault="00EE2E3A" w:rsidP="00EE2E3A">
            <w:pPr>
              <w:pStyle w:val="TableParagraph"/>
              <w:spacing w:before="0"/>
              <w:rPr>
                <w:i/>
                <w:sz w:val="20"/>
              </w:rPr>
            </w:pPr>
            <w:r>
              <w:rPr>
                <w:b/>
                <w:sz w:val="20"/>
              </w:rPr>
              <w:t xml:space="preserve">Topic: </w:t>
            </w:r>
            <w:r w:rsidRPr="00EE2E3A">
              <w:rPr>
                <w:i/>
                <w:sz w:val="20"/>
              </w:rPr>
              <w:t>[416118</w:t>
            </w:r>
            <w:r>
              <w:rPr>
                <w:i/>
                <w:sz w:val="20"/>
              </w:rPr>
              <w:t>004 |Administration]-</w:t>
            </w:r>
          </w:p>
          <w:p w14:paraId="0433AFED" w14:textId="2F7AE681" w:rsidR="00EE2E3A" w:rsidRDefault="00EE2E3A" w:rsidP="00EE2E3A">
            <w:pPr>
              <w:pStyle w:val="TableParagraph"/>
              <w:spacing w:before="0"/>
              <w:ind w:left="720"/>
              <w:rPr>
                <w:i/>
                <w:sz w:val="20"/>
              </w:rPr>
            </w:pPr>
            <w:r>
              <w:rPr>
                <w:i/>
                <w:sz w:val="20"/>
              </w:rPr>
              <w:t>(260686004 |Method) [</w:t>
            </w:r>
            <w:r w:rsidRPr="00EE2E3A">
              <w:rPr>
                <w:i/>
                <w:sz w:val="20"/>
              </w:rPr>
              <w:t xml:space="preserve">[129445006 |Administration </w:t>
            </w:r>
            <w:r>
              <w:rPr>
                <w:i/>
                <w:sz w:val="20"/>
              </w:rPr>
              <w:t>–</w:t>
            </w:r>
            <w:r w:rsidRPr="00EE2E3A">
              <w:rPr>
                <w:i/>
                <w:sz w:val="20"/>
              </w:rPr>
              <w:t xml:space="preserve"> action</w:t>
            </w:r>
            <w:r>
              <w:rPr>
                <w:i/>
                <w:sz w:val="20"/>
              </w:rPr>
              <w:t>]-</w:t>
            </w:r>
          </w:p>
          <w:p w14:paraId="18E9A75A" w14:textId="4C957E55" w:rsidR="00EE2E3A" w:rsidRDefault="00EE2E3A" w:rsidP="00EE2E3A">
            <w:pPr>
              <w:pStyle w:val="TableParagraph"/>
              <w:spacing w:before="0"/>
              <w:ind w:left="720"/>
              <w:rPr>
                <w:i/>
                <w:sz w:val="20"/>
              </w:rPr>
            </w:pPr>
            <w:r w:rsidRPr="00EE2E3A">
              <w:rPr>
                <w:i/>
                <w:sz w:val="20"/>
              </w:rPr>
              <w:t>(363701004 |Direct substance</w:t>
            </w:r>
            <w:r>
              <w:rPr>
                <w:i/>
                <w:sz w:val="20"/>
              </w:rPr>
              <w:t>) [</w:t>
            </w:r>
            <w:r w:rsidRPr="00EE2E3A">
              <w:rPr>
                <w:i/>
                <w:sz w:val="20"/>
              </w:rPr>
              <w:t>318475005 |Product containing precisely metoprolol tartrate 50 milligram/1 each conventional rele</w:t>
            </w:r>
            <w:r w:rsidR="002105DB">
              <w:rPr>
                <w:i/>
                <w:sz w:val="20"/>
              </w:rPr>
              <w:t>ase oral tablet</w:t>
            </w:r>
            <w:bookmarkStart w:id="230" w:name="_GoBack"/>
            <w:bookmarkEnd w:id="230"/>
            <w:r>
              <w:rPr>
                <w:i/>
                <w:sz w:val="20"/>
              </w:rPr>
              <w:t>]-</w:t>
            </w:r>
          </w:p>
          <w:p w14:paraId="12550E43" w14:textId="29B5BA7C" w:rsidR="00EE2E3A" w:rsidRDefault="00EE2E3A" w:rsidP="00EE2E3A">
            <w:pPr>
              <w:pStyle w:val="TableParagraph"/>
              <w:spacing w:before="0"/>
              <w:ind w:left="720"/>
              <w:rPr>
                <w:i/>
                <w:sz w:val="20"/>
              </w:rPr>
            </w:pPr>
            <w:r w:rsidRPr="00EE2E3A">
              <w:rPr>
                <w:i/>
                <w:sz w:val="20"/>
              </w:rPr>
              <w:t>(410675002 |Route of administration</w:t>
            </w:r>
            <w:r>
              <w:rPr>
                <w:i/>
                <w:sz w:val="20"/>
              </w:rPr>
              <w:t>) [</w:t>
            </w:r>
            <w:r w:rsidRPr="00EE2E3A">
              <w:rPr>
                <w:i/>
                <w:sz w:val="20"/>
              </w:rPr>
              <w:t>[260548002 |Oral</w:t>
            </w:r>
            <w:r>
              <w:rPr>
                <w:i/>
                <w:sz w:val="20"/>
              </w:rPr>
              <w:t>]</w:t>
            </w:r>
            <w:r w:rsidR="00BE201D">
              <w:rPr>
                <w:i/>
                <w:sz w:val="20"/>
              </w:rPr>
              <w:t>;</w:t>
            </w:r>
          </w:p>
          <w:p w14:paraId="05D12D58" w14:textId="77777777" w:rsidR="00EE2E3A" w:rsidRDefault="00EE2E3A" w:rsidP="00EE2E3A">
            <w:pPr>
              <w:pStyle w:val="TableParagraph"/>
              <w:spacing w:before="0"/>
              <w:ind w:left="0"/>
              <w:rPr>
                <w:i/>
                <w:sz w:val="20"/>
              </w:rPr>
            </w:pPr>
          </w:p>
          <w:p w14:paraId="44707E12" w14:textId="77777777" w:rsidR="00EE2E3A" w:rsidRDefault="00EE2E3A" w:rsidP="00EE2E3A">
            <w:pPr>
              <w:pStyle w:val="TableParagraph"/>
              <w:spacing w:before="0"/>
              <w:rPr>
                <w:i/>
                <w:sz w:val="20"/>
              </w:rPr>
            </w:pPr>
            <w:r>
              <w:rPr>
                <w:b/>
                <w:sz w:val="20"/>
              </w:rPr>
              <w:t>Requested Result</w:t>
            </w:r>
            <w:r w:rsidRPr="00E63BBF">
              <w:rPr>
                <w:b/>
                <w:sz w:val="20"/>
              </w:rPr>
              <w:t xml:space="preserve">: </w:t>
            </w:r>
            <w:r>
              <w:rPr>
                <w:b/>
                <w:sz w:val="20"/>
              </w:rPr>
              <w:t xml:space="preserve">1 </w:t>
            </w:r>
            <w:r w:rsidRPr="00E63BBF">
              <w:rPr>
                <w:i/>
                <w:sz w:val="20"/>
              </w:rPr>
              <w:t>[</w:t>
            </w:r>
            <w:r w:rsidRPr="00EE2E3A">
              <w:rPr>
                <w:i/>
                <w:sz w:val="20"/>
              </w:rPr>
              <w:t>421026006 |Oral tablet</w:t>
            </w:r>
            <w:r>
              <w:rPr>
                <w:i/>
                <w:sz w:val="20"/>
              </w:rPr>
              <w:t>]</w:t>
            </w:r>
          </w:p>
          <w:p w14:paraId="07E55BCE" w14:textId="77777777" w:rsidR="00EE2E3A" w:rsidRDefault="00EE2E3A" w:rsidP="00EE2E3A">
            <w:pPr>
              <w:pStyle w:val="TableParagraph"/>
              <w:spacing w:before="0"/>
              <w:rPr>
                <w:b/>
                <w:sz w:val="20"/>
              </w:rPr>
            </w:pPr>
          </w:p>
          <w:p w14:paraId="678F0861" w14:textId="45D223D7" w:rsidR="00EE2E3A" w:rsidRDefault="00BE201D" w:rsidP="00EE2E3A">
            <w:pPr>
              <w:pStyle w:val="TableParagraph"/>
              <w:spacing w:before="0"/>
              <w:rPr>
                <w:i/>
                <w:sz w:val="20"/>
              </w:rPr>
            </w:pPr>
            <w:r>
              <w:rPr>
                <w:b/>
                <w:sz w:val="20"/>
              </w:rPr>
              <w:t>Frequency</w:t>
            </w:r>
            <w:r w:rsidR="00EE2E3A" w:rsidRPr="00E63BBF">
              <w:rPr>
                <w:b/>
                <w:sz w:val="20"/>
              </w:rPr>
              <w:t xml:space="preserve">: </w:t>
            </w:r>
            <w:r>
              <w:rPr>
                <w:b/>
                <w:sz w:val="20"/>
              </w:rPr>
              <w:t>2</w:t>
            </w:r>
            <w:r w:rsidR="00EE2E3A">
              <w:rPr>
                <w:b/>
                <w:sz w:val="20"/>
              </w:rPr>
              <w:t xml:space="preserve"> </w:t>
            </w:r>
            <w:r w:rsidR="00EE2E3A" w:rsidRPr="00E63BBF">
              <w:rPr>
                <w:i/>
                <w:sz w:val="20"/>
              </w:rPr>
              <w:t>[</w:t>
            </w:r>
            <w:r w:rsidRPr="00BE201D">
              <w:rPr>
                <w:i/>
                <w:sz w:val="20"/>
              </w:rPr>
              <w:t>258703001 |day</w:t>
            </w:r>
            <w:r>
              <w:rPr>
                <w:i/>
                <w:sz w:val="20"/>
              </w:rPr>
              <w:t>]</w:t>
            </w:r>
          </w:p>
          <w:p w14:paraId="5DDF2B9B" w14:textId="77777777" w:rsidR="00EE2E3A" w:rsidRDefault="00EE2E3A" w:rsidP="00EE2E3A">
            <w:pPr>
              <w:pStyle w:val="TableParagraph"/>
              <w:spacing w:before="0"/>
              <w:rPr>
                <w:b/>
                <w:sz w:val="20"/>
              </w:rPr>
            </w:pPr>
          </w:p>
          <w:p w14:paraId="794C068B" w14:textId="04FFA164" w:rsidR="00EE2E3A" w:rsidRPr="001B188C" w:rsidRDefault="00EE2E3A" w:rsidP="00EE2E3A">
            <w:pPr>
              <w:pStyle w:val="TableParagraph"/>
              <w:spacing w:before="0"/>
              <w:rPr>
                <w:b/>
                <w:sz w:val="20"/>
              </w:rPr>
            </w:pPr>
          </w:p>
        </w:tc>
      </w:tr>
    </w:tbl>
    <w:p w14:paraId="53CF8C94" w14:textId="77777777" w:rsidR="004565F6" w:rsidRDefault="004565F6" w:rsidP="004565F6">
      <w:pPr>
        <w:pStyle w:val="BodyText"/>
      </w:pPr>
    </w:p>
    <w:p w14:paraId="614C55B8" w14:textId="77777777" w:rsidR="00E4585F" w:rsidRDefault="00E4585F" w:rsidP="004565F6">
      <w:pPr>
        <w:pStyle w:val="BodyText"/>
      </w:pPr>
    </w:p>
    <w:p w14:paraId="2097A315" w14:textId="26525840" w:rsidR="005C0A57" w:rsidRDefault="00EC7FF2" w:rsidP="00EC7FF2">
      <w:pPr>
        <w:pStyle w:val="Heading3"/>
      </w:pPr>
      <w:bookmarkStart w:id="231" w:name="_Toc5884803"/>
      <w:r>
        <w:t>Diagnostic Breast Imaging Documentation Template (Excerpt)</w:t>
      </w:r>
      <w:bookmarkEnd w:id="231"/>
    </w:p>
    <w:p w14:paraId="40105E99" w14:textId="65E7D041" w:rsidR="00EC7FF2" w:rsidRDefault="00EC7FF2" w:rsidP="00EC7FF2">
      <w:pPr>
        <w:pStyle w:val="BodyText"/>
      </w:pPr>
    </w:p>
    <w:p w14:paraId="092D4906" w14:textId="77777777" w:rsidR="00EC7FF2" w:rsidRDefault="00EC7FF2" w:rsidP="00EC7FF2">
      <w:pPr>
        <w:pStyle w:val="BodyText"/>
      </w:pPr>
    </w:p>
    <w:tbl>
      <w:tblPr>
        <w:tblStyle w:val="TableGrid"/>
        <w:tblW w:w="0" w:type="auto"/>
        <w:tblLook w:val="04A0" w:firstRow="1" w:lastRow="0" w:firstColumn="1" w:lastColumn="0" w:noHBand="0" w:noVBand="1"/>
      </w:tblPr>
      <w:tblGrid>
        <w:gridCol w:w="3978"/>
        <w:gridCol w:w="5818"/>
      </w:tblGrid>
      <w:tr w:rsidR="00EC7FF2" w:rsidRPr="001B188C" w14:paraId="4EE3D209" w14:textId="77777777" w:rsidTr="0031676A">
        <w:tc>
          <w:tcPr>
            <w:tcW w:w="3978" w:type="dxa"/>
            <w:shd w:val="clear" w:color="auto" w:fill="EEECE1" w:themeFill="background2"/>
          </w:tcPr>
          <w:p w14:paraId="2B153FB0" w14:textId="7603D232" w:rsidR="00EC7FF2" w:rsidRPr="001B188C" w:rsidRDefault="00EC7FF2" w:rsidP="0031676A">
            <w:pPr>
              <w:pStyle w:val="BodyText"/>
              <w:rPr>
                <w:b/>
              </w:rPr>
            </w:pPr>
            <w:r>
              <w:rPr>
                <w:b/>
              </w:rPr>
              <w:t>Observation/Narrative</w:t>
            </w:r>
          </w:p>
        </w:tc>
        <w:tc>
          <w:tcPr>
            <w:tcW w:w="5818" w:type="dxa"/>
            <w:shd w:val="clear" w:color="auto" w:fill="EEECE1" w:themeFill="background2"/>
          </w:tcPr>
          <w:p w14:paraId="69391B93" w14:textId="77777777" w:rsidR="00EC7FF2" w:rsidRPr="001B188C" w:rsidRDefault="00EC7FF2" w:rsidP="0031676A">
            <w:pPr>
              <w:pStyle w:val="TableParagraph"/>
              <w:spacing w:before="0"/>
              <w:rPr>
                <w:b/>
                <w:sz w:val="20"/>
              </w:rPr>
            </w:pPr>
            <w:r w:rsidRPr="001B188C">
              <w:rPr>
                <w:b/>
                <w:sz w:val="20"/>
              </w:rPr>
              <w:t>Modeling</w:t>
            </w:r>
          </w:p>
        </w:tc>
      </w:tr>
      <w:tr w:rsidR="00EC7FF2" w14:paraId="1F536D5D" w14:textId="77777777" w:rsidTr="0031676A">
        <w:tc>
          <w:tcPr>
            <w:tcW w:w="3978" w:type="dxa"/>
          </w:tcPr>
          <w:p w14:paraId="14FD71DF" w14:textId="64B5C7BB" w:rsidR="00EC7FF2" w:rsidRPr="001B188C" w:rsidRDefault="00EC7FF2" w:rsidP="0031676A">
            <w:pPr>
              <w:pStyle w:val="BodyText"/>
            </w:pPr>
            <w:r w:rsidRPr="00EC7FF2">
              <w:t>Screening Mammogram</w:t>
            </w:r>
          </w:p>
        </w:tc>
        <w:tc>
          <w:tcPr>
            <w:tcW w:w="5818" w:type="dxa"/>
          </w:tcPr>
          <w:p w14:paraId="5A06403E" w14:textId="69A2C467" w:rsidR="00EC7FF2" w:rsidRPr="00E63BBF" w:rsidRDefault="00EC7FF2" w:rsidP="0031676A">
            <w:pPr>
              <w:pStyle w:val="TableParagraph"/>
              <w:spacing w:before="0"/>
              <w:rPr>
                <w:sz w:val="20"/>
              </w:rPr>
            </w:pPr>
            <w:r w:rsidRPr="00E63BBF">
              <w:rPr>
                <w:b/>
                <w:sz w:val="20"/>
              </w:rPr>
              <w:t>Statement type:</w:t>
            </w:r>
            <w:r w:rsidRPr="00E63BBF">
              <w:rPr>
                <w:sz w:val="20"/>
              </w:rPr>
              <w:t xml:space="preserve"> </w:t>
            </w:r>
            <w:r w:rsidRPr="00E63BBF">
              <w:rPr>
                <w:i/>
                <w:sz w:val="20"/>
              </w:rPr>
              <w:t>[</w:t>
            </w:r>
            <w:r>
              <w:rPr>
                <w:i/>
                <w:sz w:val="20"/>
              </w:rPr>
              <w:t>Performance</w:t>
            </w:r>
            <w:r w:rsidRPr="00E63BBF">
              <w:rPr>
                <w:i/>
                <w:sz w:val="20"/>
              </w:rPr>
              <w:t>]</w:t>
            </w:r>
          </w:p>
          <w:p w14:paraId="3CDB6842" w14:textId="77777777" w:rsidR="00EC7FF2" w:rsidRPr="00E63BBF" w:rsidRDefault="00EC7FF2" w:rsidP="0031676A">
            <w:pPr>
              <w:pStyle w:val="TableParagraph"/>
              <w:spacing w:before="0"/>
              <w:rPr>
                <w:sz w:val="20"/>
              </w:rPr>
            </w:pPr>
          </w:p>
          <w:p w14:paraId="483B8EBB" w14:textId="77916BAD" w:rsidR="00EC7FF2" w:rsidRPr="00E63BBF" w:rsidRDefault="00EC7FF2" w:rsidP="0031676A">
            <w:pPr>
              <w:pStyle w:val="TableParagraph"/>
              <w:spacing w:before="0"/>
              <w:rPr>
                <w:sz w:val="20"/>
              </w:rPr>
            </w:pPr>
            <w:r w:rsidRPr="00E63BBF">
              <w:rPr>
                <w:b/>
                <w:sz w:val="20"/>
              </w:rPr>
              <w:t>Topic:</w:t>
            </w:r>
            <w:r>
              <w:rPr>
                <w:sz w:val="20"/>
              </w:rPr>
              <w:t xml:space="preserve"> [</w:t>
            </w:r>
            <w:r w:rsidRPr="00EC7FF2">
              <w:rPr>
                <w:sz w:val="20"/>
              </w:rPr>
              <w:t>24623002 |Screening mammography</w:t>
            </w:r>
            <w:r>
              <w:rPr>
                <w:sz w:val="20"/>
              </w:rPr>
              <w:t>]</w:t>
            </w:r>
          </w:p>
          <w:p w14:paraId="5B27C23C" w14:textId="77777777" w:rsidR="00EC7FF2" w:rsidRPr="00E63BBF" w:rsidRDefault="00EC7FF2" w:rsidP="00EC7FF2">
            <w:pPr>
              <w:pStyle w:val="TableParagraph"/>
              <w:spacing w:before="0"/>
              <w:ind w:left="0"/>
            </w:pPr>
          </w:p>
        </w:tc>
      </w:tr>
      <w:tr w:rsidR="00EC7FF2" w14:paraId="5E0106FB" w14:textId="77777777" w:rsidTr="0031676A">
        <w:tc>
          <w:tcPr>
            <w:tcW w:w="3978" w:type="dxa"/>
          </w:tcPr>
          <w:p w14:paraId="5E973C09" w14:textId="70C78649" w:rsidR="00EC7FF2" w:rsidRDefault="00EC7FF2" w:rsidP="0031676A">
            <w:pPr>
              <w:pStyle w:val="BodyText"/>
            </w:pPr>
            <w:r w:rsidRPr="00EC7FF2">
              <w:t>Mammogram Interpretation Normal</w:t>
            </w:r>
          </w:p>
        </w:tc>
        <w:tc>
          <w:tcPr>
            <w:tcW w:w="5818" w:type="dxa"/>
          </w:tcPr>
          <w:p w14:paraId="6AE70866" w14:textId="1BBBD5B5" w:rsidR="00EC7FF2" w:rsidRDefault="00EC7FF2" w:rsidP="0031676A">
            <w:pPr>
              <w:pStyle w:val="TableParagraph"/>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3C3A16CF" w14:textId="77777777" w:rsidR="00EC7FF2" w:rsidRDefault="00EC7FF2" w:rsidP="0031676A">
            <w:pPr>
              <w:pStyle w:val="TableParagraph"/>
              <w:spacing w:before="0"/>
              <w:rPr>
                <w:i/>
                <w:sz w:val="20"/>
              </w:rPr>
            </w:pPr>
          </w:p>
          <w:p w14:paraId="1B89D074" w14:textId="47C83E86" w:rsidR="00EC7FF2" w:rsidRDefault="00EC7FF2" w:rsidP="0031676A">
            <w:pPr>
              <w:pStyle w:val="TableParagraph"/>
              <w:spacing w:before="0"/>
              <w:rPr>
                <w:i/>
                <w:sz w:val="20"/>
              </w:rPr>
            </w:pPr>
            <w:r>
              <w:rPr>
                <w:b/>
                <w:sz w:val="20"/>
              </w:rPr>
              <w:t xml:space="preserve">Topic: </w:t>
            </w:r>
            <w:r w:rsidRPr="001B188C">
              <w:rPr>
                <w:sz w:val="20"/>
              </w:rPr>
              <w:t>[</w:t>
            </w:r>
            <w:r w:rsidRPr="00EC7FF2">
              <w:rPr>
                <w:i/>
                <w:sz w:val="20"/>
              </w:rPr>
              <w:t>370851004 |Evaluation of diagnostic study results</w:t>
            </w:r>
            <w:r>
              <w:rPr>
                <w:i/>
                <w:sz w:val="20"/>
              </w:rPr>
              <w:t>]-</w:t>
            </w:r>
          </w:p>
          <w:p w14:paraId="68137724" w14:textId="251298F2" w:rsidR="00EC7FF2" w:rsidRDefault="00EC7FF2" w:rsidP="00EC7FF2">
            <w:pPr>
              <w:pStyle w:val="TableParagraph"/>
              <w:spacing w:before="0"/>
              <w:ind w:left="720"/>
              <w:rPr>
                <w:i/>
                <w:sz w:val="20"/>
              </w:rPr>
            </w:pPr>
            <w:r>
              <w:rPr>
                <w:i/>
                <w:sz w:val="20"/>
              </w:rPr>
              <w:t>(</w:t>
            </w:r>
            <w:r w:rsidRPr="00EC7FF2">
              <w:rPr>
                <w:i/>
                <w:sz w:val="20"/>
              </w:rPr>
              <w:t>363702006 |Has focus</w:t>
            </w:r>
            <w:r>
              <w:rPr>
                <w:i/>
                <w:sz w:val="20"/>
              </w:rPr>
              <w:t>) [</w:t>
            </w:r>
            <w:r w:rsidRPr="00EC7FF2">
              <w:rPr>
                <w:i/>
                <w:sz w:val="20"/>
              </w:rPr>
              <w:t>71651007 |Mammography</w:t>
            </w:r>
            <w:r>
              <w:rPr>
                <w:i/>
                <w:sz w:val="20"/>
              </w:rPr>
              <w:t>]</w:t>
            </w:r>
          </w:p>
          <w:p w14:paraId="558250CF" w14:textId="0362E753" w:rsidR="00EC7FF2" w:rsidRDefault="00EC7FF2" w:rsidP="00EC7FF2">
            <w:pPr>
              <w:pStyle w:val="TableParagraph"/>
              <w:spacing w:before="0"/>
              <w:ind w:left="720"/>
              <w:rPr>
                <w:i/>
                <w:sz w:val="20"/>
              </w:rPr>
            </w:pPr>
          </w:p>
          <w:p w14:paraId="045111A1" w14:textId="4182C423" w:rsidR="00EC7FF2" w:rsidRDefault="00EC7FF2" w:rsidP="00EC7FF2">
            <w:pPr>
              <w:pStyle w:val="TableParagraph"/>
              <w:spacing w:before="0"/>
              <w:ind w:left="0"/>
              <w:rPr>
                <w:i/>
                <w:sz w:val="20"/>
              </w:rPr>
            </w:pPr>
            <w:r w:rsidRPr="00EC7FF2">
              <w:rPr>
                <w:b/>
                <w:sz w:val="20"/>
              </w:rPr>
              <w:t>Result Status:</w:t>
            </w:r>
            <w:r>
              <w:rPr>
                <w:i/>
                <w:sz w:val="20"/>
              </w:rPr>
              <w:t xml:space="preserve"> [</w:t>
            </w:r>
            <w:r w:rsidRPr="00EC7FF2">
              <w:rPr>
                <w:i/>
                <w:sz w:val="20"/>
              </w:rPr>
              <w:t>17621005 |Normal</w:t>
            </w:r>
            <w:r>
              <w:rPr>
                <w:i/>
                <w:sz w:val="20"/>
              </w:rPr>
              <w:t>]</w:t>
            </w:r>
          </w:p>
          <w:p w14:paraId="508373DF" w14:textId="77777777" w:rsidR="00EC7FF2" w:rsidRDefault="00EC7FF2" w:rsidP="00EC7FF2">
            <w:pPr>
              <w:pStyle w:val="TableParagraph"/>
              <w:spacing w:before="0"/>
            </w:pPr>
          </w:p>
        </w:tc>
      </w:tr>
      <w:tr w:rsidR="00EC7FF2" w14:paraId="71A6BFC5" w14:textId="77777777" w:rsidTr="0031676A">
        <w:tc>
          <w:tcPr>
            <w:tcW w:w="3978" w:type="dxa"/>
          </w:tcPr>
          <w:p w14:paraId="313090FE" w14:textId="502AD0A4" w:rsidR="00EC7FF2" w:rsidRPr="00EC7FF2" w:rsidRDefault="00EC7FF2" w:rsidP="0031676A">
            <w:pPr>
              <w:pStyle w:val="BodyText"/>
            </w:pPr>
            <w:r w:rsidRPr="00EC7FF2">
              <w:t>Nipple discharge</w:t>
            </w:r>
          </w:p>
        </w:tc>
        <w:tc>
          <w:tcPr>
            <w:tcW w:w="5818" w:type="dxa"/>
          </w:tcPr>
          <w:p w14:paraId="5CA264E3" w14:textId="77777777" w:rsidR="00EC7FF2" w:rsidRDefault="00EC7FF2" w:rsidP="00EC7FF2">
            <w:pPr>
              <w:pStyle w:val="TableParagraph"/>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5D0541E3" w14:textId="77777777" w:rsidR="00EC7FF2" w:rsidRDefault="00EC7FF2" w:rsidP="00EC7FF2">
            <w:pPr>
              <w:pStyle w:val="TableParagraph"/>
              <w:spacing w:before="0"/>
              <w:rPr>
                <w:i/>
                <w:sz w:val="20"/>
              </w:rPr>
            </w:pPr>
          </w:p>
          <w:p w14:paraId="2DBD9C93" w14:textId="1457E337" w:rsidR="00EC7FF2" w:rsidRDefault="00EC7FF2" w:rsidP="00EC7FF2">
            <w:pPr>
              <w:pStyle w:val="TableParagraph"/>
              <w:spacing w:before="0"/>
              <w:rPr>
                <w:i/>
                <w:sz w:val="20"/>
              </w:rPr>
            </w:pPr>
            <w:r>
              <w:rPr>
                <w:b/>
                <w:sz w:val="20"/>
              </w:rPr>
              <w:t xml:space="preserve">Topic: </w:t>
            </w:r>
            <w:r w:rsidRPr="001B188C">
              <w:rPr>
                <w:sz w:val="20"/>
              </w:rPr>
              <w:t>[</w:t>
            </w:r>
            <w:r w:rsidRPr="00EE587F">
              <w:rPr>
                <w:i/>
                <w:sz w:val="20"/>
              </w:rPr>
              <w:t>5751000205109</w:t>
            </w:r>
            <w:r>
              <w:rPr>
                <w:i/>
                <w:sz w:val="20"/>
              </w:rPr>
              <w:t>|Observation procedure]-</w:t>
            </w:r>
          </w:p>
          <w:p w14:paraId="5E2C7796" w14:textId="237BAEB8" w:rsidR="00EC7FF2" w:rsidRDefault="00EC7FF2" w:rsidP="00EC7FF2">
            <w:pPr>
              <w:pStyle w:val="TableParagraph"/>
              <w:spacing w:before="0"/>
              <w:ind w:left="720"/>
              <w:rPr>
                <w:i/>
                <w:sz w:val="20"/>
              </w:rPr>
            </w:pPr>
            <w:r>
              <w:rPr>
                <w:i/>
                <w:sz w:val="20"/>
              </w:rPr>
              <w:t>(</w:t>
            </w:r>
            <w:r w:rsidRPr="00EC7FF2">
              <w:rPr>
                <w:i/>
                <w:sz w:val="20"/>
              </w:rPr>
              <w:t>363702006 |Has focus</w:t>
            </w:r>
            <w:r>
              <w:rPr>
                <w:i/>
                <w:sz w:val="20"/>
              </w:rPr>
              <w:t>) [</w:t>
            </w:r>
            <w:r w:rsidRPr="00EC7FF2">
              <w:rPr>
                <w:i/>
                <w:sz w:val="20"/>
              </w:rPr>
              <w:t>54302000 |Discharge from nipple</w:t>
            </w:r>
            <w:r>
              <w:rPr>
                <w:i/>
                <w:sz w:val="20"/>
              </w:rPr>
              <w:t>]</w:t>
            </w:r>
          </w:p>
          <w:p w14:paraId="2F372582" w14:textId="77777777" w:rsidR="00EC7FF2" w:rsidRPr="001B188C" w:rsidRDefault="00EC7FF2" w:rsidP="0031676A">
            <w:pPr>
              <w:pStyle w:val="TableParagraph"/>
              <w:spacing w:before="0"/>
              <w:rPr>
                <w:b/>
                <w:sz w:val="20"/>
              </w:rPr>
            </w:pPr>
          </w:p>
        </w:tc>
      </w:tr>
      <w:tr w:rsidR="00EC7FF2" w14:paraId="436EAF3A" w14:textId="77777777" w:rsidTr="0031676A">
        <w:tc>
          <w:tcPr>
            <w:tcW w:w="3978" w:type="dxa"/>
          </w:tcPr>
          <w:p w14:paraId="34D3987E" w14:textId="09E6BA6D" w:rsidR="00EC7FF2" w:rsidRPr="00EC7FF2" w:rsidRDefault="00EC7FF2" w:rsidP="0031676A">
            <w:pPr>
              <w:pStyle w:val="BodyText"/>
            </w:pPr>
            <w:r w:rsidRPr="00EC7FF2">
              <w:t>Nipple discharge</w:t>
            </w:r>
            <w:r>
              <w:t xml:space="preserve"> </w:t>
            </w:r>
            <w:r w:rsidRPr="00EC7FF2">
              <w:t>is normal lactation</w:t>
            </w:r>
          </w:p>
        </w:tc>
        <w:tc>
          <w:tcPr>
            <w:tcW w:w="5818" w:type="dxa"/>
          </w:tcPr>
          <w:p w14:paraId="5E7BDBE3" w14:textId="77777777" w:rsidR="0016121E" w:rsidRDefault="0016121E" w:rsidP="0016121E">
            <w:pPr>
              <w:pStyle w:val="TableParagraph"/>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50AF89C7" w14:textId="77777777" w:rsidR="0016121E" w:rsidRDefault="0016121E" w:rsidP="0016121E">
            <w:pPr>
              <w:pStyle w:val="TableParagraph"/>
              <w:spacing w:before="0"/>
              <w:rPr>
                <w:i/>
                <w:sz w:val="20"/>
              </w:rPr>
            </w:pPr>
          </w:p>
          <w:p w14:paraId="794569DC" w14:textId="77777777" w:rsidR="0016121E" w:rsidRDefault="0016121E" w:rsidP="0016121E">
            <w:pPr>
              <w:pStyle w:val="TableParagraph"/>
              <w:spacing w:before="0"/>
              <w:rPr>
                <w:i/>
                <w:sz w:val="20"/>
              </w:rPr>
            </w:pPr>
            <w:r>
              <w:rPr>
                <w:b/>
                <w:sz w:val="20"/>
              </w:rPr>
              <w:t xml:space="preserve">Topic: </w:t>
            </w:r>
            <w:r w:rsidRPr="001B188C">
              <w:rPr>
                <w:sz w:val="20"/>
              </w:rPr>
              <w:t>[</w:t>
            </w:r>
            <w:r w:rsidRPr="00EE587F">
              <w:rPr>
                <w:i/>
                <w:sz w:val="20"/>
              </w:rPr>
              <w:t>5751000205109</w:t>
            </w:r>
            <w:r>
              <w:rPr>
                <w:i/>
                <w:sz w:val="20"/>
              </w:rPr>
              <w:t>|Observation procedure]-</w:t>
            </w:r>
          </w:p>
          <w:p w14:paraId="76FB2391" w14:textId="77777777" w:rsidR="0016121E" w:rsidRDefault="0016121E" w:rsidP="0016121E">
            <w:pPr>
              <w:pStyle w:val="TableParagraph"/>
              <w:spacing w:before="0"/>
              <w:ind w:left="720"/>
              <w:rPr>
                <w:i/>
                <w:sz w:val="20"/>
              </w:rPr>
            </w:pPr>
            <w:r>
              <w:rPr>
                <w:i/>
                <w:sz w:val="20"/>
              </w:rPr>
              <w:t>(</w:t>
            </w:r>
            <w:r w:rsidRPr="00EC7FF2">
              <w:rPr>
                <w:i/>
                <w:sz w:val="20"/>
              </w:rPr>
              <w:t>363702006 |Has focus</w:t>
            </w:r>
            <w:r>
              <w:rPr>
                <w:i/>
                <w:sz w:val="20"/>
              </w:rPr>
              <w:t>) [</w:t>
            </w:r>
            <w:r w:rsidRPr="00EC7FF2">
              <w:rPr>
                <w:i/>
                <w:sz w:val="20"/>
              </w:rPr>
              <w:t>54302000 |Discharge from nipple</w:t>
            </w:r>
            <w:r>
              <w:rPr>
                <w:i/>
                <w:sz w:val="20"/>
              </w:rPr>
              <w:t>]</w:t>
            </w:r>
          </w:p>
          <w:p w14:paraId="348DEA9F" w14:textId="18C035C4" w:rsidR="00EC7FF2" w:rsidRPr="0016121E" w:rsidRDefault="0016121E" w:rsidP="0016121E">
            <w:pPr>
              <w:pStyle w:val="TableParagraph"/>
              <w:spacing w:before="0"/>
              <w:ind w:left="720"/>
              <w:rPr>
                <w:i/>
                <w:sz w:val="20"/>
              </w:rPr>
            </w:pPr>
            <w:r w:rsidRPr="0016121E">
              <w:rPr>
                <w:i/>
                <w:sz w:val="20"/>
              </w:rPr>
              <w:t xml:space="preserve">(42752001 |Due to) </w:t>
            </w:r>
            <w:r>
              <w:rPr>
                <w:i/>
                <w:sz w:val="20"/>
              </w:rPr>
              <w:t>[</w:t>
            </w:r>
            <w:r w:rsidRPr="0016121E">
              <w:rPr>
                <w:i/>
                <w:sz w:val="20"/>
              </w:rPr>
              <w:t>82374005 |Lactation normal</w:t>
            </w:r>
            <w:r>
              <w:rPr>
                <w:i/>
                <w:sz w:val="20"/>
              </w:rPr>
              <w:t>]</w:t>
            </w:r>
          </w:p>
        </w:tc>
      </w:tr>
      <w:tr w:rsidR="0016121E" w14:paraId="79F61428" w14:textId="77777777" w:rsidTr="0031676A">
        <w:tc>
          <w:tcPr>
            <w:tcW w:w="3978" w:type="dxa"/>
          </w:tcPr>
          <w:p w14:paraId="3DEB4EE3" w14:textId="249F5D3F" w:rsidR="0016121E" w:rsidRPr="00EC7FF2" w:rsidRDefault="0016121E" w:rsidP="0016121E">
            <w:pPr>
              <w:pStyle w:val="BodyText"/>
            </w:pPr>
            <w:r w:rsidRPr="0016121E">
              <w:t>Breast Skin Changes</w:t>
            </w:r>
          </w:p>
        </w:tc>
        <w:tc>
          <w:tcPr>
            <w:tcW w:w="5818" w:type="dxa"/>
          </w:tcPr>
          <w:p w14:paraId="1D0C4B61" w14:textId="77777777" w:rsidR="0016121E" w:rsidRDefault="0016121E" w:rsidP="0016121E">
            <w:pPr>
              <w:pStyle w:val="TableParagraph"/>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7BB47844" w14:textId="77777777" w:rsidR="0016121E" w:rsidRDefault="0016121E" w:rsidP="0016121E">
            <w:pPr>
              <w:pStyle w:val="TableParagraph"/>
              <w:spacing w:before="0"/>
              <w:rPr>
                <w:i/>
                <w:sz w:val="20"/>
              </w:rPr>
            </w:pPr>
          </w:p>
          <w:p w14:paraId="5576B31A" w14:textId="77777777" w:rsidR="0016121E" w:rsidRDefault="0016121E" w:rsidP="0016121E">
            <w:pPr>
              <w:pStyle w:val="TableParagraph"/>
              <w:spacing w:before="0"/>
              <w:rPr>
                <w:i/>
                <w:sz w:val="20"/>
              </w:rPr>
            </w:pPr>
            <w:r>
              <w:rPr>
                <w:b/>
                <w:sz w:val="20"/>
              </w:rPr>
              <w:t xml:space="preserve">Topic: </w:t>
            </w:r>
            <w:r w:rsidRPr="001B188C">
              <w:rPr>
                <w:sz w:val="20"/>
              </w:rPr>
              <w:t>[</w:t>
            </w:r>
            <w:r w:rsidRPr="00EE587F">
              <w:rPr>
                <w:i/>
                <w:sz w:val="20"/>
              </w:rPr>
              <w:t>5751000205109</w:t>
            </w:r>
            <w:r>
              <w:rPr>
                <w:i/>
                <w:sz w:val="20"/>
              </w:rPr>
              <w:t>|Observation procedure]-</w:t>
            </w:r>
          </w:p>
          <w:p w14:paraId="45C1C396" w14:textId="794EDBB9" w:rsidR="0016121E" w:rsidRDefault="0016121E" w:rsidP="0016121E">
            <w:pPr>
              <w:pStyle w:val="TableParagraph"/>
              <w:spacing w:before="0"/>
              <w:ind w:left="720"/>
              <w:rPr>
                <w:i/>
                <w:sz w:val="20"/>
              </w:rPr>
            </w:pPr>
            <w:r>
              <w:rPr>
                <w:i/>
                <w:sz w:val="20"/>
              </w:rPr>
              <w:t>(</w:t>
            </w:r>
            <w:r w:rsidRPr="00EC7FF2">
              <w:rPr>
                <w:i/>
                <w:sz w:val="20"/>
              </w:rPr>
              <w:t>363702006 |Has focus</w:t>
            </w:r>
            <w:r>
              <w:rPr>
                <w:i/>
                <w:sz w:val="20"/>
              </w:rPr>
              <w:t>) [</w:t>
            </w:r>
            <w:r w:rsidRPr="0016121E">
              <w:rPr>
                <w:i/>
                <w:sz w:val="20"/>
              </w:rPr>
              <w:t>115951000119105 |Breast symptom of change in skin</w:t>
            </w:r>
            <w:r>
              <w:rPr>
                <w:i/>
                <w:sz w:val="20"/>
              </w:rPr>
              <w:t>]</w:t>
            </w:r>
          </w:p>
          <w:p w14:paraId="073E3EA6" w14:textId="77777777" w:rsidR="0016121E" w:rsidRPr="001B188C" w:rsidRDefault="0016121E" w:rsidP="0016121E">
            <w:pPr>
              <w:pStyle w:val="TableParagraph"/>
              <w:spacing w:before="0"/>
              <w:rPr>
                <w:b/>
                <w:sz w:val="20"/>
              </w:rPr>
            </w:pPr>
          </w:p>
        </w:tc>
      </w:tr>
      <w:tr w:rsidR="00B743C3" w14:paraId="2807CC0F" w14:textId="77777777" w:rsidTr="0031676A">
        <w:tc>
          <w:tcPr>
            <w:tcW w:w="3978" w:type="dxa"/>
          </w:tcPr>
          <w:p w14:paraId="73059E41" w14:textId="53308077" w:rsidR="00B743C3" w:rsidRPr="0016121E" w:rsidRDefault="00B743C3" w:rsidP="0016121E">
            <w:pPr>
              <w:pStyle w:val="BodyText"/>
            </w:pPr>
            <w:r w:rsidRPr="00B743C3">
              <w:t>First degree relative is a BRCA mutation carrier</w:t>
            </w:r>
          </w:p>
        </w:tc>
        <w:tc>
          <w:tcPr>
            <w:tcW w:w="5818" w:type="dxa"/>
          </w:tcPr>
          <w:p w14:paraId="20ED6074" w14:textId="09BE2851" w:rsidR="00EE1439" w:rsidRDefault="00EE1439" w:rsidP="00EE1439">
            <w:pPr>
              <w:pStyle w:val="TableParagraph"/>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5F1D62F2" w14:textId="0569CE9C" w:rsidR="00EE1439" w:rsidRDefault="00EE1439" w:rsidP="00EE1439">
            <w:pPr>
              <w:pStyle w:val="TableParagraph"/>
              <w:spacing w:before="0"/>
              <w:rPr>
                <w:i/>
                <w:sz w:val="20"/>
              </w:rPr>
            </w:pPr>
          </w:p>
          <w:p w14:paraId="4727F157" w14:textId="238BE74D" w:rsidR="00EE1439" w:rsidRDefault="00EE1439" w:rsidP="00EE1439">
            <w:pPr>
              <w:pStyle w:val="TableParagraph"/>
              <w:spacing w:before="0"/>
              <w:rPr>
                <w:i/>
                <w:sz w:val="20"/>
              </w:rPr>
            </w:pPr>
            <w:r w:rsidRPr="00EE1439">
              <w:rPr>
                <w:b/>
                <w:sz w:val="20"/>
              </w:rPr>
              <w:t>Subject of Information:</w:t>
            </w:r>
            <w:r>
              <w:rPr>
                <w:i/>
                <w:sz w:val="20"/>
              </w:rPr>
              <w:t xml:space="preserve"> [</w:t>
            </w:r>
            <w:r w:rsidRPr="00EE1439">
              <w:rPr>
                <w:i/>
                <w:sz w:val="20"/>
              </w:rPr>
              <w:t>125678001 |First degree blood relative</w:t>
            </w:r>
            <w:r>
              <w:rPr>
                <w:i/>
                <w:sz w:val="20"/>
              </w:rPr>
              <w:t>]</w:t>
            </w:r>
          </w:p>
          <w:p w14:paraId="4D99FBC3" w14:textId="77777777" w:rsidR="00EE1439" w:rsidRDefault="00EE1439" w:rsidP="00EE1439">
            <w:pPr>
              <w:pStyle w:val="TableParagraph"/>
              <w:spacing w:before="0"/>
              <w:rPr>
                <w:i/>
                <w:sz w:val="20"/>
              </w:rPr>
            </w:pPr>
          </w:p>
          <w:p w14:paraId="275C3578" w14:textId="77777777" w:rsidR="00EE1439" w:rsidRDefault="00EE1439" w:rsidP="00EE1439">
            <w:pPr>
              <w:pStyle w:val="TableParagraph"/>
              <w:spacing w:before="0"/>
              <w:rPr>
                <w:i/>
                <w:sz w:val="20"/>
              </w:rPr>
            </w:pPr>
            <w:r>
              <w:rPr>
                <w:b/>
                <w:sz w:val="20"/>
              </w:rPr>
              <w:t xml:space="preserve">Topic: </w:t>
            </w:r>
            <w:r w:rsidRPr="001B188C">
              <w:rPr>
                <w:sz w:val="20"/>
              </w:rPr>
              <w:t>[</w:t>
            </w:r>
            <w:r w:rsidRPr="00EE587F">
              <w:rPr>
                <w:i/>
                <w:sz w:val="20"/>
              </w:rPr>
              <w:t>5751000205109</w:t>
            </w:r>
            <w:r>
              <w:rPr>
                <w:i/>
                <w:sz w:val="20"/>
              </w:rPr>
              <w:t>|Observation procedure]-</w:t>
            </w:r>
          </w:p>
          <w:p w14:paraId="177BF6F7" w14:textId="287EFE5D" w:rsidR="00EE1439" w:rsidRDefault="00EE1439" w:rsidP="00EE1439">
            <w:pPr>
              <w:pStyle w:val="TableParagraph"/>
              <w:spacing w:before="0"/>
              <w:ind w:left="720"/>
              <w:rPr>
                <w:i/>
                <w:sz w:val="20"/>
              </w:rPr>
            </w:pPr>
            <w:r>
              <w:rPr>
                <w:i/>
                <w:sz w:val="20"/>
              </w:rPr>
              <w:t>(</w:t>
            </w:r>
            <w:r w:rsidRPr="00EC7FF2">
              <w:rPr>
                <w:i/>
                <w:sz w:val="20"/>
              </w:rPr>
              <w:t>363702006 |Has focus</w:t>
            </w:r>
            <w:r>
              <w:rPr>
                <w:i/>
                <w:sz w:val="20"/>
              </w:rPr>
              <w:t>) [</w:t>
            </w:r>
            <w:r w:rsidRPr="00EE1439">
              <w:rPr>
                <w:i/>
                <w:sz w:val="20"/>
              </w:rPr>
              <w:t>445333001 |Breast cancer genetic marker of susceptibility positive</w:t>
            </w:r>
            <w:r>
              <w:rPr>
                <w:i/>
                <w:sz w:val="20"/>
              </w:rPr>
              <w:t>]</w:t>
            </w:r>
          </w:p>
          <w:p w14:paraId="399519B3" w14:textId="77777777" w:rsidR="00B743C3" w:rsidRPr="001B188C" w:rsidRDefault="00B743C3" w:rsidP="0016121E">
            <w:pPr>
              <w:pStyle w:val="TableParagraph"/>
              <w:spacing w:before="0"/>
              <w:rPr>
                <w:b/>
                <w:sz w:val="20"/>
              </w:rPr>
            </w:pPr>
          </w:p>
        </w:tc>
      </w:tr>
    </w:tbl>
    <w:p w14:paraId="74F544DF" w14:textId="006002BF" w:rsidR="005C0A57" w:rsidRDefault="005C0A57" w:rsidP="00EC7FF2">
      <w:pPr>
        <w:pStyle w:val="BodyText"/>
      </w:pPr>
    </w:p>
    <w:p w14:paraId="7E5603DE" w14:textId="44DF5B7A" w:rsidR="005C0A57" w:rsidRDefault="005C0A57" w:rsidP="00EC7FF2">
      <w:pPr>
        <w:pStyle w:val="BodyText"/>
      </w:pPr>
    </w:p>
    <w:p w14:paraId="47C53AE6" w14:textId="747172C0" w:rsidR="005C0A57" w:rsidRDefault="005C0A57" w:rsidP="00EC7FF2">
      <w:pPr>
        <w:pStyle w:val="BodyText"/>
      </w:pPr>
    </w:p>
    <w:p w14:paraId="3F4C30DA" w14:textId="68FAF3D5" w:rsidR="005C0A57" w:rsidRDefault="005C0A57" w:rsidP="00EC7FF2">
      <w:pPr>
        <w:pStyle w:val="BodyText"/>
      </w:pPr>
    </w:p>
    <w:p w14:paraId="7E692E02" w14:textId="77777777" w:rsidR="005C0A57" w:rsidRDefault="005C0A57" w:rsidP="00EC7FF2">
      <w:pPr>
        <w:pStyle w:val="BodyText"/>
      </w:pPr>
    </w:p>
    <w:p w14:paraId="0B9D93C3" w14:textId="373A4C0C" w:rsidR="005B7F41" w:rsidRDefault="005B7F41" w:rsidP="00EC7FF2">
      <w:pPr>
        <w:pStyle w:val="BodyText"/>
      </w:pPr>
    </w:p>
    <w:p w14:paraId="528448A4" w14:textId="37E3A514" w:rsidR="005B7F41" w:rsidRDefault="005B7F41" w:rsidP="006B7D1B">
      <w:pPr>
        <w:pStyle w:val="BodyText"/>
      </w:pPr>
    </w:p>
    <w:p w14:paraId="3340C084" w14:textId="268C6796" w:rsidR="005B7F41" w:rsidRDefault="005B7F41" w:rsidP="00864E82">
      <w:pPr>
        <w:pStyle w:val="Heading1"/>
      </w:pPr>
      <w:bookmarkStart w:id="232" w:name="_Toc5884804"/>
      <w:r>
        <w:t>Transformation</w:t>
      </w:r>
      <w:bookmarkEnd w:id="232"/>
    </w:p>
    <w:p w14:paraId="4B17987F" w14:textId="63422211" w:rsidR="0058786E" w:rsidRDefault="0058786E" w:rsidP="00517654">
      <w:pPr>
        <w:pStyle w:val="BodyText"/>
      </w:pPr>
    </w:p>
    <w:p w14:paraId="7B21CF86" w14:textId="17BC965B" w:rsidR="0058786E" w:rsidRPr="00864E82" w:rsidRDefault="00864E82" w:rsidP="00517654">
      <w:pPr>
        <w:pStyle w:val="BodyText"/>
        <w:rPr>
          <w:b/>
        </w:rPr>
      </w:pPr>
      <w:r w:rsidRPr="00864E82">
        <w:rPr>
          <w:b/>
          <w:highlight w:val="green"/>
        </w:rPr>
        <w:t>PLACEHOLDER</w:t>
      </w:r>
    </w:p>
    <w:p w14:paraId="7002E374" w14:textId="39DCD586" w:rsidR="0058786E" w:rsidRDefault="0058786E" w:rsidP="00517654">
      <w:pPr>
        <w:pStyle w:val="BodyText"/>
      </w:pPr>
    </w:p>
    <w:p w14:paraId="67F83D3C" w14:textId="3952128B" w:rsidR="0058786E" w:rsidRDefault="0058786E" w:rsidP="00517654">
      <w:pPr>
        <w:pStyle w:val="BodyText"/>
      </w:pPr>
    </w:p>
    <w:p w14:paraId="3B8AB5B8" w14:textId="77777777" w:rsidR="0058786E" w:rsidRDefault="0058786E" w:rsidP="0058786E">
      <w:pPr>
        <w:pStyle w:val="BodyText"/>
      </w:pPr>
    </w:p>
    <w:p w14:paraId="5DE144C8" w14:textId="2618A405" w:rsidR="0058786E" w:rsidRDefault="0058786E" w:rsidP="0058786E">
      <w:pPr>
        <w:pStyle w:val="BodyText"/>
      </w:pPr>
    </w:p>
    <w:p w14:paraId="1784843B" w14:textId="77777777" w:rsidR="006C4404" w:rsidRDefault="006C4404" w:rsidP="006C4404">
      <w:pPr>
        <w:pStyle w:val="Heading1"/>
      </w:pPr>
      <w:bookmarkStart w:id="233" w:name="_Toc1824835"/>
      <w:bookmarkStart w:id="234" w:name="_Toc5884805"/>
      <w:r>
        <w:t>Differences between ANF and</w:t>
      </w:r>
      <w:r>
        <w:rPr>
          <w:spacing w:val="15"/>
        </w:rPr>
        <w:t xml:space="preserve"> </w:t>
      </w:r>
      <w:r>
        <w:t>CIF</w:t>
      </w:r>
      <w:bookmarkEnd w:id="233"/>
      <w:bookmarkEnd w:id="234"/>
    </w:p>
    <w:p w14:paraId="51D17E29" w14:textId="77777777" w:rsidR="006C4404" w:rsidRDefault="006C4404" w:rsidP="006C4404">
      <w:pPr>
        <w:pStyle w:val="BodyText"/>
        <w:spacing w:before="204" w:line="249" w:lineRule="auto"/>
        <w:ind w:left="1060" w:right="118"/>
        <w:jc w:val="both"/>
      </w:pPr>
      <w:r>
        <w:t>There</w:t>
      </w:r>
      <w:r>
        <w:rPr>
          <w:spacing w:val="-7"/>
        </w:rPr>
        <w:t xml:space="preserve"> </w:t>
      </w:r>
      <w:r>
        <w:t>are</w:t>
      </w:r>
      <w:r>
        <w:rPr>
          <w:spacing w:val="-7"/>
        </w:rPr>
        <w:t xml:space="preserve"> </w:t>
      </w:r>
      <w:r>
        <w:t>two</w:t>
      </w:r>
      <w:r>
        <w:rPr>
          <w:spacing w:val="-7"/>
        </w:rPr>
        <w:t xml:space="preserve"> </w:t>
      </w:r>
      <w:r>
        <w:t>fundamental</w:t>
      </w:r>
      <w:r>
        <w:rPr>
          <w:spacing w:val="-7"/>
        </w:rPr>
        <w:t xml:space="preserve"> </w:t>
      </w:r>
      <w:r>
        <w:t>differences</w:t>
      </w:r>
      <w:r>
        <w:rPr>
          <w:spacing w:val="-7"/>
        </w:rPr>
        <w:t xml:space="preserve"> </w:t>
      </w:r>
      <w:r>
        <w:t>between</w:t>
      </w:r>
      <w:r>
        <w:rPr>
          <w:spacing w:val="-7"/>
        </w:rPr>
        <w:t xml:space="preserve"> </w:t>
      </w:r>
      <w:r>
        <w:t>the</w:t>
      </w:r>
      <w:r>
        <w:rPr>
          <w:spacing w:val="-7"/>
        </w:rPr>
        <w:t xml:space="preserve"> </w:t>
      </w:r>
      <w:r>
        <w:t>ANF</w:t>
      </w:r>
      <w:r>
        <w:rPr>
          <w:spacing w:val="-7"/>
        </w:rPr>
        <w:t xml:space="preserve"> </w:t>
      </w:r>
      <w:r>
        <w:t>and</w:t>
      </w:r>
      <w:r>
        <w:rPr>
          <w:spacing w:val="-6"/>
        </w:rPr>
        <w:t xml:space="preserve"> </w:t>
      </w:r>
      <w:r>
        <w:t>CIF</w:t>
      </w:r>
      <w:r>
        <w:rPr>
          <w:spacing w:val="-7"/>
        </w:rPr>
        <w:t xml:space="preserve"> </w:t>
      </w:r>
      <w:r>
        <w:t>approach.</w:t>
      </w:r>
      <w:r>
        <w:rPr>
          <w:spacing w:val="-7"/>
        </w:rPr>
        <w:t xml:space="preserve"> </w:t>
      </w:r>
      <w:r>
        <w:t>The</w:t>
      </w:r>
      <w:r>
        <w:rPr>
          <w:spacing w:val="-7"/>
        </w:rPr>
        <w:t xml:space="preserve"> </w:t>
      </w:r>
      <w:r>
        <w:t>first</w:t>
      </w:r>
      <w:r>
        <w:rPr>
          <w:spacing w:val="-7"/>
        </w:rPr>
        <w:t xml:space="preserve"> </w:t>
      </w:r>
      <w:r>
        <w:t>is</w:t>
      </w:r>
      <w:r>
        <w:rPr>
          <w:spacing w:val="-7"/>
        </w:rPr>
        <w:t xml:space="preserve"> </w:t>
      </w:r>
      <w:r>
        <w:t>the</w:t>
      </w:r>
      <w:r>
        <w:rPr>
          <w:spacing w:val="-7"/>
        </w:rPr>
        <w:t xml:space="preserve"> </w:t>
      </w:r>
      <w:r>
        <w:t>representation of topic, and the second is the representation of results.</w:t>
      </w:r>
    </w:p>
    <w:p w14:paraId="6CE1C39B" w14:textId="77777777" w:rsidR="006C4404" w:rsidRDefault="006C4404" w:rsidP="006C4404">
      <w:pPr>
        <w:pStyle w:val="ListParagraph"/>
        <w:numPr>
          <w:ilvl w:val="0"/>
          <w:numId w:val="2"/>
        </w:numPr>
        <w:tabs>
          <w:tab w:val="left" w:pos="1300"/>
        </w:tabs>
        <w:spacing w:before="169"/>
        <w:rPr>
          <w:sz w:val="20"/>
        </w:rPr>
      </w:pPr>
      <w:r>
        <w:rPr>
          <w:sz w:val="20"/>
        </w:rPr>
        <w:t>The representation of topic.</w:t>
      </w:r>
    </w:p>
    <w:p w14:paraId="2C1A13E9" w14:textId="77777777" w:rsidR="006C4404" w:rsidRDefault="006C4404" w:rsidP="006C4404">
      <w:pPr>
        <w:pStyle w:val="ListParagraph"/>
        <w:numPr>
          <w:ilvl w:val="0"/>
          <w:numId w:val="2"/>
        </w:numPr>
        <w:tabs>
          <w:tab w:val="left" w:pos="1300"/>
        </w:tabs>
        <w:spacing w:before="10"/>
        <w:rPr>
          <w:sz w:val="20"/>
        </w:rPr>
      </w:pPr>
      <w:r>
        <w:rPr>
          <w:sz w:val="20"/>
        </w:rPr>
        <w:t>The representation of results.</w:t>
      </w:r>
    </w:p>
    <w:p w14:paraId="7F7A9C32" w14:textId="77777777" w:rsidR="006C4404" w:rsidRPr="008114D0" w:rsidRDefault="006C4404" w:rsidP="006C4404">
      <w:pPr>
        <w:tabs>
          <w:tab w:val="left" w:pos="1300"/>
        </w:tabs>
        <w:spacing w:before="10"/>
        <w:ind w:left="1060"/>
        <w:rPr>
          <w:sz w:val="20"/>
        </w:rPr>
      </w:pPr>
    </w:p>
    <w:p w14:paraId="1DC7201B" w14:textId="77777777" w:rsidR="006C4404" w:rsidRDefault="006C4404" w:rsidP="006C4404">
      <w:pPr>
        <w:pStyle w:val="Heading2"/>
      </w:pPr>
      <w:bookmarkStart w:id="235" w:name="5.1._The_Representation_of_Topic"/>
      <w:bookmarkStart w:id="236" w:name="_Toc1824836"/>
      <w:bookmarkStart w:id="237" w:name="_Toc5884806"/>
      <w:bookmarkEnd w:id="235"/>
      <w:r>
        <w:t>The Representation of</w:t>
      </w:r>
      <w:r>
        <w:rPr>
          <w:spacing w:val="7"/>
        </w:rPr>
        <w:t xml:space="preserve"> </w:t>
      </w:r>
      <w:r>
        <w:t>Topic</w:t>
      </w:r>
      <w:bookmarkEnd w:id="236"/>
      <w:bookmarkEnd w:id="237"/>
    </w:p>
    <w:p w14:paraId="7B275BAF" w14:textId="77777777" w:rsidR="006C4404" w:rsidRDefault="006C4404" w:rsidP="006C4404">
      <w:pPr>
        <w:pStyle w:val="BodyText"/>
        <w:spacing w:before="194" w:line="249" w:lineRule="auto"/>
        <w:ind w:left="1060" w:right="119"/>
        <w:jc w:val="both"/>
      </w:pPr>
      <w:r>
        <w:t>In the ANF model, the topic is represented by a single field containing a simple to complex expression using codeable concepts, whereas in the CIF model, all the pieces of information that make up the topic are broken</w:t>
      </w:r>
      <w:r>
        <w:rPr>
          <w:spacing w:val="-18"/>
        </w:rPr>
        <w:t xml:space="preserve"> </w:t>
      </w:r>
      <w:r>
        <w:t>out and structured as needed into multiple properties with property names and appropriate datatypes.</w:t>
      </w:r>
    </w:p>
    <w:p w14:paraId="2FF54B66" w14:textId="77777777" w:rsidR="006C4404" w:rsidRDefault="006C4404" w:rsidP="006C4404">
      <w:pPr>
        <w:pStyle w:val="BodyText"/>
        <w:spacing w:before="5"/>
        <w:rPr>
          <w:sz w:val="17"/>
        </w:rPr>
      </w:pPr>
    </w:p>
    <w:p w14:paraId="705A6796" w14:textId="77777777" w:rsidR="006C4404" w:rsidRDefault="006C4404" w:rsidP="006C4404">
      <w:pPr>
        <w:pStyle w:val="BodyText"/>
        <w:spacing w:before="5"/>
        <w:rPr>
          <w:b/>
          <w:sz w:val="11"/>
        </w:rPr>
      </w:pPr>
      <w:r>
        <w:rPr>
          <w:noProof/>
        </w:rPr>
        <w:drawing>
          <wp:anchor distT="0" distB="0" distL="0" distR="0" simplePos="0" relativeHeight="251684864" behindDoc="0" locked="0" layoutInCell="1" allowOverlap="1" wp14:anchorId="5EBF2056" wp14:editId="65485E0E">
            <wp:simplePos x="0" y="0"/>
            <wp:positionH relativeFrom="page">
              <wp:posOffset>2590800</wp:posOffset>
            </wp:positionH>
            <wp:positionV relativeFrom="paragraph">
              <wp:posOffset>108448</wp:posOffset>
            </wp:positionV>
            <wp:extent cx="3188970" cy="2134838"/>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5" cstate="print"/>
                    <a:stretch>
                      <a:fillRect/>
                    </a:stretch>
                  </pic:blipFill>
                  <pic:spPr>
                    <a:xfrm>
                      <a:off x="0" y="0"/>
                      <a:ext cx="3188970" cy="2134838"/>
                    </a:xfrm>
                    <a:prstGeom prst="rect">
                      <a:avLst/>
                    </a:prstGeom>
                  </pic:spPr>
                </pic:pic>
              </a:graphicData>
            </a:graphic>
          </wp:anchor>
        </w:drawing>
      </w:r>
    </w:p>
    <w:p w14:paraId="5744D609" w14:textId="77777777" w:rsidR="006C4404" w:rsidRDefault="006C4404" w:rsidP="006C4404">
      <w:pPr>
        <w:pStyle w:val="Caption"/>
        <w:jc w:val="center"/>
      </w:pPr>
      <w:bookmarkStart w:id="238" w:name="_Toc5178977"/>
      <w:r>
        <w:t xml:space="preserve">Figure </w:t>
      </w:r>
      <w:r w:rsidR="00BE6264">
        <w:fldChar w:fldCharType="begin"/>
      </w:r>
      <w:r w:rsidR="00BE6264">
        <w:instrText xml:space="preserve"> SEQ Figure \* ARA</w:instrText>
      </w:r>
      <w:r w:rsidR="00BE6264">
        <w:instrText xml:space="preserve">BIC </w:instrText>
      </w:r>
      <w:r w:rsidR="00BE6264">
        <w:fldChar w:fldCharType="separate"/>
      </w:r>
      <w:r>
        <w:rPr>
          <w:noProof/>
        </w:rPr>
        <w:t>13</w:t>
      </w:r>
      <w:r w:rsidR="00BE6264">
        <w:rPr>
          <w:noProof/>
        </w:rPr>
        <w:fldChar w:fldCharType="end"/>
      </w:r>
      <w:r>
        <w:t>: Topic Comparison for a C</w:t>
      </w:r>
      <w:r w:rsidRPr="006B37B1">
        <w:t xml:space="preserve">omplex </w:t>
      </w:r>
      <w:r>
        <w:t>T</w:t>
      </w:r>
      <w:r w:rsidRPr="006B37B1">
        <w:t>opic</w:t>
      </w:r>
      <w:bookmarkEnd w:id="238"/>
    </w:p>
    <w:p w14:paraId="06D3EA85" w14:textId="77777777" w:rsidR="006C4404" w:rsidRDefault="006C4404" w:rsidP="006C4404">
      <w:pPr>
        <w:pStyle w:val="BodyText"/>
        <w:spacing w:before="204" w:line="249" w:lineRule="auto"/>
        <w:ind w:left="1060" w:right="118"/>
        <w:jc w:val="both"/>
      </w:pPr>
    </w:p>
    <w:p w14:paraId="0AD89C3A" w14:textId="77777777" w:rsidR="006C4404" w:rsidRDefault="006C4404" w:rsidP="006C4404">
      <w:pPr>
        <w:pStyle w:val="BodyText"/>
        <w:spacing w:before="204" w:line="249" w:lineRule="auto"/>
        <w:ind w:left="1060" w:right="118"/>
        <w:jc w:val="both"/>
      </w:pPr>
    </w:p>
    <w:p w14:paraId="32EE217B" w14:textId="77777777" w:rsidR="006C4404" w:rsidRDefault="006C4404" w:rsidP="006C4404">
      <w:pPr>
        <w:pStyle w:val="BodyText"/>
        <w:spacing w:before="204" w:line="249" w:lineRule="auto"/>
        <w:ind w:left="1060" w:right="118"/>
        <w:jc w:val="both"/>
      </w:pPr>
      <w:r>
        <w:t>One implication of this is that the ANF is using two formalisms to represent the detailed clinical model. First it uses the formalism that represents the ANF reference model and constraints such as HL7's StructureDefinition syntax or OpenEHR's BMM/ADL syntax. Second, it uses SNOMED's syntax for post-co- ordinated</w:t>
      </w:r>
      <w:r>
        <w:rPr>
          <w:spacing w:val="-8"/>
        </w:rPr>
        <w:t xml:space="preserve"> </w:t>
      </w:r>
      <w:r>
        <w:t>SNOMED</w:t>
      </w:r>
      <w:r>
        <w:rPr>
          <w:spacing w:val="-8"/>
        </w:rPr>
        <w:t xml:space="preserve"> </w:t>
      </w:r>
      <w:r>
        <w:t>expressions.</w:t>
      </w:r>
      <w:r>
        <w:rPr>
          <w:spacing w:val="-8"/>
        </w:rPr>
        <w:t xml:space="preserve"> </w:t>
      </w:r>
      <w:r>
        <w:t>Tools</w:t>
      </w:r>
      <w:r>
        <w:rPr>
          <w:spacing w:val="-8"/>
        </w:rPr>
        <w:t xml:space="preserve"> </w:t>
      </w:r>
      <w:r>
        <w:t>for</w:t>
      </w:r>
      <w:r>
        <w:rPr>
          <w:spacing w:val="-8"/>
        </w:rPr>
        <w:t xml:space="preserve"> </w:t>
      </w:r>
      <w:r>
        <w:t>authoring</w:t>
      </w:r>
      <w:r>
        <w:rPr>
          <w:spacing w:val="-8"/>
        </w:rPr>
        <w:t xml:space="preserve"> </w:t>
      </w:r>
      <w:r>
        <w:t>and</w:t>
      </w:r>
      <w:r>
        <w:rPr>
          <w:spacing w:val="-8"/>
        </w:rPr>
        <w:t xml:space="preserve"> </w:t>
      </w:r>
      <w:r>
        <w:t>analysis</w:t>
      </w:r>
      <w:r>
        <w:rPr>
          <w:spacing w:val="-7"/>
        </w:rPr>
        <w:t xml:space="preserve"> </w:t>
      </w:r>
      <w:r>
        <w:t>would</w:t>
      </w:r>
      <w:r>
        <w:rPr>
          <w:spacing w:val="-8"/>
        </w:rPr>
        <w:t xml:space="preserve"> </w:t>
      </w:r>
      <w:r>
        <w:t>be</w:t>
      </w:r>
      <w:r>
        <w:rPr>
          <w:spacing w:val="-8"/>
        </w:rPr>
        <w:t xml:space="preserve"> </w:t>
      </w:r>
      <w:r>
        <w:t>required</w:t>
      </w:r>
      <w:r>
        <w:rPr>
          <w:spacing w:val="-8"/>
        </w:rPr>
        <w:t xml:space="preserve"> </w:t>
      </w:r>
      <w:r>
        <w:t>to</w:t>
      </w:r>
      <w:r>
        <w:rPr>
          <w:spacing w:val="-8"/>
        </w:rPr>
        <w:t xml:space="preserve"> </w:t>
      </w:r>
      <w:r>
        <w:t>parse</w:t>
      </w:r>
      <w:r>
        <w:rPr>
          <w:spacing w:val="-8"/>
        </w:rPr>
        <w:t xml:space="preserve"> </w:t>
      </w:r>
      <w:r>
        <w:t>and</w:t>
      </w:r>
      <w:r>
        <w:rPr>
          <w:spacing w:val="-8"/>
        </w:rPr>
        <w:t xml:space="preserve"> </w:t>
      </w:r>
      <w:r>
        <w:t>process both syntaxes.</w:t>
      </w:r>
    </w:p>
    <w:p w14:paraId="74873F4D" w14:textId="77777777" w:rsidR="006C4404" w:rsidRDefault="006C4404" w:rsidP="006C4404">
      <w:pPr>
        <w:pStyle w:val="BodyText"/>
        <w:spacing w:before="171" w:line="249" w:lineRule="auto"/>
        <w:ind w:left="1060" w:right="118"/>
        <w:jc w:val="both"/>
      </w:pPr>
      <w:r>
        <w:t xml:space="preserve">The CIF model, on the other hand, would be fully represented using the formalism that represents the </w:t>
      </w:r>
      <w:r>
        <w:lastRenderedPageBreak/>
        <w:t>CIF reference model and constraints such as HL7's StructureDefinition syntax or OpenEHR's BMM/ADL syntax.</w:t>
      </w:r>
    </w:p>
    <w:p w14:paraId="03946217" w14:textId="77777777" w:rsidR="006C4404" w:rsidRDefault="006C4404" w:rsidP="006C4404">
      <w:pPr>
        <w:pStyle w:val="BodyText"/>
        <w:spacing w:before="171" w:line="249" w:lineRule="auto"/>
        <w:ind w:left="1060" w:right="118"/>
        <w:jc w:val="both"/>
      </w:pPr>
    </w:p>
    <w:p w14:paraId="6E83BC3B" w14:textId="77777777" w:rsidR="006C4404" w:rsidRDefault="006C4404" w:rsidP="006C4404">
      <w:pPr>
        <w:pStyle w:val="Heading2"/>
      </w:pPr>
      <w:bookmarkStart w:id="239" w:name="5.2._The_Representation_of_Results"/>
      <w:bookmarkStart w:id="240" w:name="_Toc1824837"/>
      <w:bookmarkStart w:id="241" w:name="_Toc5884807"/>
      <w:bookmarkEnd w:id="239"/>
      <w:r>
        <w:t>The Representation of</w:t>
      </w:r>
      <w:r>
        <w:rPr>
          <w:spacing w:val="8"/>
        </w:rPr>
        <w:t xml:space="preserve"> </w:t>
      </w:r>
      <w:r>
        <w:t>Results</w:t>
      </w:r>
      <w:bookmarkEnd w:id="240"/>
      <w:bookmarkEnd w:id="241"/>
    </w:p>
    <w:p w14:paraId="4ED92642" w14:textId="77777777" w:rsidR="006C4404" w:rsidRDefault="006C4404" w:rsidP="006C4404">
      <w:pPr>
        <w:pStyle w:val="BodyText"/>
        <w:spacing w:before="195" w:line="249" w:lineRule="auto"/>
        <w:ind w:left="1060" w:right="118"/>
        <w:jc w:val="both"/>
      </w:pPr>
      <w:r>
        <w:t>In</w:t>
      </w:r>
      <w:r>
        <w:rPr>
          <w:spacing w:val="-3"/>
        </w:rPr>
        <w:t xml:space="preserve"> </w:t>
      </w:r>
      <w:r>
        <w:t>the</w:t>
      </w:r>
      <w:r>
        <w:rPr>
          <w:spacing w:val="-3"/>
        </w:rPr>
        <w:t xml:space="preserve"> </w:t>
      </w:r>
      <w:r>
        <w:t>CIMI</w:t>
      </w:r>
      <w:r>
        <w:rPr>
          <w:spacing w:val="-3"/>
        </w:rPr>
        <w:t xml:space="preserve"> </w:t>
      </w:r>
      <w:r>
        <w:t>CIF</w:t>
      </w:r>
      <w:r>
        <w:rPr>
          <w:spacing w:val="-3"/>
        </w:rPr>
        <w:t xml:space="preserve"> </w:t>
      </w:r>
      <w:r>
        <w:t>model,</w:t>
      </w:r>
      <w:r>
        <w:rPr>
          <w:spacing w:val="-3"/>
        </w:rPr>
        <w:t xml:space="preserve"> </w:t>
      </w:r>
      <w:r>
        <w:t>EvaluationResult</w:t>
      </w:r>
      <w:r>
        <w:rPr>
          <w:spacing w:val="-3"/>
        </w:rPr>
        <w:t xml:space="preserve"> </w:t>
      </w:r>
      <w:r>
        <w:t>and</w:t>
      </w:r>
      <w:r>
        <w:rPr>
          <w:spacing w:val="-3"/>
        </w:rPr>
        <w:t xml:space="preserve"> </w:t>
      </w:r>
      <w:r>
        <w:t>Assertion</w:t>
      </w:r>
      <w:r>
        <w:rPr>
          <w:spacing w:val="-3"/>
        </w:rPr>
        <w:t xml:space="preserve"> </w:t>
      </w:r>
      <w:r>
        <w:t>models</w:t>
      </w:r>
      <w:r>
        <w:rPr>
          <w:spacing w:val="-3"/>
        </w:rPr>
        <w:t xml:space="preserve"> </w:t>
      </w:r>
      <w:r>
        <w:t>are</w:t>
      </w:r>
      <w:r>
        <w:rPr>
          <w:spacing w:val="-3"/>
        </w:rPr>
        <w:t xml:space="preserve"> </w:t>
      </w:r>
      <w:r>
        <w:t>used</w:t>
      </w:r>
      <w:r>
        <w:rPr>
          <w:spacing w:val="-3"/>
        </w:rPr>
        <w:t xml:space="preserve"> </w:t>
      </w:r>
      <w:r>
        <w:t>to</w:t>
      </w:r>
      <w:r>
        <w:rPr>
          <w:spacing w:val="-3"/>
        </w:rPr>
        <w:t xml:space="preserve"> </w:t>
      </w:r>
      <w:r>
        <w:t>represent</w:t>
      </w:r>
      <w:r>
        <w:rPr>
          <w:spacing w:val="-3"/>
        </w:rPr>
        <w:t xml:space="preserve"> </w:t>
      </w:r>
      <w:r>
        <w:t>results.</w:t>
      </w:r>
      <w:r>
        <w:rPr>
          <w:spacing w:val="-3"/>
        </w:rPr>
        <w:t xml:space="preserve"> </w:t>
      </w:r>
      <w:r>
        <w:t>Evaluation- Result has a topic representing what is being observed, and a result represented by a choice of</w:t>
      </w:r>
      <w:r>
        <w:rPr>
          <w:spacing w:val="17"/>
        </w:rPr>
        <w:t xml:space="preserve"> </w:t>
      </w:r>
      <w:r>
        <w:t>datatypes.An Assertion on the other hand, has simply a topic with a value of 'assertion', and a result stated what is being asserted.</w:t>
      </w:r>
    </w:p>
    <w:p w14:paraId="7B9D9182" w14:textId="77777777" w:rsidR="006C4404" w:rsidRDefault="006C4404" w:rsidP="006C4404">
      <w:pPr>
        <w:pStyle w:val="BodyText"/>
        <w:spacing w:before="9"/>
        <w:rPr>
          <w:sz w:val="19"/>
        </w:rPr>
      </w:pPr>
    </w:p>
    <w:p w14:paraId="66E418C4" w14:textId="77777777" w:rsidR="006C4404" w:rsidRDefault="006C4404" w:rsidP="006C4404">
      <w:pPr>
        <w:pStyle w:val="BodyText"/>
        <w:spacing w:line="249" w:lineRule="auto"/>
        <w:ind w:left="1060" w:right="114"/>
      </w:pPr>
      <w:r>
        <w:t>In</w:t>
      </w:r>
      <w:r>
        <w:rPr>
          <w:spacing w:val="-7"/>
        </w:rPr>
        <w:t xml:space="preserve"> </w:t>
      </w:r>
      <w:r>
        <w:t>the</w:t>
      </w:r>
      <w:r>
        <w:rPr>
          <w:spacing w:val="-7"/>
        </w:rPr>
        <w:t xml:space="preserve"> </w:t>
      </w:r>
      <w:r>
        <w:t>ANF</w:t>
      </w:r>
      <w:r>
        <w:rPr>
          <w:spacing w:val="-7"/>
        </w:rPr>
        <w:t xml:space="preserve"> </w:t>
      </w:r>
      <w:r>
        <w:t>model,</w:t>
      </w:r>
      <w:r>
        <w:rPr>
          <w:spacing w:val="-7"/>
        </w:rPr>
        <w:t xml:space="preserve"> </w:t>
      </w:r>
      <w:r>
        <w:t>the</w:t>
      </w:r>
      <w:r>
        <w:rPr>
          <w:spacing w:val="-7"/>
        </w:rPr>
        <w:t xml:space="preserve"> </w:t>
      </w:r>
      <w:r>
        <w:t>topic</w:t>
      </w:r>
      <w:r>
        <w:rPr>
          <w:spacing w:val="-7"/>
        </w:rPr>
        <w:t xml:space="preserve"> </w:t>
      </w:r>
      <w:r>
        <w:t>represents</w:t>
      </w:r>
      <w:r>
        <w:rPr>
          <w:spacing w:val="-7"/>
        </w:rPr>
        <w:t xml:space="preserve"> </w:t>
      </w:r>
      <w:r>
        <w:t>what</w:t>
      </w:r>
      <w:r>
        <w:rPr>
          <w:spacing w:val="-7"/>
        </w:rPr>
        <w:t xml:space="preserve"> </w:t>
      </w:r>
      <w:r>
        <w:t>is</w:t>
      </w:r>
      <w:r>
        <w:rPr>
          <w:spacing w:val="-7"/>
        </w:rPr>
        <w:t xml:space="preserve"> </w:t>
      </w:r>
      <w:r>
        <w:t>being</w:t>
      </w:r>
      <w:r>
        <w:rPr>
          <w:spacing w:val="-7"/>
        </w:rPr>
        <w:t xml:space="preserve"> </w:t>
      </w:r>
      <w:r>
        <w:t>observed</w:t>
      </w:r>
      <w:r>
        <w:rPr>
          <w:spacing w:val="-7"/>
        </w:rPr>
        <w:t xml:space="preserve"> </w:t>
      </w:r>
      <w:r>
        <w:t>and</w:t>
      </w:r>
      <w:r>
        <w:rPr>
          <w:spacing w:val="-7"/>
        </w:rPr>
        <w:t xml:space="preserve"> </w:t>
      </w:r>
      <w:r>
        <w:t>the</w:t>
      </w:r>
      <w:r>
        <w:rPr>
          <w:spacing w:val="-7"/>
        </w:rPr>
        <w:t xml:space="preserve"> </w:t>
      </w:r>
      <w:r>
        <w:t>result</w:t>
      </w:r>
      <w:r>
        <w:rPr>
          <w:spacing w:val="-7"/>
        </w:rPr>
        <w:t xml:space="preserve"> </w:t>
      </w:r>
      <w:r>
        <w:t>may</w:t>
      </w:r>
      <w:r>
        <w:rPr>
          <w:spacing w:val="-7"/>
        </w:rPr>
        <w:t xml:space="preserve"> </w:t>
      </w:r>
      <w:r>
        <w:t>only</w:t>
      </w:r>
      <w:r>
        <w:rPr>
          <w:spacing w:val="-7"/>
        </w:rPr>
        <w:t xml:space="preserve"> </w:t>
      </w:r>
      <w:r>
        <w:t>be</w:t>
      </w:r>
      <w:r>
        <w:rPr>
          <w:spacing w:val="-7"/>
        </w:rPr>
        <w:t xml:space="preserve"> </w:t>
      </w:r>
      <w:r>
        <w:t>a</w:t>
      </w:r>
      <w:r>
        <w:rPr>
          <w:spacing w:val="-7"/>
        </w:rPr>
        <w:t xml:space="preserve"> </w:t>
      </w:r>
      <w:r>
        <w:t>range</w:t>
      </w:r>
      <w:r>
        <w:rPr>
          <w:spacing w:val="-7"/>
        </w:rPr>
        <w:t xml:space="preserve"> </w:t>
      </w:r>
      <w:r>
        <w:t>of</w:t>
      </w:r>
      <w:r>
        <w:rPr>
          <w:spacing w:val="-7"/>
        </w:rPr>
        <w:t xml:space="preserve"> </w:t>
      </w:r>
      <w:r>
        <w:t>either a count or quantity. No coded results are allowed.</w:t>
      </w:r>
    </w:p>
    <w:p w14:paraId="579710D0" w14:textId="77777777" w:rsidR="006C4404" w:rsidRDefault="006C4404" w:rsidP="006C4404">
      <w:pPr>
        <w:pStyle w:val="BodyText"/>
        <w:spacing w:before="9"/>
        <w:rPr>
          <w:sz w:val="19"/>
        </w:rPr>
      </w:pPr>
    </w:p>
    <w:p w14:paraId="596CCDD5" w14:textId="77777777" w:rsidR="006C4404" w:rsidRDefault="006C4404" w:rsidP="006C4404">
      <w:pPr>
        <w:pStyle w:val="BodyText"/>
        <w:spacing w:line="249" w:lineRule="auto"/>
        <w:ind w:left="1060" w:right="118"/>
        <w:jc w:val="both"/>
      </w:pPr>
      <w:r>
        <w:t xml:space="preserve">In the CIF model, when creating a model with a numeric result, the choice is quite clear, and the </w:t>
      </w:r>
      <w:r>
        <w:rPr>
          <w:spacing w:val="-3"/>
        </w:rPr>
        <w:t xml:space="preserve">choice </w:t>
      </w:r>
      <w:r>
        <w:t xml:space="preserve">will be an EvaluationResult, such as a topic of 'SerumSodium' and result with a numeric quantity. In </w:t>
      </w:r>
      <w:r>
        <w:rPr>
          <w:spacing w:val="-5"/>
        </w:rPr>
        <w:t xml:space="preserve">this </w:t>
      </w:r>
      <w:r>
        <w:t>case, the CIF and ANF model are very aligned, except for the fact that the ANF model will use a range of that quantity.</w:t>
      </w:r>
    </w:p>
    <w:p w14:paraId="3E214F27" w14:textId="77777777" w:rsidR="006C4404" w:rsidRDefault="006C4404" w:rsidP="006C4404">
      <w:pPr>
        <w:pStyle w:val="BodyText"/>
        <w:spacing w:before="10"/>
        <w:rPr>
          <w:sz w:val="19"/>
        </w:rPr>
      </w:pPr>
    </w:p>
    <w:p w14:paraId="1EE65ECA" w14:textId="77777777" w:rsidR="006C4404" w:rsidRDefault="006C4404" w:rsidP="006C4404">
      <w:pPr>
        <w:pStyle w:val="BodyText"/>
        <w:spacing w:line="249" w:lineRule="auto"/>
        <w:ind w:left="1060" w:right="118"/>
        <w:jc w:val="both"/>
      </w:pPr>
      <w:r>
        <w:t xml:space="preserve">But when a CIF model has a potential coded result, the choice between EvaluationResult and Assertion becomes muddied. For example, a model for Breath Sound could be an EvaluationResult with a topic </w:t>
      </w:r>
      <w:r>
        <w:rPr>
          <w:spacing w:val="-7"/>
        </w:rPr>
        <w:t xml:space="preserve">of </w:t>
      </w:r>
      <w:r>
        <w:t xml:space="preserve">'breath sound' and a coded result with the following valueset. Thus, any of the breath sounds within </w:t>
      </w:r>
      <w:r>
        <w:rPr>
          <w:spacing w:val="-5"/>
        </w:rPr>
        <w:t xml:space="preserve">the </w:t>
      </w:r>
      <w:r>
        <w:t>valueset</w:t>
      </w:r>
      <w:r>
        <w:rPr>
          <w:spacing w:val="-10"/>
        </w:rPr>
        <w:t xml:space="preserve"> </w:t>
      </w:r>
      <w:r>
        <w:t>can</w:t>
      </w:r>
      <w:r>
        <w:rPr>
          <w:spacing w:val="-10"/>
        </w:rPr>
        <w:t xml:space="preserve"> </w:t>
      </w:r>
      <w:r>
        <w:t>act</w:t>
      </w:r>
      <w:r>
        <w:rPr>
          <w:spacing w:val="-10"/>
        </w:rPr>
        <w:t xml:space="preserve"> </w:t>
      </w:r>
      <w:r>
        <w:t>as</w:t>
      </w:r>
      <w:r>
        <w:rPr>
          <w:spacing w:val="-10"/>
        </w:rPr>
        <w:t xml:space="preserve"> </w:t>
      </w:r>
      <w:r>
        <w:t>a</w:t>
      </w:r>
      <w:r>
        <w:rPr>
          <w:spacing w:val="-10"/>
        </w:rPr>
        <w:t xml:space="preserve"> </w:t>
      </w:r>
      <w:r>
        <w:t>result</w:t>
      </w:r>
      <w:r>
        <w:rPr>
          <w:spacing w:val="-10"/>
        </w:rPr>
        <w:t xml:space="preserve"> </w:t>
      </w:r>
      <w:r>
        <w:t>for</w:t>
      </w:r>
      <w:r>
        <w:rPr>
          <w:spacing w:val="-10"/>
        </w:rPr>
        <w:t xml:space="preserve"> </w:t>
      </w:r>
      <w:r>
        <w:t>this</w:t>
      </w:r>
      <w:r>
        <w:rPr>
          <w:spacing w:val="-10"/>
        </w:rPr>
        <w:t xml:space="preserve"> </w:t>
      </w:r>
      <w:r>
        <w:t>model.</w:t>
      </w:r>
      <w:r>
        <w:rPr>
          <w:spacing w:val="-10"/>
        </w:rPr>
        <w:t xml:space="preserve"> </w:t>
      </w:r>
      <w:r>
        <w:t>The</w:t>
      </w:r>
      <w:r>
        <w:rPr>
          <w:spacing w:val="-10"/>
        </w:rPr>
        <w:t xml:space="preserve"> </w:t>
      </w:r>
      <w:r>
        <w:t>other</w:t>
      </w:r>
      <w:r>
        <w:rPr>
          <w:spacing w:val="-10"/>
        </w:rPr>
        <w:t xml:space="preserve"> </w:t>
      </w:r>
      <w:r>
        <w:t>option,</w:t>
      </w:r>
      <w:r>
        <w:rPr>
          <w:spacing w:val="-10"/>
        </w:rPr>
        <w:t xml:space="preserve"> </w:t>
      </w:r>
      <w:r>
        <w:t>is</w:t>
      </w:r>
      <w:r>
        <w:rPr>
          <w:spacing w:val="-10"/>
        </w:rPr>
        <w:t xml:space="preserve"> </w:t>
      </w:r>
      <w:r>
        <w:t>that</w:t>
      </w:r>
      <w:r>
        <w:rPr>
          <w:spacing w:val="-10"/>
        </w:rPr>
        <w:t xml:space="preserve"> </w:t>
      </w:r>
      <w:r>
        <w:t>each</w:t>
      </w:r>
      <w:r>
        <w:rPr>
          <w:spacing w:val="-10"/>
        </w:rPr>
        <w:t xml:space="preserve"> </w:t>
      </w:r>
      <w:r>
        <w:t>of</w:t>
      </w:r>
      <w:r>
        <w:rPr>
          <w:spacing w:val="-10"/>
        </w:rPr>
        <w:t xml:space="preserve"> </w:t>
      </w:r>
      <w:r>
        <w:t>the</w:t>
      </w:r>
      <w:r>
        <w:rPr>
          <w:spacing w:val="-10"/>
        </w:rPr>
        <w:t xml:space="preserve"> </w:t>
      </w:r>
      <w:r>
        <w:t>breath</w:t>
      </w:r>
      <w:r>
        <w:rPr>
          <w:spacing w:val="-10"/>
        </w:rPr>
        <w:t xml:space="preserve"> </w:t>
      </w:r>
      <w:r>
        <w:t>sounds</w:t>
      </w:r>
      <w:r>
        <w:rPr>
          <w:spacing w:val="-10"/>
        </w:rPr>
        <w:t xml:space="preserve"> </w:t>
      </w:r>
      <w:r>
        <w:t>in</w:t>
      </w:r>
      <w:r>
        <w:rPr>
          <w:spacing w:val="-10"/>
        </w:rPr>
        <w:t xml:space="preserve"> </w:t>
      </w:r>
      <w:r>
        <w:t>the</w:t>
      </w:r>
      <w:r>
        <w:rPr>
          <w:spacing w:val="-10"/>
        </w:rPr>
        <w:t xml:space="preserve"> </w:t>
      </w:r>
      <w:r>
        <w:t>valueset is</w:t>
      </w:r>
      <w:r>
        <w:rPr>
          <w:spacing w:val="-12"/>
        </w:rPr>
        <w:t xml:space="preserve"> </w:t>
      </w:r>
      <w:r>
        <w:t>modeled</w:t>
      </w:r>
      <w:r>
        <w:rPr>
          <w:spacing w:val="-12"/>
        </w:rPr>
        <w:t xml:space="preserve"> </w:t>
      </w:r>
      <w:r>
        <w:t>as</w:t>
      </w:r>
      <w:r>
        <w:rPr>
          <w:spacing w:val="-12"/>
        </w:rPr>
        <w:t xml:space="preserve"> </w:t>
      </w:r>
      <w:r>
        <w:t>an</w:t>
      </w:r>
      <w:r>
        <w:rPr>
          <w:spacing w:val="-12"/>
        </w:rPr>
        <w:t xml:space="preserve"> </w:t>
      </w:r>
      <w:r>
        <w:t>Assertion</w:t>
      </w:r>
      <w:r>
        <w:rPr>
          <w:spacing w:val="-12"/>
        </w:rPr>
        <w:t xml:space="preserve"> </w:t>
      </w:r>
      <w:r>
        <w:t>with</w:t>
      </w:r>
      <w:r>
        <w:rPr>
          <w:spacing w:val="-12"/>
        </w:rPr>
        <w:t xml:space="preserve"> </w:t>
      </w:r>
      <w:r>
        <w:t>a</w:t>
      </w:r>
      <w:r>
        <w:rPr>
          <w:spacing w:val="-12"/>
        </w:rPr>
        <w:t xml:space="preserve"> </w:t>
      </w:r>
      <w:r>
        <w:t>topic</w:t>
      </w:r>
      <w:r>
        <w:rPr>
          <w:spacing w:val="-12"/>
        </w:rPr>
        <w:t xml:space="preserve"> </w:t>
      </w:r>
      <w:r>
        <w:t>of</w:t>
      </w:r>
      <w:r>
        <w:rPr>
          <w:spacing w:val="-12"/>
        </w:rPr>
        <w:t xml:space="preserve"> </w:t>
      </w:r>
      <w:r>
        <w:t>'assertion',</w:t>
      </w:r>
      <w:r>
        <w:rPr>
          <w:spacing w:val="-12"/>
        </w:rPr>
        <w:t xml:space="preserve"> </w:t>
      </w:r>
      <w:r>
        <w:t>and</w:t>
      </w:r>
      <w:r>
        <w:rPr>
          <w:spacing w:val="-12"/>
        </w:rPr>
        <w:t xml:space="preserve"> </w:t>
      </w:r>
      <w:r>
        <w:t>a</w:t>
      </w:r>
      <w:r>
        <w:rPr>
          <w:spacing w:val="-12"/>
        </w:rPr>
        <w:t xml:space="preserve"> </w:t>
      </w:r>
      <w:r>
        <w:t>result</w:t>
      </w:r>
      <w:r>
        <w:rPr>
          <w:spacing w:val="-12"/>
        </w:rPr>
        <w:t xml:space="preserve"> </w:t>
      </w:r>
      <w:r>
        <w:t>of</w:t>
      </w:r>
      <w:r>
        <w:rPr>
          <w:spacing w:val="-12"/>
        </w:rPr>
        <w:t xml:space="preserve"> </w:t>
      </w:r>
      <w:r>
        <w:t>each</w:t>
      </w:r>
      <w:r>
        <w:rPr>
          <w:spacing w:val="-12"/>
        </w:rPr>
        <w:t xml:space="preserve"> </w:t>
      </w:r>
      <w:r>
        <w:t>particular</w:t>
      </w:r>
      <w:r>
        <w:rPr>
          <w:spacing w:val="-12"/>
        </w:rPr>
        <w:t xml:space="preserve"> </w:t>
      </w:r>
      <w:r>
        <w:t>code.</w:t>
      </w:r>
      <w:r>
        <w:rPr>
          <w:spacing w:val="-12"/>
        </w:rPr>
        <w:t xml:space="preserve"> </w:t>
      </w:r>
      <w:r>
        <w:t>To</w:t>
      </w:r>
      <w:r>
        <w:rPr>
          <w:spacing w:val="-12"/>
        </w:rPr>
        <w:t xml:space="preserve"> </w:t>
      </w:r>
      <w:r>
        <w:t>decided</w:t>
      </w:r>
      <w:r>
        <w:rPr>
          <w:spacing w:val="-12"/>
        </w:rPr>
        <w:t xml:space="preserve"> </w:t>
      </w:r>
      <w:r>
        <w:t>which model is better, usually we ponder how the clinician thinks about the data, or how it will be collected, or how it will be queried.</w:t>
      </w:r>
    </w:p>
    <w:p w14:paraId="06CF3A23" w14:textId="77777777" w:rsidR="006C4404" w:rsidRDefault="006C4404" w:rsidP="006C4404">
      <w:pPr>
        <w:pStyle w:val="BodyText"/>
        <w:spacing w:before="2"/>
      </w:pPr>
    </w:p>
    <w:p w14:paraId="56F60085" w14:textId="77777777" w:rsidR="006C4404" w:rsidRDefault="006C4404" w:rsidP="006C4404">
      <w:pPr>
        <w:pStyle w:val="BodyText"/>
        <w:spacing w:line="249" w:lineRule="auto"/>
        <w:ind w:left="1060" w:right="118"/>
        <w:jc w:val="both"/>
      </w:pPr>
      <w:r>
        <w:t xml:space="preserve">The ANF model cannot do an EvaluationResult style model as it doesn't allow coded results. Thus, </w:t>
      </w:r>
      <w:r>
        <w:rPr>
          <w:spacing w:val="-6"/>
        </w:rPr>
        <w:t xml:space="preserve">ANF </w:t>
      </w:r>
      <w:r>
        <w:t>is</w:t>
      </w:r>
      <w:r>
        <w:rPr>
          <w:spacing w:val="-3"/>
        </w:rPr>
        <w:t xml:space="preserve"> </w:t>
      </w:r>
      <w:r>
        <w:t>forced</w:t>
      </w:r>
      <w:r>
        <w:rPr>
          <w:spacing w:val="-3"/>
        </w:rPr>
        <w:t xml:space="preserve"> </w:t>
      </w:r>
      <w:r>
        <w:t>to</w:t>
      </w:r>
      <w:r>
        <w:rPr>
          <w:spacing w:val="-3"/>
        </w:rPr>
        <w:t xml:space="preserve"> </w:t>
      </w:r>
      <w:r>
        <w:t>make</w:t>
      </w:r>
      <w:r>
        <w:rPr>
          <w:spacing w:val="-3"/>
        </w:rPr>
        <w:t xml:space="preserve"> </w:t>
      </w:r>
      <w:r>
        <w:t>one</w:t>
      </w:r>
      <w:r>
        <w:rPr>
          <w:spacing w:val="-3"/>
        </w:rPr>
        <w:t xml:space="preserve"> </w:t>
      </w:r>
      <w:r>
        <w:t>and</w:t>
      </w:r>
      <w:r>
        <w:rPr>
          <w:spacing w:val="-3"/>
        </w:rPr>
        <w:t xml:space="preserve"> </w:t>
      </w:r>
      <w:r>
        <w:t>only</w:t>
      </w:r>
      <w:r>
        <w:rPr>
          <w:spacing w:val="-3"/>
        </w:rPr>
        <w:t xml:space="preserve"> one </w:t>
      </w:r>
      <w:r>
        <w:t>choice,</w:t>
      </w:r>
      <w:r>
        <w:rPr>
          <w:spacing w:val="-3"/>
        </w:rPr>
        <w:t xml:space="preserve"> </w:t>
      </w:r>
      <w:r>
        <w:t>which</w:t>
      </w:r>
      <w:r>
        <w:rPr>
          <w:spacing w:val="-3"/>
        </w:rPr>
        <w:t xml:space="preserve"> </w:t>
      </w:r>
      <w:r>
        <w:t>is</w:t>
      </w:r>
      <w:r>
        <w:rPr>
          <w:spacing w:val="-3"/>
        </w:rPr>
        <w:t xml:space="preserve"> </w:t>
      </w:r>
      <w:r>
        <w:t>an</w:t>
      </w:r>
      <w:r>
        <w:rPr>
          <w:spacing w:val="-3"/>
        </w:rPr>
        <w:t xml:space="preserve"> </w:t>
      </w:r>
      <w:r>
        <w:t>assertion</w:t>
      </w:r>
      <w:r>
        <w:rPr>
          <w:spacing w:val="-3"/>
        </w:rPr>
        <w:t xml:space="preserve"> </w:t>
      </w:r>
      <w:r>
        <w:t>style</w:t>
      </w:r>
      <w:r>
        <w:rPr>
          <w:spacing w:val="-3"/>
        </w:rPr>
        <w:t xml:space="preserve"> </w:t>
      </w:r>
      <w:r>
        <w:t>where</w:t>
      </w:r>
      <w:r>
        <w:rPr>
          <w:spacing w:val="-3"/>
        </w:rPr>
        <w:t xml:space="preserve"> </w:t>
      </w:r>
      <w:r>
        <w:t>the</w:t>
      </w:r>
      <w:r>
        <w:rPr>
          <w:spacing w:val="-3"/>
        </w:rPr>
        <w:t xml:space="preserve"> </w:t>
      </w:r>
      <w:r>
        <w:t>particular</w:t>
      </w:r>
      <w:r>
        <w:rPr>
          <w:spacing w:val="-3"/>
        </w:rPr>
        <w:t xml:space="preserve"> </w:t>
      </w:r>
      <w:r>
        <w:t>breath</w:t>
      </w:r>
      <w:r>
        <w:rPr>
          <w:spacing w:val="-3"/>
        </w:rPr>
        <w:t xml:space="preserve"> </w:t>
      </w:r>
      <w:r>
        <w:t>sound</w:t>
      </w:r>
      <w:r>
        <w:rPr>
          <w:spacing w:val="-3"/>
        </w:rPr>
        <w:t xml:space="preserve"> </w:t>
      </w:r>
      <w:r>
        <w:t>is</w:t>
      </w:r>
      <w:r>
        <w:rPr>
          <w:spacing w:val="-3"/>
        </w:rPr>
        <w:t xml:space="preserve"> </w:t>
      </w:r>
      <w:r>
        <w:t>the topic, and the result will be numeric count indicating presence or absence.</w:t>
      </w:r>
    </w:p>
    <w:p w14:paraId="367EC3CF" w14:textId="77777777" w:rsidR="006C4404" w:rsidRDefault="006C4404" w:rsidP="006C4404">
      <w:pPr>
        <w:pStyle w:val="BodyText"/>
        <w:spacing w:before="9"/>
        <w:rPr>
          <w:sz w:val="19"/>
        </w:rPr>
      </w:pPr>
    </w:p>
    <w:p w14:paraId="382ABFB4" w14:textId="77777777" w:rsidR="006C4404" w:rsidRDefault="006C4404" w:rsidP="006C4404">
      <w:pPr>
        <w:pStyle w:val="ListParagraph"/>
        <w:numPr>
          <w:ilvl w:val="2"/>
          <w:numId w:val="1"/>
        </w:numPr>
        <w:tabs>
          <w:tab w:val="left" w:pos="1260"/>
        </w:tabs>
        <w:spacing w:before="1"/>
        <w:jc w:val="both"/>
        <w:rPr>
          <w:sz w:val="20"/>
        </w:rPr>
      </w:pPr>
      <w:r>
        <w:rPr>
          <w:sz w:val="20"/>
        </w:rPr>
        <w:t>Absent</w:t>
      </w:r>
    </w:p>
    <w:p w14:paraId="5B093E9F" w14:textId="77777777" w:rsidR="006C4404" w:rsidRDefault="006C4404" w:rsidP="006C4404">
      <w:pPr>
        <w:pStyle w:val="ListParagraph"/>
        <w:numPr>
          <w:ilvl w:val="2"/>
          <w:numId w:val="1"/>
        </w:numPr>
        <w:tabs>
          <w:tab w:val="left" w:pos="1260"/>
        </w:tabs>
        <w:spacing w:before="35"/>
        <w:jc w:val="both"/>
        <w:rPr>
          <w:sz w:val="20"/>
        </w:rPr>
      </w:pPr>
      <w:r>
        <w:rPr>
          <w:sz w:val="20"/>
        </w:rPr>
        <w:t>Audible</w:t>
      </w:r>
    </w:p>
    <w:p w14:paraId="0CB438A0" w14:textId="77777777" w:rsidR="006C4404" w:rsidRDefault="006C4404" w:rsidP="006C4404">
      <w:pPr>
        <w:pStyle w:val="ListParagraph"/>
        <w:numPr>
          <w:ilvl w:val="2"/>
          <w:numId w:val="1"/>
        </w:numPr>
        <w:tabs>
          <w:tab w:val="left" w:pos="1260"/>
        </w:tabs>
        <w:spacing w:before="36"/>
        <w:jc w:val="both"/>
        <w:rPr>
          <w:sz w:val="20"/>
        </w:rPr>
      </w:pPr>
      <w:r>
        <w:rPr>
          <w:sz w:val="20"/>
        </w:rPr>
        <w:t>Clear</w:t>
      </w:r>
    </w:p>
    <w:p w14:paraId="78ED03F3" w14:textId="77777777" w:rsidR="006C4404" w:rsidRDefault="006C4404" w:rsidP="006C4404">
      <w:pPr>
        <w:pStyle w:val="ListParagraph"/>
        <w:numPr>
          <w:ilvl w:val="2"/>
          <w:numId w:val="1"/>
        </w:numPr>
        <w:tabs>
          <w:tab w:val="left" w:pos="1260"/>
        </w:tabs>
        <w:spacing w:before="36"/>
        <w:jc w:val="both"/>
        <w:rPr>
          <w:sz w:val="20"/>
        </w:rPr>
      </w:pPr>
      <w:r>
        <w:rPr>
          <w:sz w:val="20"/>
        </w:rPr>
        <w:t>Coarse Breath Sounds</w:t>
      </w:r>
    </w:p>
    <w:p w14:paraId="37BD7977" w14:textId="77777777" w:rsidR="006C4404" w:rsidRDefault="006C4404" w:rsidP="006C4404">
      <w:pPr>
        <w:pStyle w:val="ListParagraph"/>
        <w:numPr>
          <w:ilvl w:val="2"/>
          <w:numId w:val="1"/>
        </w:numPr>
        <w:tabs>
          <w:tab w:val="left" w:pos="1260"/>
        </w:tabs>
        <w:spacing w:before="35"/>
        <w:jc w:val="both"/>
        <w:rPr>
          <w:sz w:val="20"/>
        </w:rPr>
      </w:pPr>
      <w:r>
        <w:rPr>
          <w:sz w:val="20"/>
        </w:rPr>
        <w:t>Coarse Crackles</w:t>
      </w:r>
    </w:p>
    <w:p w14:paraId="7AE98B31" w14:textId="77777777" w:rsidR="006C4404" w:rsidRDefault="006C4404" w:rsidP="006C4404">
      <w:pPr>
        <w:pStyle w:val="ListParagraph"/>
        <w:numPr>
          <w:ilvl w:val="2"/>
          <w:numId w:val="1"/>
        </w:numPr>
        <w:tabs>
          <w:tab w:val="left" w:pos="1260"/>
        </w:tabs>
        <w:spacing w:before="36"/>
        <w:jc w:val="both"/>
        <w:rPr>
          <w:sz w:val="20"/>
        </w:rPr>
      </w:pPr>
      <w:r>
        <w:rPr>
          <w:sz w:val="20"/>
        </w:rPr>
        <w:t>Crackles</w:t>
      </w:r>
    </w:p>
    <w:p w14:paraId="6C8DC325" w14:textId="77777777" w:rsidR="006C4404" w:rsidRDefault="006C4404" w:rsidP="006C4404">
      <w:pPr>
        <w:pStyle w:val="ListParagraph"/>
        <w:numPr>
          <w:ilvl w:val="2"/>
          <w:numId w:val="1"/>
        </w:numPr>
        <w:tabs>
          <w:tab w:val="left" w:pos="1260"/>
        </w:tabs>
        <w:spacing w:before="36"/>
        <w:jc w:val="both"/>
        <w:rPr>
          <w:sz w:val="20"/>
        </w:rPr>
      </w:pPr>
      <w:r>
        <w:rPr>
          <w:sz w:val="20"/>
        </w:rPr>
        <w:t>Diminished</w:t>
      </w:r>
    </w:p>
    <w:p w14:paraId="15845576" w14:textId="77777777" w:rsidR="006C4404" w:rsidRDefault="006C4404" w:rsidP="006C4404">
      <w:pPr>
        <w:pStyle w:val="ListParagraph"/>
        <w:numPr>
          <w:ilvl w:val="2"/>
          <w:numId w:val="1"/>
        </w:numPr>
        <w:tabs>
          <w:tab w:val="left" w:pos="1260"/>
        </w:tabs>
        <w:spacing w:before="36"/>
        <w:jc w:val="both"/>
        <w:rPr>
          <w:sz w:val="20"/>
        </w:rPr>
      </w:pPr>
      <w:r>
        <w:rPr>
          <w:sz w:val="20"/>
        </w:rPr>
        <w:t>Expiratory wheezing</w:t>
      </w:r>
    </w:p>
    <w:p w14:paraId="10CF3C74" w14:textId="77777777" w:rsidR="006C4404" w:rsidRDefault="006C4404" w:rsidP="006C4404">
      <w:pPr>
        <w:pStyle w:val="ListParagraph"/>
        <w:numPr>
          <w:ilvl w:val="2"/>
          <w:numId w:val="1"/>
        </w:numPr>
        <w:tabs>
          <w:tab w:val="left" w:pos="1260"/>
        </w:tabs>
        <w:spacing w:before="35"/>
        <w:jc w:val="both"/>
        <w:rPr>
          <w:sz w:val="20"/>
        </w:rPr>
      </w:pPr>
      <w:r>
        <w:rPr>
          <w:sz w:val="20"/>
        </w:rPr>
        <w:t>Faint</w:t>
      </w:r>
    </w:p>
    <w:p w14:paraId="794EE489" w14:textId="77777777" w:rsidR="006C4404" w:rsidRDefault="006C4404" w:rsidP="006C4404">
      <w:pPr>
        <w:pStyle w:val="ListParagraph"/>
        <w:numPr>
          <w:ilvl w:val="2"/>
          <w:numId w:val="1"/>
        </w:numPr>
        <w:tabs>
          <w:tab w:val="left" w:pos="1260"/>
        </w:tabs>
        <w:spacing w:before="36"/>
        <w:jc w:val="both"/>
        <w:rPr>
          <w:sz w:val="20"/>
        </w:rPr>
      </w:pPr>
      <w:r>
        <w:rPr>
          <w:sz w:val="20"/>
        </w:rPr>
        <w:t>Fine Crackles</w:t>
      </w:r>
    </w:p>
    <w:p w14:paraId="62A25706" w14:textId="77777777" w:rsidR="006C4404" w:rsidRDefault="006C4404" w:rsidP="006C4404">
      <w:pPr>
        <w:pStyle w:val="ListParagraph"/>
        <w:numPr>
          <w:ilvl w:val="2"/>
          <w:numId w:val="1"/>
        </w:numPr>
        <w:tabs>
          <w:tab w:val="left" w:pos="1260"/>
        </w:tabs>
        <w:spacing w:before="36"/>
        <w:jc w:val="both"/>
        <w:rPr>
          <w:sz w:val="20"/>
        </w:rPr>
      </w:pPr>
      <w:r>
        <w:rPr>
          <w:sz w:val="20"/>
        </w:rPr>
        <w:t>Forced</w:t>
      </w:r>
    </w:p>
    <w:p w14:paraId="08F179BE" w14:textId="77777777" w:rsidR="006C4404" w:rsidRDefault="006C4404" w:rsidP="006C4404">
      <w:pPr>
        <w:pStyle w:val="ListParagraph"/>
        <w:numPr>
          <w:ilvl w:val="2"/>
          <w:numId w:val="1"/>
        </w:numPr>
        <w:tabs>
          <w:tab w:val="left" w:pos="1260"/>
        </w:tabs>
        <w:spacing w:before="36"/>
        <w:jc w:val="both"/>
        <w:rPr>
          <w:sz w:val="20"/>
        </w:rPr>
      </w:pPr>
      <w:r>
        <w:rPr>
          <w:sz w:val="20"/>
        </w:rPr>
        <w:t>Inspiratory wheezing</w:t>
      </w:r>
    </w:p>
    <w:p w14:paraId="32D82B77" w14:textId="77777777" w:rsidR="006C4404" w:rsidRDefault="006C4404" w:rsidP="006C4404">
      <w:pPr>
        <w:pStyle w:val="ListParagraph"/>
        <w:numPr>
          <w:ilvl w:val="2"/>
          <w:numId w:val="1"/>
        </w:numPr>
        <w:tabs>
          <w:tab w:val="left" w:pos="1260"/>
        </w:tabs>
        <w:spacing w:before="35"/>
        <w:jc w:val="both"/>
        <w:rPr>
          <w:sz w:val="20"/>
        </w:rPr>
      </w:pPr>
      <w:r>
        <w:rPr>
          <w:sz w:val="20"/>
        </w:rPr>
        <w:t>Left Ventricular Assist Device Noise</w:t>
      </w:r>
    </w:p>
    <w:p w14:paraId="2A084BF9" w14:textId="77777777" w:rsidR="006C4404" w:rsidRDefault="006C4404" w:rsidP="006C4404">
      <w:pPr>
        <w:pStyle w:val="ListParagraph"/>
        <w:numPr>
          <w:ilvl w:val="2"/>
          <w:numId w:val="1"/>
        </w:numPr>
        <w:tabs>
          <w:tab w:val="left" w:pos="1260"/>
        </w:tabs>
        <w:spacing w:before="36"/>
        <w:jc w:val="both"/>
        <w:rPr>
          <w:sz w:val="20"/>
        </w:rPr>
      </w:pPr>
      <w:r>
        <w:rPr>
          <w:sz w:val="20"/>
        </w:rPr>
        <w:t>Markedly Decreased</w:t>
      </w:r>
    </w:p>
    <w:p w14:paraId="1B575DD6" w14:textId="77777777" w:rsidR="006C4404" w:rsidRDefault="006C4404" w:rsidP="006C4404">
      <w:pPr>
        <w:pStyle w:val="ListParagraph"/>
        <w:numPr>
          <w:ilvl w:val="2"/>
          <w:numId w:val="1"/>
        </w:numPr>
        <w:tabs>
          <w:tab w:val="left" w:pos="1260"/>
        </w:tabs>
        <w:spacing w:before="36"/>
        <w:jc w:val="both"/>
        <w:rPr>
          <w:sz w:val="20"/>
        </w:rPr>
      </w:pPr>
      <w:r>
        <w:rPr>
          <w:sz w:val="20"/>
        </w:rPr>
        <w:t>Moderately Decreased</w:t>
      </w:r>
    </w:p>
    <w:p w14:paraId="01B78E12" w14:textId="77777777" w:rsidR="006C4404" w:rsidRDefault="006C4404" w:rsidP="006C4404">
      <w:pPr>
        <w:pStyle w:val="ListParagraph"/>
        <w:numPr>
          <w:ilvl w:val="2"/>
          <w:numId w:val="1"/>
        </w:numPr>
        <w:tabs>
          <w:tab w:val="left" w:pos="1260"/>
        </w:tabs>
        <w:spacing w:before="35"/>
        <w:jc w:val="both"/>
        <w:rPr>
          <w:sz w:val="20"/>
        </w:rPr>
      </w:pPr>
      <w:r>
        <w:rPr>
          <w:sz w:val="20"/>
        </w:rPr>
        <w:t>Pleural Rub</w:t>
      </w:r>
    </w:p>
    <w:p w14:paraId="79D20C45" w14:textId="77777777" w:rsidR="006C4404" w:rsidRDefault="006C4404" w:rsidP="006C4404">
      <w:pPr>
        <w:pStyle w:val="ListParagraph"/>
        <w:numPr>
          <w:ilvl w:val="2"/>
          <w:numId w:val="1"/>
        </w:numPr>
        <w:tabs>
          <w:tab w:val="left" w:pos="1260"/>
        </w:tabs>
        <w:spacing w:before="36"/>
        <w:jc w:val="both"/>
        <w:rPr>
          <w:sz w:val="20"/>
        </w:rPr>
      </w:pPr>
      <w:r>
        <w:rPr>
          <w:sz w:val="20"/>
        </w:rPr>
        <w:t>Prolonged Expiration</w:t>
      </w:r>
    </w:p>
    <w:p w14:paraId="0A2DBB11" w14:textId="77777777" w:rsidR="006C4404" w:rsidRDefault="006C4404" w:rsidP="006C4404">
      <w:pPr>
        <w:pStyle w:val="ListParagraph"/>
        <w:numPr>
          <w:ilvl w:val="2"/>
          <w:numId w:val="1"/>
        </w:numPr>
        <w:tabs>
          <w:tab w:val="left" w:pos="1260"/>
        </w:tabs>
        <w:spacing w:before="36"/>
        <w:jc w:val="both"/>
        <w:rPr>
          <w:sz w:val="20"/>
        </w:rPr>
      </w:pPr>
      <w:r>
        <w:rPr>
          <w:sz w:val="20"/>
        </w:rPr>
        <w:t>Rhonchi</w:t>
      </w:r>
    </w:p>
    <w:p w14:paraId="176E394B" w14:textId="77777777" w:rsidR="006C4404" w:rsidRDefault="006C4404" w:rsidP="006C4404">
      <w:pPr>
        <w:pStyle w:val="ListParagraph"/>
        <w:numPr>
          <w:ilvl w:val="2"/>
          <w:numId w:val="1"/>
        </w:numPr>
        <w:tabs>
          <w:tab w:val="left" w:pos="1260"/>
        </w:tabs>
        <w:spacing w:before="36"/>
        <w:jc w:val="both"/>
        <w:rPr>
          <w:sz w:val="20"/>
        </w:rPr>
      </w:pPr>
      <w:r>
        <w:rPr>
          <w:sz w:val="20"/>
        </w:rPr>
        <w:t>Slightly Decreased</w:t>
      </w:r>
    </w:p>
    <w:p w14:paraId="7A98BBF9" w14:textId="77777777" w:rsidR="006C4404" w:rsidRDefault="006C4404" w:rsidP="006C4404">
      <w:pPr>
        <w:pStyle w:val="ListParagraph"/>
        <w:numPr>
          <w:ilvl w:val="2"/>
          <w:numId w:val="1"/>
        </w:numPr>
        <w:tabs>
          <w:tab w:val="left" w:pos="1260"/>
        </w:tabs>
        <w:spacing w:before="35"/>
        <w:jc w:val="both"/>
        <w:rPr>
          <w:sz w:val="20"/>
        </w:rPr>
      </w:pPr>
      <w:r>
        <w:rPr>
          <w:sz w:val="20"/>
        </w:rPr>
        <w:t>Stridor</w:t>
      </w:r>
    </w:p>
    <w:p w14:paraId="50703578" w14:textId="77777777" w:rsidR="006C4404" w:rsidRDefault="006C4404" w:rsidP="006C4404">
      <w:pPr>
        <w:pStyle w:val="ListParagraph"/>
        <w:numPr>
          <w:ilvl w:val="2"/>
          <w:numId w:val="1"/>
        </w:numPr>
        <w:tabs>
          <w:tab w:val="left" w:pos="1260"/>
        </w:tabs>
        <w:spacing w:before="36"/>
        <w:jc w:val="both"/>
        <w:rPr>
          <w:sz w:val="20"/>
        </w:rPr>
      </w:pPr>
      <w:r>
        <w:rPr>
          <w:sz w:val="20"/>
        </w:rPr>
        <w:t>Tubular Breath Sounds</w:t>
      </w:r>
    </w:p>
    <w:p w14:paraId="7BC019BA" w14:textId="77777777" w:rsidR="006C4404" w:rsidRDefault="006C4404" w:rsidP="006C4404">
      <w:pPr>
        <w:pStyle w:val="ListParagraph"/>
        <w:numPr>
          <w:ilvl w:val="2"/>
          <w:numId w:val="1"/>
        </w:numPr>
        <w:tabs>
          <w:tab w:val="left" w:pos="1260"/>
        </w:tabs>
        <w:spacing w:before="36"/>
        <w:jc w:val="both"/>
        <w:rPr>
          <w:sz w:val="20"/>
        </w:rPr>
      </w:pPr>
      <w:r>
        <w:rPr>
          <w:sz w:val="20"/>
        </w:rPr>
        <w:t>Upper Airway Congestion</w:t>
      </w:r>
    </w:p>
    <w:p w14:paraId="13A7EC4F" w14:textId="77777777" w:rsidR="006C4404" w:rsidRDefault="006C4404" w:rsidP="006C4404">
      <w:pPr>
        <w:pStyle w:val="ListParagraph"/>
        <w:numPr>
          <w:ilvl w:val="2"/>
          <w:numId w:val="1"/>
        </w:numPr>
        <w:tabs>
          <w:tab w:val="left" w:pos="1260"/>
        </w:tabs>
        <w:spacing w:before="35"/>
        <w:jc w:val="both"/>
        <w:rPr>
          <w:sz w:val="20"/>
        </w:rPr>
      </w:pPr>
      <w:r>
        <w:rPr>
          <w:sz w:val="20"/>
        </w:rPr>
        <w:t>Wheeze</w:t>
      </w:r>
    </w:p>
    <w:p w14:paraId="2C21505E" w14:textId="77777777" w:rsidR="006C4404" w:rsidRDefault="006C4404" w:rsidP="006C4404">
      <w:pPr>
        <w:pStyle w:val="BodyText"/>
        <w:spacing w:before="6"/>
      </w:pPr>
    </w:p>
    <w:p w14:paraId="1514EC6F" w14:textId="77777777" w:rsidR="006C4404" w:rsidRDefault="006C4404" w:rsidP="006C4404">
      <w:pPr>
        <w:pStyle w:val="BodyText"/>
        <w:spacing w:line="249" w:lineRule="auto"/>
        <w:ind w:left="1060" w:right="118"/>
        <w:jc w:val="both"/>
      </w:pPr>
      <w:r>
        <w:t>When querying instance data, the Assertion or ANF style is much more difficult for things like breath sounds.</w:t>
      </w:r>
      <w:r>
        <w:rPr>
          <w:spacing w:val="-11"/>
        </w:rPr>
        <w:t xml:space="preserve"> </w:t>
      </w:r>
      <w:r>
        <w:t>To</w:t>
      </w:r>
      <w:r>
        <w:rPr>
          <w:spacing w:val="-11"/>
        </w:rPr>
        <w:t xml:space="preserve"> </w:t>
      </w:r>
      <w:r>
        <w:t>query</w:t>
      </w:r>
      <w:r>
        <w:rPr>
          <w:spacing w:val="-11"/>
        </w:rPr>
        <w:t xml:space="preserve"> </w:t>
      </w:r>
      <w:r>
        <w:t>any</w:t>
      </w:r>
      <w:r>
        <w:rPr>
          <w:spacing w:val="-10"/>
        </w:rPr>
        <w:t xml:space="preserve"> </w:t>
      </w:r>
      <w:r>
        <w:t>breath</w:t>
      </w:r>
      <w:r>
        <w:rPr>
          <w:spacing w:val="-11"/>
        </w:rPr>
        <w:t xml:space="preserve"> </w:t>
      </w:r>
      <w:r>
        <w:t>sound</w:t>
      </w:r>
      <w:r>
        <w:rPr>
          <w:spacing w:val="-11"/>
        </w:rPr>
        <w:t xml:space="preserve"> </w:t>
      </w:r>
      <w:r>
        <w:t>instances,</w:t>
      </w:r>
      <w:r>
        <w:rPr>
          <w:spacing w:val="-11"/>
        </w:rPr>
        <w:t xml:space="preserve"> </w:t>
      </w:r>
      <w:r>
        <w:t>you</w:t>
      </w:r>
      <w:r>
        <w:rPr>
          <w:spacing w:val="-10"/>
        </w:rPr>
        <w:t xml:space="preserve"> </w:t>
      </w:r>
      <w:r>
        <w:t>must</w:t>
      </w:r>
      <w:r>
        <w:rPr>
          <w:spacing w:val="-11"/>
        </w:rPr>
        <w:t xml:space="preserve"> </w:t>
      </w:r>
      <w:r>
        <w:t>have</w:t>
      </w:r>
      <w:r>
        <w:rPr>
          <w:spacing w:val="-11"/>
        </w:rPr>
        <w:t xml:space="preserve"> </w:t>
      </w:r>
      <w:r>
        <w:t>knowledge</w:t>
      </w:r>
      <w:r>
        <w:rPr>
          <w:spacing w:val="-10"/>
        </w:rPr>
        <w:t xml:space="preserve"> </w:t>
      </w:r>
      <w:r>
        <w:t>of</w:t>
      </w:r>
      <w:r>
        <w:rPr>
          <w:spacing w:val="-11"/>
        </w:rPr>
        <w:t xml:space="preserve"> </w:t>
      </w:r>
      <w:r>
        <w:t>all</w:t>
      </w:r>
      <w:r>
        <w:rPr>
          <w:spacing w:val="-11"/>
        </w:rPr>
        <w:t xml:space="preserve"> </w:t>
      </w:r>
      <w:r>
        <w:t>possible</w:t>
      </w:r>
      <w:r>
        <w:rPr>
          <w:spacing w:val="-11"/>
        </w:rPr>
        <w:t xml:space="preserve"> </w:t>
      </w:r>
      <w:r>
        <w:t>breath</w:t>
      </w:r>
      <w:r>
        <w:rPr>
          <w:spacing w:val="-10"/>
        </w:rPr>
        <w:t xml:space="preserve"> </w:t>
      </w:r>
      <w:r>
        <w:t>sound</w:t>
      </w:r>
      <w:r>
        <w:rPr>
          <w:spacing w:val="-11"/>
        </w:rPr>
        <w:t xml:space="preserve"> </w:t>
      </w:r>
      <w:r>
        <w:t xml:space="preserve">topics and query for each. With the EvaluationResult style, querying is simpler as you simply query for a </w:t>
      </w:r>
      <w:r>
        <w:rPr>
          <w:spacing w:val="-3"/>
        </w:rPr>
        <w:t xml:space="preserve">topic </w:t>
      </w:r>
      <w:r>
        <w:t xml:space="preserve">of 'breath sound', and the code result tells you what type of breath sound it is. Thus, you do not have </w:t>
      </w:r>
      <w:r>
        <w:rPr>
          <w:spacing w:val="-7"/>
        </w:rPr>
        <w:t xml:space="preserve">to </w:t>
      </w:r>
      <w:r>
        <w:t>know all the members of the valueset apriori to form the query.</w:t>
      </w:r>
      <w:bookmarkStart w:id="242" w:name="6._Clinical_Statement_Examples"/>
      <w:bookmarkStart w:id="243" w:name="_Toc1824838"/>
      <w:bookmarkEnd w:id="242"/>
      <w:r>
        <w:t xml:space="preserve"> Clinical Statement</w:t>
      </w:r>
      <w:r>
        <w:rPr>
          <w:spacing w:val="5"/>
        </w:rPr>
        <w:t xml:space="preserve"> </w:t>
      </w:r>
      <w:r>
        <w:t>Examples</w:t>
      </w:r>
      <w:bookmarkEnd w:id="243"/>
      <w:r>
        <w:t>.</w:t>
      </w:r>
    </w:p>
    <w:p w14:paraId="1A5914DB" w14:textId="6681E282" w:rsidR="0058786E" w:rsidRDefault="0058786E" w:rsidP="0058786E">
      <w:pPr>
        <w:pStyle w:val="BodyText"/>
      </w:pPr>
    </w:p>
    <w:p w14:paraId="1FDB83F9" w14:textId="77777777" w:rsidR="0058786E" w:rsidRDefault="0058786E" w:rsidP="0058786E">
      <w:pPr>
        <w:pStyle w:val="BodyText"/>
      </w:pPr>
    </w:p>
    <w:sectPr w:rsidR="0058786E">
      <w:pgSz w:w="12240" w:h="15840"/>
      <w:pgMar w:top="1320" w:right="1320" w:bottom="920" w:left="1340" w:header="810" w:footer="73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Haake, Kirsten" w:date="2019-02-25T15:27:00Z" w:initials="HK">
    <w:p w14:paraId="389A557F" w14:textId="30A8E541" w:rsidR="0031676A" w:rsidRDefault="0031676A">
      <w:pPr>
        <w:pStyle w:val="CommentText"/>
      </w:pPr>
      <w:r>
        <w:rPr>
          <w:rStyle w:val="CommentReference"/>
        </w:rPr>
        <w:annotationRef/>
      </w:r>
      <w:r>
        <w:t>KC: Purpose should be to explain an approach that involves data with many of the CIMI principles and how we support analysis.</w:t>
      </w:r>
    </w:p>
  </w:comment>
  <w:comment w:id="13" w:author="Haake, Kirsten" w:date="2019-02-25T15:28:00Z" w:initials="HK">
    <w:p w14:paraId="5ED4B2F9" w14:textId="0BE201D0" w:rsidR="0031676A" w:rsidRDefault="0031676A" w:rsidP="00275D52">
      <w:pPr>
        <w:pStyle w:val="CommentText"/>
      </w:pPr>
      <w:r>
        <w:rPr>
          <w:rStyle w:val="CommentReference"/>
        </w:rPr>
        <w:annotationRef/>
      </w:r>
      <w:r>
        <w:t>KC: Work with Joey and Ioana on what this is exactly;</w:t>
      </w:r>
    </w:p>
    <w:p w14:paraId="1D8092C2" w14:textId="3C0AFDD1" w:rsidR="0031676A" w:rsidRDefault="0031676A">
      <w:pPr>
        <w:pStyle w:val="CommentText"/>
      </w:pPr>
      <w:r>
        <w:t>.</w:t>
      </w:r>
    </w:p>
  </w:comment>
  <w:comment w:id="17" w:author="Haake, Kirsten" w:date="2019-02-25T15:26:00Z" w:initials="HK">
    <w:p w14:paraId="6B0F4CBC" w14:textId="7F31E7E6" w:rsidR="0031676A" w:rsidRDefault="0031676A">
      <w:pPr>
        <w:pStyle w:val="CommentText"/>
      </w:pPr>
      <w:r>
        <w:rPr>
          <w:rStyle w:val="CommentReference"/>
        </w:rPr>
        <w:annotationRef/>
      </w:r>
      <w:r>
        <w:t>KC: Should be broad audience</w:t>
      </w:r>
    </w:p>
  </w:comment>
  <w:comment w:id="21" w:author="Haake, Kirsten" w:date="2019-02-25T15:24:00Z" w:initials="HK">
    <w:p w14:paraId="6AA1979F" w14:textId="76C856DC" w:rsidR="0031676A" w:rsidRDefault="0031676A">
      <w:pPr>
        <w:pStyle w:val="CommentText"/>
      </w:pPr>
      <w:r>
        <w:rPr>
          <w:rStyle w:val="CommentReference"/>
        </w:rPr>
        <w:annotationRef/>
      </w:r>
      <w:r>
        <w:t>KC: How is “clinical statement” defined here and how are we different from what exists, e.g. in HL7 clinical statement. (get pointer from Ioana), also work with Joey on this</w:t>
      </w:r>
    </w:p>
  </w:comment>
  <w:comment w:id="25" w:author="Haake, Kirsten" w:date="2019-03-01T10:50:00Z" w:initials="HK">
    <w:p w14:paraId="3A743ECD" w14:textId="5BF29BEC" w:rsidR="0031676A" w:rsidRDefault="0031676A">
      <w:pPr>
        <w:pStyle w:val="CommentText"/>
      </w:pPr>
      <w:r>
        <w:rPr>
          <w:rStyle w:val="CommentReference"/>
        </w:rPr>
        <w:annotationRef/>
      </w:r>
      <w:r>
        <w:t>This was provided by Ioana</w:t>
      </w:r>
    </w:p>
  </w:comment>
  <w:comment w:id="73" w:author="Haake, Kirsten" w:date="2019-03-11T14:45:00Z" w:initials="HK">
    <w:p w14:paraId="5FC15FDD" w14:textId="133481FF" w:rsidR="0031676A" w:rsidRDefault="0031676A">
      <w:pPr>
        <w:pStyle w:val="CommentText"/>
      </w:pPr>
      <w:r>
        <w:rPr>
          <w:rStyle w:val="CommentReference"/>
        </w:rPr>
        <w:annotationRef/>
      </w:r>
      <w:r>
        <w:t>Keith: Probably is about reproducibility.</w:t>
      </w:r>
    </w:p>
  </w:comment>
  <w:comment w:id="72" w:author="Haake, Kirsten" w:date="2019-04-03T09:53:00Z" w:initials="HK">
    <w:p w14:paraId="3886AD02" w14:textId="260F1F41" w:rsidR="0031676A" w:rsidRDefault="0031676A">
      <w:pPr>
        <w:pStyle w:val="CommentText"/>
      </w:pPr>
      <w:r>
        <w:rPr>
          <w:rStyle w:val="CommentReference"/>
        </w:rPr>
        <w:annotationRef/>
      </w:r>
      <w:r>
        <w:t>Ioana, could you elaborate on this, please?</w:t>
      </w:r>
    </w:p>
  </w:comment>
  <w:comment w:id="76" w:author="Haake, Kirsten" w:date="2019-02-28T11:29:00Z" w:initials="HK">
    <w:p w14:paraId="0BB98C51" w14:textId="77777777" w:rsidR="0031676A" w:rsidRPr="00C25EF2" w:rsidRDefault="0031676A" w:rsidP="00C25EF2">
      <w:pPr>
        <w:pStyle w:val="BodyText"/>
        <w:ind w:left="1060"/>
      </w:pPr>
      <w:r>
        <w:rPr>
          <w:rStyle w:val="CommentReference"/>
        </w:rPr>
        <w:annotationRef/>
      </w:r>
      <w:r w:rsidRPr="00C25EF2">
        <w:t>Should we introduce the idea of Statement Models (a.k.a. Clinical Observation Models) here or will that be too deep in the woods for this part?</w:t>
      </w:r>
    </w:p>
    <w:p w14:paraId="3DEC18C3" w14:textId="257EC789" w:rsidR="0031676A" w:rsidRDefault="0031676A">
      <w:pPr>
        <w:pStyle w:val="CommentText"/>
      </w:pPr>
    </w:p>
  </w:comment>
  <w:comment w:id="82" w:author="Haake, Kirsten" w:date="2019-02-22T14:22:00Z" w:initials="HK">
    <w:p w14:paraId="0E4DF00F" w14:textId="0BFCE69C" w:rsidR="0031676A" w:rsidRDefault="0031676A">
      <w:pPr>
        <w:pStyle w:val="CommentText"/>
      </w:pPr>
      <w:r>
        <w:rPr>
          <w:rStyle w:val="CommentReference"/>
        </w:rPr>
        <w:annotationRef/>
      </w:r>
      <w:r>
        <w:t>Need to decide about leaving these examples here or keep using (and expanding on) the Pulse/BP example</w:t>
      </w:r>
    </w:p>
  </w:comment>
  <w:comment w:id="94" w:author="Haake, Kirsten" w:date="2019-02-23T12:44:00Z" w:initials="HK">
    <w:p w14:paraId="5AE05E79" w14:textId="05FA14CB" w:rsidR="0031676A" w:rsidRDefault="0031676A">
      <w:pPr>
        <w:pStyle w:val="CommentText"/>
      </w:pPr>
      <w:r>
        <w:rPr>
          <w:rStyle w:val="CommentReference"/>
        </w:rPr>
        <w:annotationRef/>
      </w:r>
      <w:r>
        <w:t>This was a question from Joey</w:t>
      </w:r>
    </w:p>
  </w:comment>
  <w:comment w:id="95" w:author="Haake, Kirsten" w:date="2019-02-23T12:45:00Z" w:initials="HK">
    <w:p w14:paraId="31478A21" w14:textId="7EB4000D" w:rsidR="0031676A" w:rsidRDefault="0031676A">
      <w:pPr>
        <w:pStyle w:val="CommentText"/>
      </w:pPr>
      <w:r>
        <w:rPr>
          <w:rStyle w:val="CommentReference"/>
        </w:rPr>
        <w:annotationRef/>
      </w:r>
      <w:r>
        <w:t>Note from Joey; Joey, can you elaborate on this?</w:t>
      </w:r>
    </w:p>
  </w:comment>
  <w:comment w:id="96" w:author="Haake, Kirsten" w:date="2019-02-23T12:44:00Z" w:initials="HK">
    <w:p w14:paraId="67F3551F" w14:textId="71FAF25A" w:rsidR="0031676A" w:rsidRDefault="0031676A">
      <w:pPr>
        <w:pStyle w:val="CommentText"/>
      </w:pPr>
      <w:r>
        <w:rPr>
          <w:rStyle w:val="CommentReference"/>
        </w:rPr>
        <w:annotationRef/>
      </w:r>
      <w:r>
        <w:t>Note from Joey</w:t>
      </w:r>
    </w:p>
  </w:comment>
  <w:comment w:id="97" w:author="Haake, Kirsten" w:date="2019-02-23T12:48:00Z" w:initials="HK">
    <w:p w14:paraId="21E1DEFF" w14:textId="48BB2542" w:rsidR="0031676A" w:rsidRDefault="0031676A">
      <w:pPr>
        <w:pStyle w:val="CommentText"/>
      </w:pPr>
      <w:r>
        <w:rPr>
          <w:rStyle w:val="CommentReference"/>
        </w:rPr>
        <w:annotationRef/>
      </w:r>
      <w:r>
        <w:t>This needs more elaboration; what is “model symmetry”? Joey?</w:t>
      </w:r>
    </w:p>
  </w:comment>
  <w:comment w:id="98" w:author="Haake, Kirsten" w:date="2019-02-23T12:48:00Z" w:initials="HK">
    <w:p w14:paraId="118BC63B" w14:textId="525F2524" w:rsidR="0031676A" w:rsidRDefault="0031676A">
      <w:pPr>
        <w:pStyle w:val="CommentText"/>
      </w:pPr>
      <w:r>
        <w:rPr>
          <w:rStyle w:val="CommentReference"/>
        </w:rPr>
        <w:annotationRef/>
      </w:r>
      <w:r>
        <w:t>What should we do with this here? Joey?</w:t>
      </w:r>
    </w:p>
  </w:comment>
  <w:comment w:id="187" w:author="Haake, Kirsten" w:date="2019-03-15T15:52:00Z" w:initials="HK">
    <w:p w14:paraId="21EE9D7A" w14:textId="77777777" w:rsidR="0031676A" w:rsidRDefault="0031676A" w:rsidP="00C50B5B">
      <w:pPr>
        <w:pStyle w:val="CommentText"/>
      </w:pPr>
      <w:r>
        <w:rPr>
          <w:rStyle w:val="CommentReference"/>
        </w:rPr>
        <w:annotationRef/>
      </w:r>
      <w:r>
        <w:t>Taking Ioana’s suggestion, we could use examples from the Consolidated CDA specification that was adopted by all the MU-certified EHR vendors here.</w:t>
      </w:r>
    </w:p>
    <w:p w14:paraId="786F675E" w14:textId="64DD8971" w:rsidR="0031676A" w:rsidRDefault="0031676A">
      <w:pPr>
        <w:pStyle w:val="CommentText"/>
      </w:pPr>
    </w:p>
  </w:comment>
  <w:comment w:id="195" w:author="Haake, Kirsten" w:date="2019-04-03T10:08:00Z" w:initials="HK">
    <w:p w14:paraId="79376D83" w14:textId="385E3939" w:rsidR="0031676A" w:rsidRDefault="0031676A">
      <w:pPr>
        <w:pStyle w:val="CommentText"/>
      </w:pPr>
      <w:r>
        <w:rPr>
          <w:rStyle w:val="CommentReference"/>
        </w:rPr>
        <w:annotationRef/>
      </w:r>
      <w:r>
        <w:t>This and all the following examples still have to be either formatted (tables) like the examples above or moved into an Appendix, where the formatting could be simpler.</w:t>
      </w:r>
    </w:p>
  </w:comment>
  <w:comment w:id="221" w:author="Haake, Kirsten" w:date="2019-04-03T10:11:00Z" w:initials="HK">
    <w:p w14:paraId="7CF22A67" w14:textId="7A45D902" w:rsidR="0031676A" w:rsidRDefault="0031676A">
      <w:pPr>
        <w:pStyle w:val="CommentText"/>
      </w:pPr>
      <w:r>
        <w:rPr>
          <w:rStyle w:val="CommentReference"/>
        </w:rPr>
        <w:annotationRef/>
      </w:r>
      <w:r>
        <w:t>This and the following examples still have to be either formatted like the one above (table) or moved to an Appendix, where the formatting could be simpler.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9A557F" w15:done="0"/>
  <w15:commentEx w15:paraId="1D8092C2" w15:done="0"/>
  <w15:commentEx w15:paraId="6B0F4CBC" w15:done="0"/>
  <w15:commentEx w15:paraId="6AA1979F" w15:done="0"/>
  <w15:commentEx w15:paraId="3A743ECD" w15:done="0"/>
  <w15:commentEx w15:paraId="5FC15FDD" w15:done="0"/>
  <w15:commentEx w15:paraId="3886AD02" w15:done="0"/>
  <w15:commentEx w15:paraId="3DEC18C3" w15:done="0"/>
  <w15:commentEx w15:paraId="0E4DF00F" w15:done="0"/>
  <w15:commentEx w15:paraId="5AE05E79" w15:done="0"/>
  <w15:commentEx w15:paraId="31478A21" w15:done="0"/>
  <w15:commentEx w15:paraId="67F3551F" w15:done="0"/>
  <w15:commentEx w15:paraId="21E1DEFF" w15:done="0"/>
  <w15:commentEx w15:paraId="118BC63B" w15:done="0"/>
  <w15:commentEx w15:paraId="786F675E" w15:done="0"/>
  <w15:commentEx w15:paraId="79376D83" w15:done="0"/>
  <w15:commentEx w15:paraId="7CF22A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9A557F" w16cid:durableId="201E87CB"/>
  <w16cid:commentId w16cid:paraId="1D8092C2" w16cid:durableId="201E8832"/>
  <w16cid:commentId w16cid:paraId="6B0F4CBC" w16cid:durableId="201E87BC"/>
  <w16cid:commentId w16cid:paraId="6AA1979F" w16cid:durableId="201E871C"/>
  <w16cid:commentId w16cid:paraId="3A743ECD" w16cid:durableId="20238CFE"/>
  <w16cid:commentId w16cid:paraId="5FC15FDD" w16cid:durableId="2030F322"/>
  <w16cid:commentId w16cid:paraId="3886AD02" w16cid:durableId="204F010F"/>
  <w16cid:commentId w16cid:paraId="3DEC18C3" w16cid:durableId="2022447D"/>
  <w16cid:commentId w16cid:paraId="0E4DF00F" w16cid:durableId="201A8437"/>
  <w16cid:commentId w16cid:paraId="5AE05E79" w16cid:durableId="201BBE90"/>
  <w16cid:commentId w16cid:paraId="31478A21" w16cid:durableId="201BBED8"/>
  <w16cid:commentId w16cid:paraId="67F3551F" w16cid:durableId="201BBEBC"/>
  <w16cid:commentId w16cid:paraId="21E1DEFF" w16cid:durableId="201BBF8F"/>
  <w16cid:commentId w16cid:paraId="118BC63B" w16cid:durableId="201BBFB6"/>
  <w16cid:commentId w16cid:paraId="786F675E" w16cid:durableId="203648CA"/>
  <w16cid:commentId w16cid:paraId="79376D83" w16cid:durableId="204F0496"/>
  <w16cid:commentId w16cid:paraId="7CF22A67" w16cid:durableId="204F05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DCA03" w14:textId="77777777" w:rsidR="00BE6264" w:rsidRDefault="00BE6264">
      <w:r>
        <w:separator/>
      </w:r>
    </w:p>
  </w:endnote>
  <w:endnote w:type="continuationSeparator" w:id="0">
    <w:p w14:paraId="4426DBA1" w14:textId="77777777" w:rsidR="00BE6264" w:rsidRDefault="00BE6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A7B08" w14:textId="77777777" w:rsidR="0031676A" w:rsidRDefault="00BE6264">
    <w:pPr>
      <w:pStyle w:val="BodyText"/>
      <w:spacing w:line="14" w:lineRule="auto"/>
    </w:pPr>
    <w:r>
      <w:pict w14:anchorId="7A1EA4B4">
        <v:group id="_x0000_s2050" style="position:absolute;margin-left:1in;margin-top:741.5pt;width:468pt;height:.5pt;z-index:-23080;mso-position-horizontal-relative:page;mso-position-vertical-relative:page" coordorigin="1440,14830" coordsize="9360,10">
          <v:line id="_x0000_s2053" style="position:absolute" from="1440,14835" to="4560,14835" strokeweight=".5pt"/>
          <v:line id="_x0000_s2052" style="position:absolute" from="4560,14835" to="7680,14835" strokeweight=".5pt"/>
          <v:line id="_x0000_s2051" style="position:absolute" from="7680,14835" to="10800,14835" strokeweight=".5pt"/>
          <w10:wrap anchorx="page" anchory="page"/>
        </v:group>
      </w:pict>
    </w:r>
    <w:r>
      <w:pict w14:anchorId="04A1958A">
        <v:shapetype id="_x0000_t202" coordsize="21600,21600" o:spt="202" path="m,l,21600r21600,l21600,xe">
          <v:stroke joinstyle="miter"/>
          <v:path gradientshapeok="t" o:connecttype="rect"/>
        </v:shapetype>
        <v:shape id="_x0000_s2049" type="#_x0000_t202" style="position:absolute;margin-left:299pt;margin-top:742.4pt;width:14pt;height:13.1pt;z-index:-23056;mso-position-horizontal-relative:page;mso-position-vertical-relative:page" filled="f" stroked="f">
          <v:textbox style="mso-next-textbox:#_x0000_s2049" inset="0,0,0,0">
            <w:txbxContent>
              <w:p w14:paraId="45F28442" w14:textId="77777777" w:rsidR="0031676A" w:rsidRDefault="0031676A">
                <w:pPr>
                  <w:pStyle w:val="BodyText"/>
                  <w:spacing w:before="11"/>
                  <w:ind w:left="4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34E69" w14:textId="77777777" w:rsidR="00BE6264" w:rsidRDefault="00BE6264">
      <w:r>
        <w:separator/>
      </w:r>
    </w:p>
  </w:footnote>
  <w:footnote w:type="continuationSeparator" w:id="0">
    <w:p w14:paraId="63D8F67E" w14:textId="77777777" w:rsidR="00BE6264" w:rsidRDefault="00BE6264">
      <w:r>
        <w:continuationSeparator/>
      </w:r>
    </w:p>
  </w:footnote>
  <w:footnote w:id="1">
    <w:p w14:paraId="249EEA05" w14:textId="3BD93F51" w:rsidR="0031676A" w:rsidRPr="006A1746" w:rsidRDefault="0031676A">
      <w:pPr>
        <w:pStyle w:val="FootnoteText"/>
        <w:rPr>
          <w:sz w:val="16"/>
          <w:szCs w:val="16"/>
        </w:rPr>
      </w:pPr>
      <w:r w:rsidRPr="006A1746">
        <w:rPr>
          <w:rStyle w:val="FootnoteReference"/>
          <w:sz w:val="16"/>
          <w:szCs w:val="16"/>
        </w:rPr>
        <w:footnoteRef/>
      </w:r>
      <w:r w:rsidRPr="006A1746">
        <w:rPr>
          <w:sz w:val="16"/>
          <w:szCs w:val="16"/>
        </w:rPr>
        <w:t xml:space="preserve"> https://en.wikipedia.org/wiki/Separation_of_concerns</w:t>
      </w:r>
    </w:p>
  </w:footnote>
  <w:footnote w:id="2">
    <w:p w14:paraId="3BC669EA" w14:textId="6DB8131C" w:rsidR="0031676A" w:rsidRDefault="0031676A" w:rsidP="008C257A">
      <w:pPr>
        <w:ind w:left="100"/>
        <w:rPr>
          <w:sz w:val="16"/>
          <w:u w:val="single"/>
        </w:rPr>
      </w:pPr>
      <w:r>
        <w:rPr>
          <w:rStyle w:val="FootnoteReference"/>
        </w:rPr>
        <w:footnoteRef/>
      </w:r>
      <w:r>
        <w:t xml:space="preserve"> </w:t>
      </w:r>
      <w:r>
        <w:rPr>
          <w:position w:val="7"/>
          <w:sz w:val="12"/>
        </w:rPr>
        <w:t xml:space="preserve"> </w:t>
      </w:r>
      <w:hyperlink r:id="rId1">
        <w:r>
          <w:rPr>
            <w:sz w:val="16"/>
            <w:u w:val="single"/>
          </w:rPr>
          <w:t>https://en.wikipedia.org/wiki/immutable_object</w:t>
        </w:r>
      </w:hyperlink>
    </w:p>
    <w:p w14:paraId="2F209F4E" w14:textId="4B37EE86" w:rsidR="0031676A" w:rsidRDefault="0031676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ED95A" w14:textId="77777777" w:rsidR="0031676A" w:rsidRDefault="00BE6264">
    <w:pPr>
      <w:pStyle w:val="BodyText"/>
      <w:spacing w:line="14" w:lineRule="auto"/>
    </w:pPr>
    <w:r>
      <w:pict w14:anchorId="2780252B">
        <v:group id="_x0000_s2054" style="position:absolute;margin-left:1in;margin-top:50pt;width:468pt;height:.5pt;z-index:-23104;mso-position-horizontal-relative:page;mso-position-vertical-relative:page" coordorigin="1440,1000" coordsize="9360,10">
          <v:line id="_x0000_s2057" style="position:absolute" from="1440,1005" to="4560,1005" strokeweight=".5pt"/>
          <v:line id="_x0000_s2056" style="position:absolute" from="4560,1005" to="7680,1005" strokeweight=".5pt"/>
          <v:line id="_x0000_s2055" style="position:absolute" from="7680,1005" to="10800,1005" strokeweight=".5pt"/>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215F"/>
    <w:multiLevelType w:val="hybridMultilevel"/>
    <w:tmpl w:val="2EE6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04C97"/>
    <w:multiLevelType w:val="hybridMultilevel"/>
    <w:tmpl w:val="28BC22F4"/>
    <w:lvl w:ilvl="0" w:tplc="8C18EB26">
      <w:start w:val="1"/>
      <w:numFmt w:val="bullet"/>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6C32933"/>
    <w:multiLevelType w:val="multilevel"/>
    <w:tmpl w:val="62C8099E"/>
    <w:lvl w:ilvl="0">
      <w:start w:val="1"/>
      <w:numFmt w:val="bullet"/>
      <w:lvlText w:val=""/>
      <w:lvlJc w:val="left"/>
      <w:pPr>
        <w:tabs>
          <w:tab w:val="num" w:pos="1340"/>
        </w:tabs>
        <w:ind w:left="1340" w:hanging="360"/>
      </w:pPr>
      <w:rPr>
        <w:rFonts w:ascii="Symbol" w:hAnsi="Symbol" w:hint="default"/>
        <w:sz w:val="20"/>
      </w:rPr>
    </w:lvl>
    <w:lvl w:ilvl="1">
      <w:start w:val="1"/>
      <w:numFmt w:val="bullet"/>
      <w:lvlText w:val="o"/>
      <w:lvlJc w:val="left"/>
      <w:pPr>
        <w:tabs>
          <w:tab w:val="num" w:pos="2060"/>
        </w:tabs>
        <w:ind w:left="2060" w:hanging="360"/>
      </w:pPr>
      <w:rPr>
        <w:rFonts w:ascii="Courier New" w:hAnsi="Courier New" w:cs="Times New Roman" w:hint="default"/>
        <w:sz w:val="20"/>
      </w:rPr>
    </w:lvl>
    <w:lvl w:ilvl="2">
      <w:start w:val="1"/>
      <w:numFmt w:val="bullet"/>
      <w:lvlText w:val=""/>
      <w:lvlJc w:val="left"/>
      <w:pPr>
        <w:tabs>
          <w:tab w:val="num" w:pos="2780"/>
        </w:tabs>
        <w:ind w:left="2780" w:hanging="360"/>
      </w:pPr>
      <w:rPr>
        <w:rFonts w:ascii="Wingdings" w:hAnsi="Wingdings" w:hint="default"/>
        <w:sz w:val="20"/>
      </w:rPr>
    </w:lvl>
    <w:lvl w:ilvl="3">
      <w:start w:val="1"/>
      <w:numFmt w:val="bullet"/>
      <w:lvlText w:val=""/>
      <w:lvlJc w:val="left"/>
      <w:pPr>
        <w:tabs>
          <w:tab w:val="num" w:pos="3500"/>
        </w:tabs>
        <w:ind w:left="3500" w:hanging="360"/>
      </w:pPr>
      <w:rPr>
        <w:rFonts w:ascii="Wingdings" w:hAnsi="Wingdings" w:hint="default"/>
        <w:sz w:val="20"/>
      </w:rPr>
    </w:lvl>
    <w:lvl w:ilvl="4">
      <w:start w:val="1"/>
      <w:numFmt w:val="bullet"/>
      <w:lvlText w:val=""/>
      <w:lvlJc w:val="left"/>
      <w:pPr>
        <w:tabs>
          <w:tab w:val="num" w:pos="4220"/>
        </w:tabs>
        <w:ind w:left="4220" w:hanging="360"/>
      </w:pPr>
      <w:rPr>
        <w:rFonts w:ascii="Wingdings" w:hAnsi="Wingdings" w:hint="default"/>
        <w:sz w:val="20"/>
      </w:rPr>
    </w:lvl>
    <w:lvl w:ilvl="5">
      <w:start w:val="1"/>
      <w:numFmt w:val="bullet"/>
      <w:lvlText w:val=""/>
      <w:lvlJc w:val="left"/>
      <w:pPr>
        <w:tabs>
          <w:tab w:val="num" w:pos="4940"/>
        </w:tabs>
        <w:ind w:left="4940" w:hanging="360"/>
      </w:pPr>
      <w:rPr>
        <w:rFonts w:ascii="Wingdings" w:hAnsi="Wingdings" w:hint="default"/>
        <w:sz w:val="20"/>
      </w:rPr>
    </w:lvl>
    <w:lvl w:ilvl="6">
      <w:start w:val="1"/>
      <w:numFmt w:val="bullet"/>
      <w:lvlText w:val=""/>
      <w:lvlJc w:val="left"/>
      <w:pPr>
        <w:tabs>
          <w:tab w:val="num" w:pos="5660"/>
        </w:tabs>
        <w:ind w:left="5660" w:hanging="360"/>
      </w:pPr>
      <w:rPr>
        <w:rFonts w:ascii="Wingdings" w:hAnsi="Wingdings" w:hint="default"/>
        <w:sz w:val="20"/>
      </w:rPr>
    </w:lvl>
    <w:lvl w:ilvl="7">
      <w:start w:val="1"/>
      <w:numFmt w:val="bullet"/>
      <w:lvlText w:val=""/>
      <w:lvlJc w:val="left"/>
      <w:pPr>
        <w:tabs>
          <w:tab w:val="num" w:pos="6380"/>
        </w:tabs>
        <w:ind w:left="6380" w:hanging="360"/>
      </w:pPr>
      <w:rPr>
        <w:rFonts w:ascii="Wingdings" w:hAnsi="Wingdings" w:hint="default"/>
        <w:sz w:val="20"/>
      </w:rPr>
    </w:lvl>
    <w:lvl w:ilvl="8">
      <w:start w:val="1"/>
      <w:numFmt w:val="bullet"/>
      <w:lvlText w:val=""/>
      <w:lvlJc w:val="left"/>
      <w:pPr>
        <w:tabs>
          <w:tab w:val="num" w:pos="7100"/>
        </w:tabs>
        <w:ind w:left="7100" w:hanging="360"/>
      </w:pPr>
      <w:rPr>
        <w:rFonts w:ascii="Wingdings" w:hAnsi="Wingdings" w:hint="default"/>
        <w:sz w:val="20"/>
      </w:rPr>
    </w:lvl>
  </w:abstractNum>
  <w:abstractNum w:abstractNumId="3" w15:restartNumberingAfterBreak="0">
    <w:nsid w:val="0A017AB6"/>
    <w:multiLevelType w:val="hybridMultilevel"/>
    <w:tmpl w:val="6256F4BA"/>
    <w:lvl w:ilvl="0" w:tplc="72E2CF1E">
      <w:start w:val="1"/>
      <w:numFmt w:val="decimal"/>
      <w:lvlText w:val="%1."/>
      <w:lvlJc w:val="left"/>
      <w:pPr>
        <w:ind w:left="405" w:hanging="360"/>
      </w:pPr>
      <w:rPr>
        <w:rFonts w:hint="default"/>
        <w:b/>
        <w:i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15:restartNumberingAfterBreak="0">
    <w:nsid w:val="0D076786"/>
    <w:multiLevelType w:val="hybridMultilevel"/>
    <w:tmpl w:val="5142E532"/>
    <w:lvl w:ilvl="0" w:tplc="04090001">
      <w:start w:val="1"/>
      <w:numFmt w:val="bullet"/>
      <w:lvlText w:val=""/>
      <w:lvlJc w:val="left"/>
      <w:pPr>
        <w:ind w:left="14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1E24B6"/>
    <w:multiLevelType w:val="hybridMultilevel"/>
    <w:tmpl w:val="20B2A2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8C4C0C"/>
    <w:multiLevelType w:val="hybridMultilevel"/>
    <w:tmpl w:val="73EEEDC2"/>
    <w:lvl w:ilvl="0" w:tplc="C4022680">
      <w:start w:val="1"/>
      <w:numFmt w:val="decimal"/>
      <w:lvlText w:val="%1."/>
      <w:lvlJc w:val="left"/>
      <w:pPr>
        <w:ind w:left="1300" w:hanging="240"/>
      </w:pPr>
      <w:rPr>
        <w:rFonts w:ascii="Times New Roman" w:eastAsia="Times New Roman" w:hAnsi="Times New Roman" w:cs="Times New Roman" w:hint="default"/>
        <w:spacing w:val="-10"/>
        <w:w w:val="100"/>
        <w:sz w:val="20"/>
        <w:szCs w:val="20"/>
        <w:lang w:val="en-US" w:eastAsia="en-US" w:bidi="en-US"/>
      </w:rPr>
    </w:lvl>
    <w:lvl w:ilvl="1" w:tplc="5BB82954">
      <w:numFmt w:val="bullet"/>
      <w:lvlText w:val="•"/>
      <w:lvlJc w:val="left"/>
      <w:pPr>
        <w:ind w:left="2128" w:hanging="240"/>
      </w:pPr>
      <w:rPr>
        <w:rFonts w:hint="default"/>
        <w:lang w:val="en-US" w:eastAsia="en-US" w:bidi="en-US"/>
      </w:rPr>
    </w:lvl>
    <w:lvl w:ilvl="2" w:tplc="C450B3CE">
      <w:numFmt w:val="bullet"/>
      <w:lvlText w:val="•"/>
      <w:lvlJc w:val="left"/>
      <w:pPr>
        <w:ind w:left="2956" w:hanging="240"/>
      </w:pPr>
      <w:rPr>
        <w:rFonts w:hint="default"/>
        <w:lang w:val="en-US" w:eastAsia="en-US" w:bidi="en-US"/>
      </w:rPr>
    </w:lvl>
    <w:lvl w:ilvl="3" w:tplc="522CC850">
      <w:numFmt w:val="bullet"/>
      <w:lvlText w:val="•"/>
      <w:lvlJc w:val="left"/>
      <w:pPr>
        <w:ind w:left="3784" w:hanging="240"/>
      </w:pPr>
      <w:rPr>
        <w:rFonts w:hint="default"/>
        <w:lang w:val="en-US" w:eastAsia="en-US" w:bidi="en-US"/>
      </w:rPr>
    </w:lvl>
    <w:lvl w:ilvl="4" w:tplc="5192A14C">
      <w:numFmt w:val="bullet"/>
      <w:lvlText w:val="•"/>
      <w:lvlJc w:val="left"/>
      <w:pPr>
        <w:ind w:left="4612" w:hanging="240"/>
      </w:pPr>
      <w:rPr>
        <w:rFonts w:hint="default"/>
        <w:lang w:val="en-US" w:eastAsia="en-US" w:bidi="en-US"/>
      </w:rPr>
    </w:lvl>
    <w:lvl w:ilvl="5" w:tplc="81E0CDB6">
      <w:numFmt w:val="bullet"/>
      <w:lvlText w:val="•"/>
      <w:lvlJc w:val="left"/>
      <w:pPr>
        <w:ind w:left="5440" w:hanging="240"/>
      </w:pPr>
      <w:rPr>
        <w:rFonts w:hint="default"/>
        <w:lang w:val="en-US" w:eastAsia="en-US" w:bidi="en-US"/>
      </w:rPr>
    </w:lvl>
    <w:lvl w:ilvl="6" w:tplc="6E9E05E4">
      <w:numFmt w:val="bullet"/>
      <w:lvlText w:val="•"/>
      <w:lvlJc w:val="left"/>
      <w:pPr>
        <w:ind w:left="6268" w:hanging="240"/>
      </w:pPr>
      <w:rPr>
        <w:rFonts w:hint="default"/>
        <w:lang w:val="en-US" w:eastAsia="en-US" w:bidi="en-US"/>
      </w:rPr>
    </w:lvl>
    <w:lvl w:ilvl="7" w:tplc="58228B58">
      <w:numFmt w:val="bullet"/>
      <w:lvlText w:val="•"/>
      <w:lvlJc w:val="left"/>
      <w:pPr>
        <w:ind w:left="7096" w:hanging="240"/>
      </w:pPr>
      <w:rPr>
        <w:rFonts w:hint="default"/>
        <w:lang w:val="en-US" w:eastAsia="en-US" w:bidi="en-US"/>
      </w:rPr>
    </w:lvl>
    <w:lvl w:ilvl="8" w:tplc="240E8668">
      <w:numFmt w:val="bullet"/>
      <w:lvlText w:val="•"/>
      <w:lvlJc w:val="left"/>
      <w:pPr>
        <w:ind w:left="7924" w:hanging="240"/>
      </w:pPr>
      <w:rPr>
        <w:rFonts w:hint="default"/>
        <w:lang w:val="en-US" w:eastAsia="en-US" w:bidi="en-US"/>
      </w:rPr>
    </w:lvl>
  </w:abstractNum>
  <w:abstractNum w:abstractNumId="7" w15:restartNumberingAfterBreak="0">
    <w:nsid w:val="1E2062C4"/>
    <w:multiLevelType w:val="hybridMultilevel"/>
    <w:tmpl w:val="E9E45302"/>
    <w:lvl w:ilvl="0" w:tplc="C18A5F56">
      <w:start w:val="1"/>
      <w:numFmt w:val="decimal"/>
      <w:lvlText w:val="%1."/>
      <w:lvlJc w:val="left"/>
      <w:pPr>
        <w:ind w:left="405" w:hanging="360"/>
      </w:pPr>
      <w:rPr>
        <w:rFonts w:hint="default"/>
        <w:b/>
        <w:i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218B092E"/>
    <w:multiLevelType w:val="hybridMultilevel"/>
    <w:tmpl w:val="2A9AD8D0"/>
    <w:lvl w:ilvl="0" w:tplc="8C18EB26">
      <w:start w:val="1"/>
      <w:numFmt w:val="bullet"/>
      <w:lvlText w:val="□"/>
      <w:lvlJc w:val="left"/>
      <w:pPr>
        <w:ind w:left="1800" w:hanging="360"/>
      </w:pPr>
      <w:rPr>
        <w:rFonts w:ascii="Times New Roman" w:hAnsi="Times New Roman" w:cs="Times New Roman" w:hint="default"/>
      </w:rPr>
    </w:lvl>
    <w:lvl w:ilvl="1" w:tplc="04090003">
      <w:start w:val="1"/>
      <w:numFmt w:val="bullet"/>
      <w:lvlText w:val="o"/>
      <w:lvlJc w:val="left"/>
      <w:pPr>
        <w:ind w:left="1460" w:hanging="360"/>
      </w:pPr>
      <w:rPr>
        <w:rFonts w:ascii="Courier New" w:hAnsi="Courier New" w:cs="Courier New" w:hint="default"/>
      </w:rPr>
    </w:lvl>
    <w:lvl w:ilvl="2" w:tplc="04090005">
      <w:start w:val="1"/>
      <w:numFmt w:val="bullet"/>
      <w:lvlText w:val=""/>
      <w:lvlJc w:val="left"/>
      <w:pPr>
        <w:ind w:left="2180" w:hanging="360"/>
      </w:pPr>
      <w:rPr>
        <w:rFonts w:ascii="Wingdings" w:hAnsi="Wingdings" w:hint="default"/>
      </w:rPr>
    </w:lvl>
    <w:lvl w:ilvl="3" w:tplc="8C18EB26">
      <w:start w:val="1"/>
      <w:numFmt w:val="bullet"/>
      <w:lvlText w:val="□"/>
      <w:lvlJc w:val="left"/>
      <w:pPr>
        <w:ind w:left="2900" w:hanging="360"/>
      </w:pPr>
      <w:rPr>
        <w:rFonts w:ascii="Times New Roman" w:hAnsi="Times New Roman" w:cs="Times New Roman"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9" w15:restartNumberingAfterBreak="0">
    <w:nsid w:val="24435C73"/>
    <w:multiLevelType w:val="hybridMultilevel"/>
    <w:tmpl w:val="FC6EC4EC"/>
    <w:lvl w:ilvl="0" w:tplc="16446BE4">
      <w:start w:val="1"/>
      <w:numFmt w:val="decimal"/>
      <w:lvlText w:val="%1."/>
      <w:lvlJc w:val="left"/>
      <w:pPr>
        <w:ind w:left="1300" w:hanging="240"/>
      </w:pPr>
      <w:rPr>
        <w:rFonts w:ascii="Times New Roman" w:eastAsia="Times New Roman" w:hAnsi="Times New Roman" w:cs="Times New Roman" w:hint="default"/>
        <w:spacing w:val="-10"/>
        <w:w w:val="100"/>
        <w:sz w:val="20"/>
        <w:szCs w:val="20"/>
        <w:lang w:val="en-US" w:eastAsia="en-US" w:bidi="en-US"/>
      </w:rPr>
    </w:lvl>
    <w:lvl w:ilvl="1" w:tplc="7496271A">
      <w:numFmt w:val="bullet"/>
      <w:lvlText w:val="•"/>
      <w:lvlJc w:val="left"/>
      <w:pPr>
        <w:ind w:left="2128" w:hanging="240"/>
      </w:pPr>
      <w:rPr>
        <w:rFonts w:hint="default"/>
        <w:lang w:val="en-US" w:eastAsia="en-US" w:bidi="en-US"/>
      </w:rPr>
    </w:lvl>
    <w:lvl w:ilvl="2" w:tplc="83CA5580">
      <w:numFmt w:val="bullet"/>
      <w:lvlText w:val="•"/>
      <w:lvlJc w:val="left"/>
      <w:pPr>
        <w:ind w:left="2956" w:hanging="240"/>
      </w:pPr>
      <w:rPr>
        <w:rFonts w:hint="default"/>
        <w:lang w:val="en-US" w:eastAsia="en-US" w:bidi="en-US"/>
      </w:rPr>
    </w:lvl>
    <w:lvl w:ilvl="3" w:tplc="9476EC2A">
      <w:numFmt w:val="bullet"/>
      <w:lvlText w:val="•"/>
      <w:lvlJc w:val="left"/>
      <w:pPr>
        <w:ind w:left="3784" w:hanging="240"/>
      </w:pPr>
      <w:rPr>
        <w:rFonts w:hint="default"/>
        <w:lang w:val="en-US" w:eastAsia="en-US" w:bidi="en-US"/>
      </w:rPr>
    </w:lvl>
    <w:lvl w:ilvl="4" w:tplc="BC488D3A">
      <w:numFmt w:val="bullet"/>
      <w:lvlText w:val="•"/>
      <w:lvlJc w:val="left"/>
      <w:pPr>
        <w:ind w:left="4612" w:hanging="240"/>
      </w:pPr>
      <w:rPr>
        <w:rFonts w:hint="default"/>
        <w:lang w:val="en-US" w:eastAsia="en-US" w:bidi="en-US"/>
      </w:rPr>
    </w:lvl>
    <w:lvl w:ilvl="5" w:tplc="76FC3A10">
      <w:numFmt w:val="bullet"/>
      <w:lvlText w:val="•"/>
      <w:lvlJc w:val="left"/>
      <w:pPr>
        <w:ind w:left="5440" w:hanging="240"/>
      </w:pPr>
      <w:rPr>
        <w:rFonts w:hint="default"/>
        <w:lang w:val="en-US" w:eastAsia="en-US" w:bidi="en-US"/>
      </w:rPr>
    </w:lvl>
    <w:lvl w:ilvl="6" w:tplc="E884C70C">
      <w:numFmt w:val="bullet"/>
      <w:lvlText w:val="•"/>
      <w:lvlJc w:val="left"/>
      <w:pPr>
        <w:ind w:left="6268" w:hanging="240"/>
      </w:pPr>
      <w:rPr>
        <w:rFonts w:hint="default"/>
        <w:lang w:val="en-US" w:eastAsia="en-US" w:bidi="en-US"/>
      </w:rPr>
    </w:lvl>
    <w:lvl w:ilvl="7" w:tplc="B87E2CFE">
      <w:numFmt w:val="bullet"/>
      <w:lvlText w:val="•"/>
      <w:lvlJc w:val="left"/>
      <w:pPr>
        <w:ind w:left="7096" w:hanging="240"/>
      </w:pPr>
      <w:rPr>
        <w:rFonts w:hint="default"/>
        <w:lang w:val="en-US" w:eastAsia="en-US" w:bidi="en-US"/>
      </w:rPr>
    </w:lvl>
    <w:lvl w:ilvl="8" w:tplc="96EC54EC">
      <w:numFmt w:val="bullet"/>
      <w:lvlText w:val="•"/>
      <w:lvlJc w:val="left"/>
      <w:pPr>
        <w:ind w:left="7924" w:hanging="240"/>
      </w:pPr>
      <w:rPr>
        <w:rFonts w:hint="default"/>
        <w:lang w:val="en-US" w:eastAsia="en-US" w:bidi="en-US"/>
      </w:rPr>
    </w:lvl>
  </w:abstractNum>
  <w:abstractNum w:abstractNumId="10" w15:restartNumberingAfterBreak="0">
    <w:nsid w:val="271C1E7B"/>
    <w:multiLevelType w:val="hybridMultilevel"/>
    <w:tmpl w:val="07CC88F2"/>
    <w:lvl w:ilvl="0" w:tplc="3D4E5AE2">
      <w:start w:val="1"/>
      <w:numFmt w:val="decimal"/>
      <w:lvlText w:val="%1."/>
      <w:lvlJc w:val="left"/>
      <w:pPr>
        <w:ind w:left="405" w:hanging="360"/>
      </w:pPr>
      <w:rPr>
        <w:rFonts w:hint="default"/>
        <w:b/>
        <w:i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15:restartNumberingAfterBreak="0">
    <w:nsid w:val="277A33E4"/>
    <w:multiLevelType w:val="hybridMultilevel"/>
    <w:tmpl w:val="B9883328"/>
    <w:lvl w:ilvl="0" w:tplc="8C18EB26">
      <w:start w:val="1"/>
      <w:numFmt w:val="bullet"/>
      <w:lvlText w:val="□"/>
      <w:lvlJc w:val="left"/>
      <w:pPr>
        <w:ind w:left="2520" w:hanging="360"/>
      </w:pPr>
      <w:rPr>
        <w:rFonts w:ascii="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2B022F19"/>
    <w:multiLevelType w:val="multilevel"/>
    <w:tmpl w:val="53FE97B6"/>
    <w:lvl w:ilvl="0">
      <w:start w:val="2"/>
      <w:numFmt w:val="decimal"/>
      <w:lvlText w:val="%1"/>
      <w:lvlJc w:val="left"/>
      <w:pPr>
        <w:ind w:left="900" w:hanging="801"/>
      </w:pPr>
      <w:rPr>
        <w:rFonts w:hint="default"/>
        <w:lang w:val="en-US" w:eastAsia="en-US" w:bidi="en-US"/>
      </w:rPr>
    </w:lvl>
    <w:lvl w:ilvl="1">
      <w:start w:val="3"/>
      <w:numFmt w:val="decimal"/>
      <w:lvlText w:val="%1.%2"/>
      <w:lvlJc w:val="left"/>
      <w:pPr>
        <w:ind w:left="900" w:hanging="801"/>
      </w:pPr>
      <w:rPr>
        <w:rFonts w:hint="default"/>
        <w:lang w:val="en-US" w:eastAsia="en-US" w:bidi="en-US"/>
      </w:rPr>
    </w:lvl>
    <w:lvl w:ilvl="2">
      <w:start w:val="1"/>
      <w:numFmt w:val="decimal"/>
      <w:lvlText w:val="%1.%2.%3."/>
      <w:lvlJc w:val="left"/>
      <w:pPr>
        <w:ind w:left="900" w:hanging="801"/>
      </w:pPr>
      <w:rPr>
        <w:rFonts w:ascii="Arial" w:eastAsia="Arial" w:hAnsi="Arial" w:cs="Arial" w:hint="default"/>
        <w:b/>
        <w:bCs/>
        <w:w w:val="102"/>
        <w:sz w:val="28"/>
        <w:szCs w:val="28"/>
        <w:lang w:val="en-US" w:eastAsia="en-US" w:bidi="en-US"/>
      </w:rPr>
    </w:lvl>
    <w:lvl w:ilvl="3">
      <w:numFmt w:val="bullet"/>
      <w:lvlText w:val="•"/>
      <w:lvlJc w:val="left"/>
      <w:pPr>
        <w:ind w:left="1060" w:hanging="200"/>
      </w:pPr>
      <w:rPr>
        <w:rFonts w:ascii="Times New Roman" w:eastAsia="Times New Roman" w:hAnsi="Times New Roman" w:cs="Times New Roman" w:hint="default"/>
        <w:spacing w:val="-21"/>
        <w:w w:val="100"/>
        <w:sz w:val="20"/>
        <w:szCs w:val="20"/>
        <w:lang w:val="en-US" w:eastAsia="en-US" w:bidi="en-US"/>
      </w:rPr>
    </w:lvl>
    <w:lvl w:ilvl="4">
      <w:numFmt w:val="bullet"/>
      <w:lvlText w:val="•"/>
      <w:lvlJc w:val="left"/>
      <w:pPr>
        <w:ind w:left="3900" w:hanging="200"/>
      </w:pPr>
      <w:rPr>
        <w:rFonts w:hint="default"/>
        <w:lang w:val="en-US" w:eastAsia="en-US" w:bidi="en-US"/>
      </w:rPr>
    </w:lvl>
    <w:lvl w:ilvl="5">
      <w:numFmt w:val="bullet"/>
      <w:lvlText w:val="•"/>
      <w:lvlJc w:val="left"/>
      <w:pPr>
        <w:ind w:left="4846" w:hanging="200"/>
      </w:pPr>
      <w:rPr>
        <w:rFonts w:hint="default"/>
        <w:lang w:val="en-US" w:eastAsia="en-US" w:bidi="en-US"/>
      </w:rPr>
    </w:lvl>
    <w:lvl w:ilvl="6">
      <w:numFmt w:val="bullet"/>
      <w:lvlText w:val="•"/>
      <w:lvlJc w:val="left"/>
      <w:pPr>
        <w:ind w:left="5793" w:hanging="200"/>
      </w:pPr>
      <w:rPr>
        <w:rFonts w:hint="default"/>
        <w:lang w:val="en-US" w:eastAsia="en-US" w:bidi="en-US"/>
      </w:rPr>
    </w:lvl>
    <w:lvl w:ilvl="7">
      <w:numFmt w:val="bullet"/>
      <w:lvlText w:val="•"/>
      <w:lvlJc w:val="left"/>
      <w:pPr>
        <w:ind w:left="6740" w:hanging="200"/>
      </w:pPr>
      <w:rPr>
        <w:rFonts w:hint="default"/>
        <w:lang w:val="en-US" w:eastAsia="en-US" w:bidi="en-US"/>
      </w:rPr>
    </w:lvl>
    <w:lvl w:ilvl="8">
      <w:numFmt w:val="bullet"/>
      <w:lvlText w:val="•"/>
      <w:lvlJc w:val="left"/>
      <w:pPr>
        <w:ind w:left="7686" w:hanging="200"/>
      </w:pPr>
      <w:rPr>
        <w:rFonts w:hint="default"/>
        <w:lang w:val="en-US" w:eastAsia="en-US" w:bidi="en-US"/>
      </w:rPr>
    </w:lvl>
  </w:abstractNum>
  <w:abstractNum w:abstractNumId="13" w15:restartNumberingAfterBreak="0">
    <w:nsid w:val="2D5003EC"/>
    <w:multiLevelType w:val="multilevel"/>
    <w:tmpl w:val="22709C5C"/>
    <w:lvl w:ilvl="0">
      <w:start w:val="1"/>
      <w:numFmt w:val="bullet"/>
      <w:lvlText w:val=""/>
      <w:lvlJc w:val="left"/>
      <w:pPr>
        <w:tabs>
          <w:tab w:val="num" w:pos="1340"/>
        </w:tabs>
        <w:ind w:left="1340" w:hanging="360"/>
      </w:pPr>
      <w:rPr>
        <w:rFonts w:ascii="Symbol" w:hAnsi="Symbol" w:hint="default"/>
        <w:sz w:val="20"/>
      </w:rPr>
    </w:lvl>
    <w:lvl w:ilvl="1">
      <w:start w:val="1"/>
      <w:numFmt w:val="bullet"/>
      <w:lvlText w:val="o"/>
      <w:lvlJc w:val="left"/>
      <w:pPr>
        <w:tabs>
          <w:tab w:val="num" w:pos="2060"/>
        </w:tabs>
        <w:ind w:left="2060" w:hanging="360"/>
      </w:pPr>
      <w:rPr>
        <w:rFonts w:ascii="Courier New" w:hAnsi="Courier New" w:cs="Times New Roman" w:hint="default"/>
        <w:sz w:val="20"/>
      </w:rPr>
    </w:lvl>
    <w:lvl w:ilvl="2">
      <w:start w:val="1"/>
      <w:numFmt w:val="bullet"/>
      <w:lvlText w:val=""/>
      <w:lvlJc w:val="left"/>
      <w:pPr>
        <w:tabs>
          <w:tab w:val="num" w:pos="2780"/>
        </w:tabs>
        <w:ind w:left="2780" w:hanging="360"/>
      </w:pPr>
      <w:rPr>
        <w:rFonts w:ascii="Wingdings" w:hAnsi="Wingdings" w:hint="default"/>
        <w:sz w:val="20"/>
      </w:rPr>
    </w:lvl>
    <w:lvl w:ilvl="3">
      <w:start w:val="1"/>
      <w:numFmt w:val="bullet"/>
      <w:lvlText w:val=""/>
      <w:lvlJc w:val="left"/>
      <w:pPr>
        <w:tabs>
          <w:tab w:val="num" w:pos="3500"/>
        </w:tabs>
        <w:ind w:left="3500" w:hanging="360"/>
      </w:pPr>
      <w:rPr>
        <w:rFonts w:ascii="Wingdings" w:hAnsi="Wingdings" w:hint="default"/>
        <w:sz w:val="20"/>
      </w:rPr>
    </w:lvl>
    <w:lvl w:ilvl="4">
      <w:start w:val="1"/>
      <w:numFmt w:val="bullet"/>
      <w:lvlText w:val=""/>
      <w:lvlJc w:val="left"/>
      <w:pPr>
        <w:tabs>
          <w:tab w:val="num" w:pos="4220"/>
        </w:tabs>
        <w:ind w:left="4220" w:hanging="360"/>
      </w:pPr>
      <w:rPr>
        <w:rFonts w:ascii="Wingdings" w:hAnsi="Wingdings" w:hint="default"/>
        <w:sz w:val="20"/>
      </w:rPr>
    </w:lvl>
    <w:lvl w:ilvl="5">
      <w:start w:val="1"/>
      <w:numFmt w:val="bullet"/>
      <w:lvlText w:val=""/>
      <w:lvlJc w:val="left"/>
      <w:pPr>
        <w:tabs>
          <w:tab w:val="num" w:pos="4940"/>
        </w:tabs>
        <w:ind w:left="4940" w:hanging="360"/>
      </w:pPr>
      <w:rPr>
        <w:rFonts w:ascii="Wingdings" w:hAnsi="Wingdings" w:hint="default"/>
        <w:sz w:val="20"/>
      </w:rPr>
    </w:lvl>
    <w:lvl w:ilvl="6">
      <w:start w:val="1"/>
      <w:numFmt w:val="bullet"/>
      <w:lvlText w:val=""/>
      <w:lvlJc w:val="left"/>
      <w:pPr>
        <w:tabs>
          <w:tab w:val="num" w:pos="5660"/>
        </w:tabs>
        <w:ind w:left="5660" w:hanging="360"/>
      </w:pPr>
      <w:rPr>
        <w:rFonts w:ascii="Wingdings" w:hAnsi="Wingdings" w:hint="default"/>
        <w:sz w:val="20"/>
      </w:rPr>
    </w:lvl>
    <w:lvl w:ilvl="7">
      <w:start w:val="1"/>
      <w:numFmt w:val="bullet"/>
      <w:lvlText w:val=""/>
      <w:lvlJc w:val="left"/>
      <w:pPr>
        <w:tabs>
          <w:tab w:val="num" w:pos="6380"/>
        </w:tabs>
        <w:ind w:left="6380" w:hanging="360"/>
      </w:pPr>
      <w:rPr>
        <w:rFonts w:ascii="Wingdings" w:hAnsi="Wingdings" w:hint="default"/>
        <w:sz w:val="20"/>
      </w:rPr>
    </w:lvl>
    <w:lvl w:ilvl="8">
      <w:start w:val="1"/>
      <w:numFmt w:val="bullet"/>
      <w:lvlText w:val=""/>
      <w:lvlJc w:val="left"/>
      <w:pPr>
        <w:tabs>
          <w:tab w:val="num" w:pos="7100"/>
        </w:tabs>
        <w:ind w:left="7100" w:hanging="360"/>
      </w:pPr>
      <w:rPr>
        <w:rFonts w:ascii="Wingdings" w:hAnsi="Wingdings" w:hint="default"/>
        <w:sz w:val="20"/>
      </w:rPr>
    </w:lvl>
  </w:abstractNum>
  <w:abstractNum w:abstractNumId="14" w15:restartNumberingAfterBreak="0">
    <w:nsid w:val="33480137"/>
    <w:multiLevelType w:val="hybridMultilevel"/>
    <w:tmpl w:val="F5A09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B94FBA"/>
    <w:multiLevelType w:val="hybridMultilevel"/>
    <w:tmpl w:val="C7C8BD6E"/>
    <w:lvl w:ilvl="0" w:tplc="AA841C3E">
      <w:start w:val="1"/>
      <w:numFmt w:val="decimal"/>
      <w:lvlText w:val="%1."/>
      <w:lvlJc w:val="left"/>
      <w:pPr>
        <w:ind w:left="405" w:hanging="360"/>
      </w:pPr>
      <w:rPr>
        <w:rFonts w:hint="default"/>
        <w:b/>
        <w:i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6" w15:restartNumberingAfterBreak="0">
    <w:nsid w:val="39C03557"/>
    <w:multiLevelType w:val="hybridMultilevel"/>
    <w:tmpl w:val="EB0E015A"/>
    <w:lvl w:ilvl="0" w:tplc="0409000F">
      <w:start w:val="1"/>
      <w:numFmt w:val="decimal"/>
      <w:lvlText w:val="%1."/>
      <w:lvlJc w:val="left"/>
      <w:pPr>
        <w:ind w:left="1780" w:hanging="360"/>
      </w:p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17" w15:restartNumberingAfterBreak="0">
    <w:nsid w:val="3AD7054D"/>
    <w:multiLevelType w:val="hybridMultilevel"/>
    <w:tmpl w:val="00CC0AD8"/>
    <w:lvl w:ilvl="0" w:tplc="B56A1824">
      <w:start w:val="3"/>
      <w:numFmt w:val="decimal"/>
      <w:lvlText w:val="%1."/>
      <w:lvlJc w:val="left"/>
      <w:pPr>
        <w:ind w:left="561" w:hanging="462"/>
      </w:pPr>
      <w:rPr>
        <w:rFonts w:ascii="Arial" w:eastAsia="Arial" w:hAnsi="Arial" w:cs="Arial" w:hint="default"/>
        <w:b/>
        <w:bCs/>
        <w:w w:val="101"/>
        <w:sz w:val="41"/>
        <w:szCs w:val="41"/>
        <w:lang w:val="en-US" w:eastAsia="en-US" w:bidi="en-US"/>
      </w:rPr>
    </w:lvl>
    <w:lvl w:ilvl="1" w:tplc="A0742BEE">
      <w:start w:val="1"/>
      <w:numFmt w:val="upperLetter"/>
      <w:lvlText w:val="%2."/>
      <w:lvlJc w:val="left"/>
      <w:pPr>
        <w:ind w:left="1300" w:hanging="240"/>
      </w:pPr>
      <w:rPr>
        <w:rFonts w:ascii="Times New Roman" w:eastAsia="Times New Roman" w:hAnsi="Times New Roman" w:cs="Times New Roman" w:hint="default"/>
        <w:w w:val="100"/>
        <w:sz w:val="20"/>
        <w:szCs w:val="20"/>
        <w:lang w:val="en-US" w:eastAsia="en-US" w:bidi="en-US"/>
      </w:rPr>
    </w:lvl>
    <w:lvl w:ilvl="2" w:tplc="97C8458C">
      <w:numFmt w:val="bullet"/>
      <w:lvlText w:val="•"/>
      <w:lvlJc w:val="left"/>
      <w:pPr>
        <w:ind w:left="1500" w:hanging="200"/>
      </w:pPr>
      <w:rPr>
        <w:rFonts w:ascii="Times New Roman" w:eastAsia="Times New Roman" w:hAnsi="Times New Roman" w:cs="Times New Roman" w:hint="default"/>
        <w:spacing w:val="-21"/>
        <w:w w:val="100"/>
        <w:sz w:val="20"/>
        <w:szCs w:val="20"/>
        <w:lang w:val="en-US" w:eastAsia="en-US" w:bidi="en-US"/>
      </w:rPr>
    </w:lvl>
    <w:lvl w:ilvl="3" w:tplc="6CB833A6">
      <w:numFmt w:val="bullet"/>
      <w:lvlText w:val="•"/>
      <w:lvlJc w:val="left"/>
      <w:pPr>
        <w:ind w:left="1700" w:hanging="200"/>
      </w:pPr>
      <w:rPr>
        <w:rFonts w:ascii="Times New Roman" w:eastAsia="Times New Roman" w:hAnsi="Times New Roman" w:cs="Times New Roman" w:hint="default"/>
        <w:spacing w:val="-21"/>
        <w:w w:val="100"/>
        <w:sz w:val="20"/>
        <w:szCs w:val="20"/>
        <w:lang w:val="en-US" w:eastAsia="en-US" w:bidi="en-US"/>
      </w:rPr>
    </w:lvl>
    <w:lvl w:ilvl="4" w:tplc="DBEA1F80">
      <w:numFmt w:val="bullet"/>
      <w:lvlText w:val="•"/>
      <w:lvlJc w:val="left"/>
      <w:pPr>
        <w:ind w:left="2825" w:hanging="200"/>
      </w:pPr>
      <w:rPr>
        <w:rFonts w:hint="default"/>
        <w:lang w:val="en-US" w:eastAsia="en-US" w:bidi="en-US"/>
      </w:rPr>
    </w:lvl>
    <w:lvl w:ilvl="5" w:tplc="D9563A9E">
      <w:numFmt w:val="bullet"/>
      <w:lvlText w:val="•"/>
      <w:lvlJc w:val="left"/>
      <w:pPr>
        <w:ind w:left="3951" w:hanging="200"/>
      </w:pPr>
      <w:rPr>
        <w:rFonts w:hint="default"/>
        <w:lang w:val="en-US" w:eastAsia="en-US" w:bidi="en-US"/>
      </w:rPr>
    </w:lvl>
    <w:lvl w:ilvl="6" w:tplc="5262101C">
      <w:numFmt w:val="bullet"/>
      <w:lvlText w:val="•"/>
      <w:lvlJc w:val="left"/>
      <w:pPr>
        <w:ind w:left="5077" w:hanging="200"/>
      </w:pPr>
      <w:rPr>
        <w:rFonts w:hint="default"/>
        <w:lang w:val="en-US" w:eastAsia="en-US" w:bidi="en-US"/>
      </w:rPr>
    </w:lvl>
    <w:lvl w:ilvl="7" w:tplc="65364732">
      <w:numFmt w:val="bullet"/>
      <w:lvlText w:val="•"/>
      <w:lvlJc w:val="left"/>
      <w:pPr>
        <w:ind w:left="6202" w:hanging="200"/>
      </w:pPr>
      <w:rPr>
        <w:rFonts w:hint="default"/>
        <w:lang w:val="en-US" w:eastAsia="en-US" w:bidi="en-US"/>
      </w:rPr>
    </w:lvl>
    <w:lvl w:ilvl="8" w:tplc="96D85786">
      <w:numFmt w:val="bullet"/>
      <w:lvlText w:val="•"/>
      <w:lvlJc w:val="left"/>
      <w:pPr>
        <w:ind w:left="7328" w:hanging="200"/>
      </w:pPr>
      <w:rPr>
        <w:rFonts w:hint="default"/>
        <w:lang w:val="en-US" w:eastAsia="en-US" w:bidi="en-US"/>
      </w:rPr>
    </w:lvl>
  </w:abstractNum>
  <w:abstractNum w:abstractNumId="18" w15:restartNumberingAfterBreak="0">
    <w:nsid w:val="3E1B5BB8"/>
    <w:multiLevelType w:val="hybridMultilevel"/>
    <w:tmpl w:val="2EE6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5C500E"/>
    <w:multiLevelType w:val="hybridMultilevel"/>
    <w:tmpl w:val="9182C122"/>
    <w:lvl w:ilvl="0" w:tplc="BAB2D7EA">
      <w:start w:val="1"/>
      <w:numFmt w:val="upperLetter"/>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885BB4"/>
    <w:multiLevelType w:val="hybridMultilevel"/>
    <w:tmpl w:val="C7C8BD6E"/>
    <w:lvl w:ilvl="0" w:tplc="AA841C3E">
      <w:start w:val="1"/>
      <w:numFmt w:val="decimal"/>
      <w:lvlText w:val="%1."/>
      <w:lvlJc w:val="left"/>
      <w:pPr>
        <w:ind w:left="405" w:hanging="360"/>
      </w:pPr>
      <w:rPr>
        <w:rFonts w:hint="default"/>
        <w:b/>
        <w:i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1" w15:restartNumberingAfterBreak="0">
    <w:nsid w:val="4C9E0E7D"/>
    <w:multiLevelType w:val="multilevel"/>
    <w:tmpl w:val="43E87204"/>
    <w:lvl w:ilvl="0">
      <w:start w:val="5"/>
      <w:numFmt w:val="decimal"/>
      <w:lvlText w:val="%1"/>
      <w:lvlJc w:val="left"/>
      <w:pPr>
        <w:ind w:left="772" w:hanging="673"/>
      </w:pPr>
      <w:rPr>
        <w:rFonts w:hint="default"/>
        <w:lang w:val="en-US" w:eastAsia="en-US" w:bidi="en-US"/>
      </w:rPr>
    </w:lvl>
    <w:lvl w:ilvl="1">
      <w:start w:val="1"/>
      <w:numFmt w:val="decimal"/>
      <w:lvlText w:val="%1.%2."/>
      <w:lvlJc w:val="left"/>
      <w:pPr>
        <w:ind w:left="772" w:hanging="673"/>
      </w:pPr>
      <w:rPr>
        <w:rFonts w:ascii="Arial" w:eastAsia="Arial" w:hAnsi="Arial" w:cs="Arial" w:hint="default"/>
        <w:b/>
        <w:bCs/>
        <w:w w:val="101"/>
        <w:sz w:val="34"/>
        <w:szCs w:val="34"/>
        <w:lang w:val="en-US" w:eastAsia="en-US" w:bidi="en-US"/>
      </w:rPr>
    </w:lvl>
    <w:lvl w:ilvl="2">
      <w:numFmt w:val="bullet"/>
      <w:lvlText w:val="•"/>
      <w:lvlJc w:val="left"/>
      <w:pPr>
        <w:ind w:left="1260" w:hanging="200"/>
      </w:pPr>
      <w:rPr>
        <w:rFonts w:ascii="Times New Roman" w:eastAsia="Times New Roman" w:hAnsi="Times New Roman" w:cs="Times New Roman" w:hint="default"/>
        <w:spacing w:val="-21"/>
        <w:w w:val="100"/>
        <w:sz w:val="20"/>
        <w:szCs w:val="20"/>
        <w:lang w:val="en-US" w:eastAsia="en-US" w:bidi="en-US"/>
      </w:rPr>
    </w:lvl>
    <w:lvl w:ilvl="3">
      <w:numFmt w:val="bullet"/>
      <w:lvlText w:val="•"/>
      <w:lvlJc w:val="left"/>
      <w:pPr>
        <w:ind w:left="3108" w:hanging="200"/>
      </w:pPr>
      <w:rPr>
        <w:rFonts w:hint="default"/>
        <w:lang w:val="en-US" w:eastAsia="en-US" w:bidi="en-US"/>
      </w:rPr>
    </w:lvl>
    <w:lvl w:ilvl="4">
      <w:numFmt w:val="bullet"/>
      <w:lvlText w:val="•"/>
      <w:lvlJc w:val="left"/>
      <w:pPr>
        <w:ind w:left="4033" w:hanging="200"/>
      </w:pPr>
      <w:rPr>
        <w:rFonts w:hint="default"/>
        <w:lang w:val="en-US" w:eastAsia="en-US" w:bidi="en-US"/>
      </w:rPr>
    </w:lvl>
    <w:lvl w:ilvl="5">
      <w:numFmt w:val="bullet"/>
      <w:lvlText w:val="•"/>
      <w:lvlJc w:val="left"/>
      <w:pPr>
        <w:ind w:left="4957" w:hanging="200"/>
      </w:pPr>
      <w:rPr>
        <w:rFonts w:hint="default"/>
        <w:lang w:val="en-US" w:eastAsia="en-US" w:bidi="en-US"/>
      </w:rPr>
    </w:lvl>
    <w:lvl w:ilvl="6">
      <w:numFmt w:val="bullet"/>
      <w:lvlText w:val="•"/>
      <w:lvlJc w:val="left"/>
      <w:pPr>
        <w:ind w:left="5882" w:hanging="200"/>
      </w:pPr>
      <w:rPr>
        <w:rFonts w:hint="default"/>
        <w:lang w:val="en-US" w:eastAsia="en-US" w:bidi="en-US"/>
      </w:rPr>
    </w:lvl>
    <w:lvl w:ilvl="7">
      <w:numFmt w:val="bullet"/>
      <w:lvlText w:val="•"/>
      <w:lvlJc w:val="left"/>
      <w:pPr>
        <w:ind w:left="6806" w:hanging="200"/>
      </w:pPr>
      <w:rPr>
        <w:rFonts w:hint="default"/>
        <w:lang w:val="en-US" w:eastAsia="en-US" w:bidi="en-US"/>
      </w:rPr>
    </w:lvl>
    <w:lvl w:ilvl="8">
      <w:numFmt w:val="bullet"/>
      <w:lvlText w:val="•"/>
      <w:lvlJc w:val="left"/>
      <w:pPr>
        <w:ind w:left="7731" w:hanging="200"/>
      </w:pPr>
      <w:rPr>
        <w:rFonts w:hint="default"/>
        <w:lang w:val="en-US" w:eastAsia="en-US" w:bidi="en-US"/>
      </w:rPr>
    </w:lvl>
  </w:abstractNum>
  <w:abstractNum w:abstractNumId="22" w15:restartNumberingAfterBreak="0">
    <w:nsid w:val="4CDB3876"/>
    <w:multiLevelType w:val="multilevel"/>
    <w:tmpl w:val="31FCED26"/>
    <w:lvl w:ilvl="0">
      <w:numFmt w:val="bullet"/>
      <w:lvlText w:val="•"/>
      <w:lvlJc w:val="left"/>
      <w:pPr>
        <w:ind w:left="772" w:hanging="673"/>
      </w:pPr>
      <w:rPr>
        <w:rFonts w:hint="default"/>
        <w:lang w:val="en-US" w:eastAsia="en-US" w:bidi="en-US"/>
      </w:rPr>
    </w:lvl>
    <w:lvl w:ilvl="1">
      <w:start w:val="1"/>
      <w:numFmt w:val="decimal"/>
      <w:lvlText w:val="%1.%2."/>
      <w:lvlJc w:val="left"/>
      <w:pPr>
        <w:ind w:left="772" w:hanging="673"/>
      </w:pPr>
      <w:rPr>
        <w:rFonts w:ascii="Arial" w:eastAsia="Arial" w:hAnsi="Arial" w:cs="Arial" w:hint="default"/>
        <w:b/>
        <w:bCs/>
        <w:w w:val="101"/>
        <w:sz w:val="34"/>
        <w:szCs w:val="34"/>
        <w:lang w:val="en-US" w:eastAsia="en-US" w:bidi="en-US"/>
      </w:rPr>
    </w:lvl>
    <w:lvl w:ilvl="2">
      <w:start w:val="1"/>
      <w:numFmt w:val="decimal"/>
      <w:lvlText w:val="%1.%2.%3."/>
      <w:lvlJc w:val="left"/>
      <w:pPr>
        <w:ind w:left="900" w:hanging="801"/>
      </w:pPr>
      <w:rPr>
        <w:rFonts w:ascii="Arial" w:eastAsia="Arial" w:hAnsi="Arial" w:cs="Arial" w:hint="default"/>
        <w:b/>
        <w:bCs/>
        <w:w w:val="102"/>
        <w:sz w:val="28"/>
        <w:szCs w:val="28"/>
        <w:lang w:val="en-US" w:eastAsia="en-US" w:bidi="en-US"/>
      </w:rPr>
    </w:lvl>
    <w:lvl w:ilvl="3">
      <w:numFmt w:val="bullet"/>
      <w:lvlText w:val="•"/>
      <w:lvlJc w:val="left"/>
      <w:pPr>
        <w:ind w:left="1260" w:hanging="200"/>
      </w:pPr>
      <w:rPr>
        <w:rFonts w:ascii="Times New Roman" w:eastAsia="Times New Roman" w:hAnsi="Times New Roman" w:cs="Times New Roman" w:hint="default"/>
        <w:spacing w:val="-21"/>
        <w:w w:val="100"/>
        <w:sz w:val="20"/>
        <w:szCs w:val="20"/>
        <w:lang w:val="en-US" w:eastAsia="en-US" w:bidi="en-US"/>
      </w:rPr>
    </w:lvl>
    <w:lvl w:ilvl="4">
      <w:numFmt w:val="bullet"/>
      <w:lvlText w:val="•"/>
      <w:lvlJc w:val="left"/>
      <w:pPr>
        <w:ind w:left="1460" w:hanging="200"/>
      </w:pPr>
      <w:rPr>
        <w:rFonts w:ascii="Times New Roman" w:eastAsia="Times New Roman" w:hAnsi="Times New Roman" w:cs="Times New Roman" w:hint="default"/>
        <w:spacing w:val="-21"/>
        <w:w w:val="100"/>
        <w:sz w:val="20"/>
        <w:szCs w:val="20"/>
        <w:lang w:val="en-US" w:eastAsia="en-US" w:bidi="en-US"/>
      </w:rPr>
    </w:lvl>
    <w:lvl w:ilvl="5">
      <w:numFmt w:val="bullet"/>
      <w:lvlText w:val="•"/>
      <w:lvlJc w:val="left"/>
      <w:pPr>
        <w:ind w:left="1660" w:hanging="200"/>
      </w:pPr>
      <w:rPr>
        <w:rFonts w:ascii="Times New Roman" w:eastAsia="Times New Roman" w:hAnsi="Times New Roman" w:cs="Times New Roman" w:hint="default"/>
        <w:spacing w:val="-21"/>
        <w:w w:val="100"/>
        <w:sz w:val="20"/>
        <w:szCs w:val="20"/>
        <w:lang w:val="en-US" w:eastAsia="en-US" w:bidi="en-US"/>
      </w:rPr>
    </w:lvl>
    <w:lvl w:ilvl="6">
      <w:numFmt w:val="bullet"/>
      <w:lvlText w:val="•"/>
      <w:lvlJc w:val="left"/>
      <w:pPr>
        <w:ind w:left="3244" w:hanging="200"/>
      </w:pPr>
      <w:rPr>
        <w:rFonts w:hint="default"/>
        <w:lang w:val="en-US" w:eastAsia="en-US" w:bidi="en-US"/>
      </w:rPr>
    </w:lvl>
    <w:lvl w:ilvl="7">
      <w:numFmt w:val="bullet"/>
      <w:lvlText w:val="•"/>
      <w:lvlJc w:val="left"/>
      <w:pPr>
        <w:ind w:left="4828" w:hanging="200"/>
      </w:pPr>
      <w:rPr>
        <w:rFonts w:hint="default"/>
        <w:lang w:val="en-US" w:eastAsia="en-US" w:bidi="en-US"/>
      </w:rPr>
    </w:lvl>
    <w:lvl w:ilvl="8">
      <w:numFmt w:val="bullet"/>
      <w:lvlText w:val="•"/>
      <w:lvlJc w:val="left"/>
      <w:pPr>
        <w:ind w:left="6412" w:hanging="200"/>
      </w:pPr>
      <w:rPr>
        <w:rFonts w:hint="default"/>
        <w:lang w:val="en-US" w:eastAsia="en-US" w:bidi="en-US"/>
      </w:rPr>
    </w:lvl>
  </w:abstractNum>
  <w:abstractNum w:abstractNumId="23" w15:restartNumberingAfterBreak="0">
    <w:nsid w:val="558F123B"/>
    <w:multiLevelType w:val="hybridMultilevel"/>
    <w:tmpl w:val="0A42E1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013B7E"/>
    <w:multiLevelType w:val="multilevel"/>
    <w:tmpl w:val="771CD5E2"/>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5"/>
      <w:numFmt w:val="bullet"/>
      <w:lvlText w:val="-"/>
      <w:lvlJc w:val="left"/>
      <w:pPr>
        <w:ind w:left="4320" w:hanging="360"/>
      </w:pPr>
      <w:rPr>
        <w:rFonts w:ascii="Times New Roman" w:eastAsia="Times New Roman" w:hAnsi="Times New Roman" w:cs="Times New Roman"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BB03223"/>
    <w:multiLevelType w:val="hybridMultilevel"/>
    <w:tmpl w:val="66B49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BC07D6"/>
    <w:multiLevelType w:val="hybridMultilevel"/>
    <w:tmpl w:val="AA86652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0C00042"/>
    <w:multiLevelType w:val="hybridMultilevel"/>
    <w:tmpl w:val="5C30075E"/>
    <w:lvl w:ilvl="0" w:tplc="BAB2D7EA">
      <w:start w:val="1"/>
      <w:numFmt w:val="upperLetter"/>
      <w:lvlText w:val="%1."/>
      <w:lvlJc w:val="left"/>
      <w:pPr>
        <w:ind w:left="720" w:hanging="360"/>
      </w:pPr>
      <w:rPr>
        <w:rFonts w:ascii="Arial" w:hAnsi="Aria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FE585B"/>
    <w:multiLevelType w:val="hybridMultilevel"/>
    <w:tmpl w:val="AF806458"/>
    <w:lvl w:ilvl="0" w:tplc="EB8AC930">
      <w:start w:val="1"/>
      <w:numFmt w:val="decimal"/>
      <w:lvlText w:val="%1."/>
      <w:lvlJc w:val="left"/>
      <w:pPr>
        <w:ind w:left="1300" w:hanging="240"/>
      </w:pPr>
      <w:rPr>
        <w:rFonts w:ascii="Times New Roman" w:eastAsia="Times New Roman" w:hAnsi="Times New Roman" w:cs="Times New Roman" w:hint="default"/>
        <w:spacing w:val="-10"/>
        <w:w w:val="100"/>
        <w:sz w:val="20"/>
        <w:szCs w:val="20"/>
        <w:lang w:val="en-US" w:eastAsia="en-US" w:bidi="en-US"/>
      </w:rPr>
    </w:lvl>
    <w:lvl w:ilvl="1" w:tplc="C0B436CA">
      <w:numFmt w:val="bullet"/>
      <w:lvlText w:val="•"/>
      <w:lvlJc w:val="left"/>
      <w:pPr>
        <w:ind w:left="2128" w:hanging="240"/>
      </w:pPr>
      <w:rPr>
        <w:rFonts w:hint="default"/>
        <w:lang w:val="en-US" w:eastAsia="en-US" w:bidi="en-US"/>
      </w:rPr>
    </w:lvl>
    <w:lvl w:ilvl="2" w:tplc="5B903E88">
      <w:numFmt w:val="bullet"/>
      <w:lvlText w:val="•"/>
      <w:lvlJc w:val="left"/>
      <w:pPr>
        <w:ind w:left="2956" w:hanging="240"/>
      </w:pPr>
      <w:rPr>
        <w:rFonts w:hint="default"/>
        <w:lang w:val="en-US" w:eastAsia="en-US" w:bidi="en-US"/>
      </w:rPr>
    </w:lvl>
    <w:lvl w:ilvl="3" w:tplc="4D0E63DE">
      <w:numFmt w:val="bullet"/>
      <w:lvlText w:val="•"/>
      <w:lvlJc w:val="left"/>
      <w:pPr>
        <w:ind w:left="3784" w:hanging="240"/>
      </w:pPr>
      <w:rPr>
        <w:rFonts w:hint="default"/>
        <w:lang w:val="en-US" w:eastAsia="en-US" w:bidi="en-US"/>
      </w:rPr>
    </w:lvl>
    <w:lvl w:ilvl="4" w:tplc="C4CC7C30">
      <w:numFmt w:val="bullet"/>
      <w:lvlText w:val="•"/>
      <w:lvlJc w:val="left"/>
      <w:pPr>
        <w:ind w:left="4612" w:hanging="240"/>
      </w:pPr>
      <w:rPr>
        <w:rFonts w:hint="default"/>
        <w:lang w:val="en-US" w:eastAsia="en-US" w:bidi="en-US"/>
      </w:rPr>
    </w:lvl>
    <w:lvl w:ilvl="5" w:tplc="A5B0C6BE">
      <w:numFmt w:val="bullet"/>
      <w:lvlText w:val="•"/>
      <w:lvlJc w:val="left"/>
      <w:pPr>
        <w:ind w:left="5440" w:hanging="240"/>
      </w:pPr>
      <w:rPr>
        <w:rFonts w:hint="default"/>
        <w:lang w:val="en-US" w:eastAsia="en-US" w:bidi="en-US"/>
      </w:rPr>
    </w:lvl>
    <w:lvl w:ilvl="6" w:tplc="EB0CE556">
      <w:numFmt w:val="bullet"/>
      <w:lvlText w:val="•"/>
      <w:lvlJc w:val="left"/>
      <w:pPr>
        <w:ind w:left="6268" w:hanging="240"/>
      </w:pPr>
      <w:rPr>
        <w:rFonts w:hint="default"/>
        <w:lang w:val="en-US" w:eastAsia="en-US" w:bidi="en-US"/>
      </w:rPr>
    </w:lvl>
    <w:lvl w:ilvl="7" w:tplc="AF8623A8">
      <w:numFmt w:val="bullet"/>
      <w:lvlText w:val="•"/>
      <w:lvlJc w:val="left"/>
      <w:pPr>
        <w:ind w:left="7096" w:hanging="240"/>
      </w:pPr>
      <w:rPr>
        <w:rFonts w:hint="default"/>
        <w:lang w:val="en-US" w:eastAsia="en-US" w:bidi="en-US"/>
      </w:rPr>
    </w:lvl>
    <w:lvl w:ilvl="8" w:tplc="27A0A87E">
      <w:numFmt w:val="bullet"/>
      <w:lvlText w:val="•"/>
      <w:lvlJc w:val="left"/>
      <w:pPr>
        <w:ind w:left="7924" w:hanging="240"/>
      </w:pPr>
      <w:rPr>
        <w:rFonts w:hint="default"/>
        <w:lang w:val="en-US" w:eastAsia="en-US" w:bidi="en-US"/>
      </w:rPr>
    </w:lvl>
  </w:abstractNum>
  <w:abstractNum w:abstractNumId="29" w15:restartNumberingAfterBreak="0">
    <w:nsid w:val="6A045AB7"/>
    <w:multiLevelType w:val="hybridMultilevel"/>
    <w:tmpl w:val="9182C122"/>
    <w:lvl w:ilvl="0" w:tplc="BAB2D7EA">
      <w:start w:val="1"/>
      <w:numFmt w:val="upperLetter"/>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173190"/>
    <w:multiLevelType w:val="hybridMultilevel"/>
    <w:tmpl w:val="E202FE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3D5D29"/>
    <w:multiLevelType w:val="hybridMultilevel"/>
    <w:tmpl w:val="07CC88F2"/>
    <w:lvl w:ilvl="0" w:tplc="3D4E5AE2">
      <w:start w:val="1"/>
      <w:numFmt w:val="decimal"/>
      <w:lvlText w:val="%1."/>
      <w:lvlJc w:val="left"/>
      <w:pPr>
        <w:ind w:left="405" w:hanging="360"/>
      </w:pPr>
      <w:rPr>
        <w:rFonts w:hint="default"/>
        <w:b/>
        <w:i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2" w15:restartNumberingAfterBreak="0">
    <w:nsid w:val="6BFF6E07"/>
    <w:multiLevelType w:val="hybridMultilevel"/>
    <w:tmpl w:val="220456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1A63A91"/>
    <w:multiLevelType w:val="multilevel"/>
    <w:tmpl w:val="83FE20E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1.%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4" w15:restartNumberingAfterBreak="0">
    <w:nsid w:val="746C15B4"/>
    <w:multiLevelType w:val="hybridMultilevel"/>
    <w:tmpl w:val="844496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470301C"/>
    <w:multiLevelType w:val="hybridMultilevel"/>
    <w:tmpl w:val="C83C4416"/>
    <w:lvl w:ilvl="0" w:tplc="8C18EB26">
      <w:start w:val="1"/>
      <w:numFmt w:val="bullet"/>
      <w:lvlText w:val="□"/>
      <w:lvlJc w:val="left"/>
      <w:pPr>
        <w:ind w:left="1780" w:hanging="360"/>
      </w:pPr>
      <w:rPr>
        <w:rFonts w:ascii="Times New Roman" w:hAnsi="Times New Roman" w:cs="Times New Roman" w:hint="default"/>
      </w:rPr>
    </w:lvl>
    <w:lvl w:ilvl="1" w:tplc="04090003" w:tentative="1">
      <w:start w:val="1"/>
      <w:numFmt w:val="bullet"/>
      <w:lvlText w:val="o"/>
      <w:lvlJc w:val="left"/>
      <w:pPr>
        <w:ind w:left="2500" w:hanging="360"/>
      </w:pPr>
      <w:rPr>
        <w:rFonts w:ascii="Courier New" w:hAnsi="Courier New" w:cs="Courier New" w:hint="default"/>
      </w:rPr>
    </w:lvl>
    <w:lvl w:ilvl="2" w:tplc="04090005" w:tentative="1">
      <w:start w:val="1"/>
      <w:numFmt w:val="bullet"/>
      <w:lvlText w:val=""/>
      <w:lvlJc w:val="left"/>
      <w:pPr>
        <w:ind w:left="3220" w:hanging="360"/>
      </w:pPr>
      <w:rPr>
        <w:rFonts w:ascii="Wingdings" w:hAnsi="Wingdings" w:hint="default"/>
      </w:rPr>
    </w:lvl>
    <w:lvl w:ilvl="3" w:tplc="04090001" w:tentative="1">
      <w:start w:val="1"/>
      <w:numFmt w:val="bullet"/>
      <w:lvlText w:val=""/>
      <w:lvlJc w:val="left"/>
      <w:pPr>
        <w:ind w:left="3940" w:hanging="360"/>
      </w:pPr>
      <w:rPr>
        <w:rFonts w:ascii="Symbol" w:hAnsi="Symbol" w:hint="default"/>
      </w:rPr>
    </w:lvl>
    <w:lvl w:ilvl="4" w:tplc="04090003" w:tentative="1">
      <w:start w:val="1"/>
      <w:numFmt w:val="bullet"/>
      <w:lvlText w:val="o"/>
      <w:lvlJc w:val="left"/>
      <w:pPr>
        <w:ind w:left="4660" w:hanging="360"/>
      </w:pPr>
      <w:rPr>
        <w:rFonts w:ascii="Courier New" w:hAnsi="Courier New" w:cs="Courier New" w:hint="default"/>
      </w:rPr>
    </w:lvl>
    <w:lvl w:ilvl="5" w:tplc="04090005" w:tentative="1">
      <w:start w:val="1"/>
      <w:numFmt w:val="bullet"/>
      <w:lvlText w:val=""/>
      <w:lvlJc w:val="left"/>
      <w:pPr>
        <w:ind w:left="5380" w:hanging="360"/>
      </w:pPr>
      <w:rPr>
        <w:rFonts w:ascii="Wingdings" w:hAnsi="Wingdings" w:hint="default"/>
      </w:rPr>
    </w:lvl>
    <w:lvl w:ilvl="6" w:tplc="04090001" w:tentative="1">
      <w:start w:val="1"/>
      <w:numFmt w:val="bullet"/>
      <w:lvlText w:val=""/>
      <w:lvlJc w:val="left"/>
      <w:pPr>
        <w:ind w:left="6100" w:hanging="360"/>
      </w:pPr>
      <w:rPr>
        <w:rFonts w:ascii="Symbol" w:hAnsi="Symbol" w:hint="default"/>
      </w:rPr>
    </w:lvl>
    <w:lvl w:ilvl="7" w:tplc="04090003" w:tentative="1">
      <w:start w:val="1"/>
      <w:numFmt w:val="bullet"/>
      <w:lvlText w:val="o"/>
      <w:lvlJc w:val="left"/>
      <w:pPr>
        <w:ind w:left="6820" w:hanging="360"/>
      </w:pPr>
      <w:rPr>
        <w:rFonts w:ascii="Courier New" w:hAnsi="Courier New" w:cs="Courier New" w:hint="default"/>
      </w:rPr>
    </w:lvl>
    <w:lvl w:ilvl="8" w:tplc="04090005" w:tentative="1">
      <w:start w:val="1"/>
      <w:numFmt w:val="bullet"/>
      <w:lvlText w:val=""/>
      <w:lvlJc w:val="left"/>
      <w:pPr>
        <w:ind w:left="7540" w:hanging="360"/>
      </w:pPr>
      <w:rPr>
        <w:rFonts w:ascii="Wingdings" w:hAnsi="Wingdings" w:hint="default"/>
      </w:rPr>
    </w:lvl>
  </w:abstractNum>
  <w:abstractNum w:abstractNumId="36" w15:restartNumberingAfterBreak="0">
    <w:nsid w:val="7991116A"/>
    <w:multiLevelType w:val="hybridMultilevel"/>
    <w:tmpl w:val="83F00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9A581F"/>
    <w:multiLevelType w:val="hybridMultilevel"/>
    <w:tmpl w:val="39ACE894"/>
    <w:lvl w:ilvl="0" w:tplc="BACCA338">
      <w:start w:val="1"/>
      <w:numFmt w:val="decimal"/>
      <w:lvlText w:val="%1."/>
      <w:lvlJc w:val="left"/>
      <w:pPr>
        <w:ind w:left="405" w:hanging="360"/>
      </w:pPr>
      <w:rPr>
        <w:rFonts w:hint="default"/>
        <w:b/>
        <w:i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8" w15:restartNumberingAfterBreak="0">
    <w:nsid w:val="7BC041EA"/>
    <w:multiLevelType w:val="hybridMultilevel"/>
    <w:tmpl w:val="63DC5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0E4E34"/>
    <w:multiLevelType w:val="multilevel"/>
    <w:tmpl w:val="93944136"/>
    <w:lvl w:ilvl="0">
      <w:start w:val="4"/>
      <w:numFmt w:val="decimal"/>
      <w:lvlText w:val="%1"/>
      <w:lvlJc w:val="left"/>
      <w:pPr>
        <w:ind w:left="967" w:hanging="868"/>
      </w:pPr>
      <w:rPr>
        <w:rFonts w:hint="default"/>
        <w:lang w:val="en-US" w:eastAsia="en-US" w:bidi="en-US"/>
      </w:rPr>
    </w:lvl>
    <w:lvl w:ilvl="1">
      <w:start w:val="1"/>
      <w:numFmt w:val="decimal"/>
      <w:lvlText w:val="%1.%2"/>
      <w:lvlJc w:val="left"/>
      <w:pPr>
        <w:ind w:left="967" w:hanging="868"/>
      </w:pPr>
      <w:rPr>
        <w:rFonts w:hint="default"/>
        <w:lang w:val="en-US" w:eastAsia="en-US" w:bidi="en-US"/>
      </w:rPr>
    </w:lvl>
    <w:lvl w:ilvl="2">
      <w:start w:val="8"/>
      <w:numFmt w:val="decimal"/>
      <w:lvlText w:val="%1.%2.%3"/>
      <w:lvlJc w:val="left"/>
      <w:pPr>
        <w:ind w:left="967" w:hanging="868"/>
      </w:pPr>
      <w:rPr>
        <w:rFonts w:hint="default"/>
        <w:lang w:val="en-US" w:eastAsia="en-US" w:bidi="en-US"/>
      </w:rPr>
    </w:lvl>
    <w:lvl w:ilvl="3">
      <w:start w:val="1"/>
      <w:numFmt w:val="decimal"/>
      <w:lvlText w:val="%1.%2.%3.%4."/>
      <w:lvlJc w:val="left"/>
      <w:pPr>
        <w:ind w:left="967" w:hanging="868"/>
      </w:pPr>
      <w:rPr>
        <w:rFonts w:ascii="Arial" w:eastAsia="Arial" w:hAnsi="Arial" w:cs="Arial" w:hint="default"/>
        <w:b/>
        <w:bCs/>
        <w:w w:val="100"/>
        <w:sz w:val="24"/>
        <w:szCs w:val="24"/>
        <w:lang w:val="en-US" w:eastAsia="en-US" w:bidi="en-US"/>
      </w:rPr>
    </w:lvl>
    <w:lvl w:ilvl="4">
      <w:start w:val="1"/>
      <w:numFmt w:val="decimal"/>
      <w:lvlText w:val="%1.%2.%3.%4.%5."/>
      <w:lvlJc w:val="left"/>
      <w:pPr>
        <w:ind w:left="989" w:hanging="890"/>
      </w:pPr>
      <w:rPr>
        <w:rFonts w:ascii="Arial" w:eastAsia="Arial" w:hAnsi="Arial" w:cs="Arial" w:hint="default"/>
        <w:b/>
        <w:bCs/>
        <w:w w:val="100"/>
        <w:sz w:val="20"/>
        <w:szCs w:val="20"/>
        <w:lang w:val="en-US" w:eastAsia="en-US" w:bidi="en-US"/>
      </w:rPr>
    </w:lvl>
    <w:lvl w:ilvl="5">
      <w:numFmt w:val="bullet"/>
      <w:lvlText w:val="•"/>
      <w:lvlJc w:val="left"/>
      <w:pPr>
        <w:ind w:left="1260" w:hanging="200"/>
      </w:pPr>
      <w:rPr>
        <w:rFonts w:ascii="Times New Roman" w:eastAsia="Times New Roman" w:hAnsi="Times New Roman" w:cs="Times New Roman" w:hint="default"/>
        <w:spacing w:val="-21"/>
        <w:w w:val="100"/>
        <w:sz w:val="20"/>
        <w:szCs w:val="20"/>
        <w:lang w:val="en-US" w:eastAsia="en-US" w:bidi="en-US"/>
      </w:rPr>
    </w:lvl>
    <w:lvl w:ilvl="6">
      <w:numFmt w:val="bullet"/>
      <w:lvlText w:val="•"/>
      <w:lvlJc w:val="left"/>
      <w:pPr>
        <w:ind w:left="5420" w:hanging="200"/>
      </w:pPr>
      <w:rPr>
        <w:rFonts w:hint="default"/>
        <w:lang w:val="en-US" w:eastAsia="en-US" w:bidi="en-US"/>
      </w:rPr>
    </w:lvl>
    <w:lvl w:ilvl="7">
      <w:numFmt w:val="bullet"/>
      <w:lvlText w:val="•"/>
      <w:lvlJc w:val="left"/>
      <w:pPr>
        <w:ind w:left="6460" w:hanging="200"/>
      </w:pPr>
      <w:rPr>
        <w:rFonts w:hint="default"/>
        <w:lang w:val="en-US" w:eastAsia="en-US" w:bidi="en-US"/>
      </w:rPr>
    </w:lvl>
    <w:lvl w:ilvl="8">
      <w:numFmt w:val="bullet"/>
      <w:lvlText w:val="•"/>
      <w:lvlJc w:val="left"/>
      <w:pPr>
        <w:ind w:left="7500" w:hanging="200"/>
      </w:pPr>
      <w:rPr>
        <w:rFonts w:hint="default"/>
        <w:lang w:val="en-US" w:eastAsia="en-US" w:bidi="en-US"/>
      </w:rPr>
    </w:lvl>
  </w:abstractNum>
  <w:num w:numId="1">
    <w:abstractNumId w:val="21"/>
  </w:num>
  <w:num w:numId="2">
    <w:abstractNumId w:val="9"/>
  </w:num>
  <w:num w:numId="3">
    <w:abstractNumId w:val="39"/>
  </w:num>
  <w:num w:numId="4">
    <w:abstractNumId w:val="22"/>
  </w:num>
  <w:num w:numId="5">
    <w:abstractNumId w:val="17"/>
  </w:num>
  <w:num w:numId="6">
    <w:abstractNumId w:val="6"/>
  </w:num>
  <w:num w:numId="7">
    <w:abstractNumId w:val="28"/>
  </w:num>
  <w:num w:numId="8">
    <w:abstractNumId w:val="12"/>
  </w:num>
  <w:num w:numId="9">
    <w:abstractNumId w:val="32"/>
  </w:num>
  <w:num w:numId="10">
    <w:abstractNumId w:val="35"/>
  </w:num>
  <w:num w:numId="11">
    <w:abstractNumId w:val="8"/>
  </w:num>
  <w:num w:numId="12">
    <w:abstractNumId w:val="4"/>
  </w:num>
  <w:num w:numId="13">
    <w:abstractNumId w:val="5"/>
  </w:num>
  <w:num w:numId="14">
    <w:abstractNumId w:val="13"/>
  </w:num>
  <w:num w:numId="15">
    <w:abstractNumId w:val="2"/>
  </w:num>
  <w:num w:numId="16">
    <w:abstractNumId w:val="16"/>
  </w:num>
  <w:num w:numId="17">
    <w:abstractNumId w:val="1"/>
  </w:num>
  <w:num w:numId="18">
    <w:abstractNumId w:val="33"/>
  </w:num>
  <w:num w:numId="19">
    <w:abstractNumId w:val="24"/>
  </w:num>
  <w:num w:numId="20">
    <w:abstractNumId w:val="26"/>
  </w:num>
  <w:num w:numId="21">
    <w:abstractNumId w:val="19"/>
  </w:num>
  <w:num w:numId="22">
    <w:abstractNumId w:val="29"/>
  </w:num>
  <w:num w:numId="23">
    <w:abstractNumId w:val="11"/>
  </w:num>
  <w:num w:numId="24">
    <w:abstractNumId w:val="30"/>
  </w:num>
  <w:num w:numId="25">
    <w:abstractNumId w:val="27"/>
  </w:num>
  <w:num w:numId="26">
    <w:abstractNumId w:val="18"/>
  </w:num>
  <w:num w:numId="27">
    <w:abstractNumId w:val="10"/>
  </w:num>
  <w:num w:numId="28">
    <w:abstractNumId w:val="14"/>
  </w:num>
  <w:num w:numId="29">
    <w:abstractNumId w:val="3"/>
  </w:num>
  <w:num w:numId="30">
    <w:abstractNumId w:val="36"/>
  </w:num>
  <w:num w:numId="31">
    <w:abstractNumId w:val="20"/>
  </w:num>
  <w:num w:numId="32">
    <w:abstractNumId w:val="23"/>
  </w:num>
  <w:num w:numId="33">
    <w:abstractNumId w:val="15"/>
  </w:num>
  <w:num w:numId="34">
    <w:abstractNumId w:val="0"/>
  </w:num>
  <w:num w:numId="35">
    <w:abstractNumId w:val="31"/>
  </w:num>
  <w:num w:numId="36">
    <w:abstractNumId w:val="34"/>
  </w:num>
  <w:num w:numId="37">
    <w:abstractNumId w:val="38"/>
  </w:num>
  <w:num w:numId="38">
    <w:abstractNumId w:val="7"/>
  </w:num>
  <w:num w:numId="39">
    <w:abstractNumId w:val="25"/>
  </w:num>
  <w:num w:numId="40">
    <w:abstractNumId w:val="37"/>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ake, Kirsten">
    <w15:presenceInfo w15:providerId="None" w15:userId="Haake, Kirst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3148D"/>
    <w:rsid w:val="00000846"/>
    <w:rsid w:val="000050CC"/>
    <w:rsid w:val="00006819"/>
    <w:rsid w:val="00010127"/>
    <w:rsid w:val="00011EB8"/>
    <w:rsid w:val="00032F3E"/>
    <w:rsid w:val="00036503"/>
    <w:rsid w:val="00056677"/>
    <w:rsid w:val="0005770F"/>
    <w:rsid w:val="00065D27"/>
    <w:rsid w:val="000709B0"/>
    <w:rsid w:val="0008137C"/>
    <w:rsid w:val="00081EDB"/>
    <w:rsid w:val="00083652"/>
    <w:rsid w:val="00090F6E"/>
    <w:rsid w:val="000937FE"/>
    <w:rsid w:val="000A62F5"/>
    <w:rsid w:val="000B7E18"/>
    <w:rsid w:val="000C18B7"/>
    <w:rsid w:val="000E59A0"/>
    <w:rsid w:val="000F3DEA"/>
    <w:rsid w:val="000F5F48"/>
    <w:rsid w:val="000F6CAD"/>
    <w:rsid w:val="001007B8"/>
    <w:rsid w:val="001212E2"/>
    <w:rsid w:val="00123F6A"/>
    <w:rsid w:val="0013148D"/>
    <w:rsid w:val="00151885"/>
    <w:rsid w:val="0016121E"/>
    <w:rsid w:val="00167442"/>
    <w:rsid w:val="00181921"/>
    <w:rsid w:val="001930A1"/>
    <w:rsid w:val="0019391F"/>
    <w:rsid w:val="001956AA"/>
    <w:rsid w:val="001A6D89"/>
    <w:rsid w:val="001B188C"/>
    <w:rsid w:val="001E2FB2"/>
    <w:rsid w:val="001F30FD"/>
    <w:rsid w:val="001F412C"/>
    <w:rsid w:val="00201E1A"/>
    <w:rsid w:val="00202DBC"/>
    <w:rsid w:val="002105DB"/>
    <w:rsid w:val="00211B85"/>
    <w:rsid w:val="00212AB1"/>
    <w:rsid w:val="0021783D"/>
    <w:rsid w:val="00221DA4"/>
    <w:rsid w:val="00227702"/>
    <w:rsid w:val="00227EC8"/>
    <w:rsid w:val="00242597"/>
    <w:rsid w:val="0024494A"/>
    <w:rsid w:val="0025131D"/>
    <w:rsid w:val="00251331"/>
    <w:rsid w:val="002564B1"/>
    <w:rsid w:val="00257276"/>
    <w:rsid w:val="00263773"/>
    <w:rsid w:val="00266018"/>
    <w:rsid w:val="00275D52"/>
    <w:rsid w:val="0028249A"/>
    <w:rsid w:val="002A5C6C"/>
    <w:rsid w:val="002C6513"/>
    <w:rsid w:val="002D54EA"/>
    <w:rsid w:val="002D5A94"/>
    <w:rsid w:val="002F1CD7"/>
    <w:rsid w:val="003037EB"/>
    <w:rsid w:val="0030693E"/>
    <w:rsid w:val="0031676A"/>
    <w:rsid w:val="00322234"/>
    <w:rsid w:val="00323CAA"/>
    <w:rsid w:val="00342BD6"/>
    <w:rsid w:val="0034300B"/>
    <w:rsid w:val="00355910"/>
    <w:rsid w:val="00355A2C"/>
    <w:rsid w:val="00356F4A"/>
    <w:rsid w:val="003605F0"/>
    <w:rsid w:val="00366344"/>
    <w:rsid w:val="0037390B"/>
    <w:rsid w:val="003869FD"/>
    <w:rsid w:val="00387C6F"/>
    <w:rsid w:val="00393C38"/>
    <w:rsid w:val="003B69C8"/>
    <w:rsid w:val="003C5E85"/>
    <w:rsid w:val="003E2775"/>
    <w:rsid w:val="003F09D3"/>
    <w:rsid w:val="003F3ADD"/>
    <w:rsid w:val="003F684A"/>
    <w:rsid w:val="003F6B7B"/>
    <w:rsid w:val="00412D6B"/>
    <w:rsid w:val="00416952"/>
    <w:rsid w:val="00421D94"/>
    <w:rsid w:val="00432CB6"/>
    <w:rsid w:val="004345A1"/>
    <w:rsid w:val="00435071"/>
    <w:rsid w:val="00437164"/>
    <w:rsid w:val="00441465"/>
    <w:rsid w:val="00444B24"/>
    <w:rsid w:val="004458D8"/>
    <w:rsid w:val="00456507"/>
    <w:rsid w:val="004565F6"/>
    <w:rsid w:val="00466162"/>
    <w:rsid w:val="0046636E"/>
    <w:rsid w:val="00474A79"/>
    <w:rsid w:val="004A6F8F"/>
    <w:rsid w:val="004B09DC"/>
    <w:rsid w:val="004B2423"/>
    <w:rsid w:val="004C22C0"/>
    <w:rsid w:val="004C580D"/>
    <w:rsid w:val="004D4941"/>
    <w:rsid w:val="00517654"/>
    <w:rsid w:val="0052128C"/>
    <w:rsid w:val="005247F9"/>
    <w:rsid w:val="00527283"/>
    <w:rsid w:val="00532F31"/>
    <w:rsid w:val="0053539B"/>
    <w:rsid w:val="00542120"/>
    <w:rsid w:val="005449A4"/>
    <w:rsid w:val="0055136C"/>
    <w:rsid w:val="00582EC0"/>
    <w:rsid w:val="0058786E"/>
    <w:rsid w:val="00591E63"/>
    <w:rsid w:val="005925AF"/>
    <w:rsid w:val="00595866"/>
    <w:rsid w:val="00596C10"/>
    <w:rsid w:val="005972D0"/>
    <w:rsid w:val="005A6900"/>
    <w:rsid w:val="005B10B5"/>
    <w:rsid w:val="005B3DB7"/>
    <w:rsid w:val="005B7F41"/>
    <w:rsid w:val="005C0A57"/>
    <w:rsid w:val="005C4A78"/>
    <w:rsid w:val="005D2688"/>
    <w:rsid w:val="005F653D"/>
    <w:rsid w:val="00602DA9"/>
    <w:rsid w:val="00610913"/>
    <w:rsid w:val="006120DD"/>
    <w:rsid w:val="00613365"/>
    <w:rsid w:val="00621189"/>
    <w:rsid w:val="0062118F"/>
    <w:rsid w:val="0063436A"/>
    <w:rsid w:val="00641BAD"/>
    <w:rsid w:val="00644B4F"/>
    <w:rsid w:val="00651F96"/>
    <w:rsid w:val="00663C3B"/>
    <w:rsid w:val="0066736D"/>
    <w:rsid w:val="006756CB"/>
    <w:rsid w:val="00687637"/>
    <w:rsid w:val="00693486"/>
    <w:rsid w:val="00697341"/>
    <w:rsid w:val="006A1746"/>
    <w:rsid w:val="006A36D4"/>
    <w:rsid w:val="006B2504"/>
    <w:rsid w:val="006B30B2"/>
    <w:rsid w:val="006B7D1B"/>
    <w:rsid w:val="006C4404"/>
    <w:rsid w:val="006D5D9D"/>
    <w:rsid w:val="006E001A"/>
    <w:rsid w:val="006E3735"/>
    <w:rsid w:val="006E51FD"/>
    <w:rsid w:val="006F6DD8"/>
    <w:rsid w:val="00711104"/>
    <w:rsid w:val="007159D9"/>
    <w:rsid w:val="00716703"/>
    <w:rsid w:val="00725621"/>
    <w:rsid w:val="00734BF1"/>
    <w:rsid w:val="0075133E"/>
    <w:rsid w:val="0075467E"/>
    <w:rsid w:val="007616CE"/>
    <w:rsid w:val="00763E74"/>
    <w:rsid w:val="00764BFD"/>
    <w:rsid w:val="0076720D"/>
    <w:rsid w:val="00783749"/>
    <w:rsid w:val="007A43F3"/>
    <w:rsid w:val="007B07ED"/>
    <w:rsid w:val="007B0854"/>
    <w:rsid w:val="007B288A"/>
    <w:rsid w:val="007B570C"/>
    <w:rsid w:val="007B78B2"/>
    <w:rsid w:val="007C14BA"/>
    <w:rsid w:val="007C1BFD"/>
    <w:rsid w:val="007C3914"/>
    <w:rsid w:val="007C4970"/>
    <w:rsid w:val="007D4535"/>
    <w:rsid w:val="007E022C"/>
    <w:rsid w:val="007E6109"/>
    <w:rsid w:val="007E6A85"/>
    <w:rsid w:val="007E7290"/>
    <w:rsid w:val="007F2D0A"/>
    <w:rsid w:val="007F3114"/>
    <w:rsid w:val="007F410B"/>
    <w:rsid w:val="00806C87"/>
    <w:rsid w:val="008114D0"/>
    <w:rsid w:val="00814C2D"/>
    <w:rsid w:val="00817A36"/>
    <w:rsid w:val="00831D0F"/>
    <w:rsid w:val="008361FB"/>
    <w:rsid w:val="00842090"/>
    <w:rsid w:val="008577AD"/>
    <w:rsid w:val="00862B80"/>
    <w:rsid w:val="00864E82"/>
    <w:rsid w:val="008651AF"/>
    <w:rsid w:val="00871F07"/>
    <w:rsid w:val="0087648B"/>
    <w:rsid w:val="00877836"/>
    <w:rsid w:val="00884324"/>
    <w:rsid w:val="008A39D0"/>
    <w:rsid w:val="008A68FA"/>
    <w:rsid w:val="008B329F"/>
    <w:rsid w:val="008B5E9B"/>
    <w:rsid w:val="008C1605"/>
    <w:rsid w:val="008C257A"/>
    <w:rsid w:val="008C2E69"/>
    <w:rsid w:val="008C5370"/>
    <w:rsid w:val="008C7EA8"/>
    <w:rsid w:val="008E6107"/>
    <w:rsid w:val="008F0B07"/>
    <w:rsid w:val="008F21A0"/>
    <w:rsid w:val="0092070F"/>
    <w:rsid w:val="00920AC1"/>
    <w:rsid w:val="00922B39"/>
    <w:rsid w:val="009248E1"/>
    <w:rsid w:val="009475C5"/>
    <w:rsid w:val="00961BF0"/>
    <w:rsid w:val="00964D67"/>
    <w:rsid w:val="00964E0B"/>
    <w:rsid w:val="00967CEC"/>
    <w:rsid w:val="00972447"/>
    <w:rsid w:val="00975664"/>
    <w:rsid w:val="009800E5"/>
    <w:rsid w:val="00981E91"/>
    <w:rsid w:val="00994197"/>
    <w:rsid w:val="00995AAB"/>
    <w:rsid w:val="009A2559"/>
    <w:rsid w:val="009A47B9"/>
    <w:rsid w:val="009B37B8"/>
    <w:rsid w:val="009B449A"/>
    <w:rsid w:val="009C0B46"/>
    <w:rsid w:val="009C1A83"/>
    <w:rsid w:val="009C7933"/>
    <w:rsid w:val="009D72DF"/>
    <w:rsid w:val="009E1517"/>
    <w:rsid w:val="009F1281"/>
    <w:rsid w:val="00A0551C"/>
    <w:rsid w:val="00A07EDE"/>
    <w:rsid w:val="00A20747"/>
    <w:rsid w:val="00A22521"/>
    <w:rsid w:val="00A244DD"/>
    <w:rsid w:val="00A248EB"/>
    <w:rsid w:val="00A32B38"/>
    <w:rsid w:val="00A52157"/>
    <w:rsid w:val="00A82BE4"/>
    <w:rsid w:val="00A83353"/>
    <w:rsid w:val="00A87A71"/>
    <w:rsid w:val="00A91E84"/>
    <w:rsid w:val="00A9665D"/>
    <w:rsid w:val="00AA6DDE"/>
    <w:rsid w:val="00AB1262"/>
    <w:rsid w:val="00AC177E"/>
    <w:rsid w:val="00AC39E3"/>
    <w:rsid w:val="00AD1D3B"/>
    <w:rsid w:val="00AE25AA"/>
    <w:rsid w:val="00AE2F6C"/>
    <w:rsid w:val="00AF14C4"/>
    <w:rsid w:val="00AF4459"/>
    <w:rsid w:val="00B12186"/>
    <w:rsid w:val="00B177D1"/>
    <w:rsid w:val="00B204F2"/>
    <w:rsid w:val="00B3010E"/>
    <w:rsid w:val="00B32D21"/>
    <w:rsid w:val="00B70858"/>
    <w:rsid w:val="00B73C7A"/>
    <w:rsid w:val="00B743C3"/>
    <w:rsid w:val="00B91A9E"/>
    <w:rsid w:val="00BA15E0"/>
    <w:rsid w:val="00BB2A10"/>
    <w:rsid w:val="00BB5C3A"/>
    <w:rsid w:val="00BB7368"/>
    <w:rsid w:val="00BC7CC5"/>
    <w:rsid w:val="00BD3F1E"/>
    <w:rsid w:val="00BE201D"/>
    <w:rsid w:val="00BE6264"/>
    <w:rsid w:val="00C033A6"/>
    <w:rsid w:val="00C03C82"/>
    <w:rsid w:val="00C04E25"/>
    <w:rsid w:val="00C06662"/>
    <w:rsid w:val="00C14955"/>
    <w:rsid w:val="00C23477"/>
    <w:rsid w:val="00C25EF2"/>
    <w:rsid w:val="00C354EE"/>
    <w:rsid w:val="00C40F2A"/>
    <w:rsid w:val="00C50B5B"/>
    <w:rsid w:val="00C5284B"/>
    <w:rsid w:val="00C53011"/>
    <w:rsid w:val="00C56F85"/>
    <w:rsid w:val="00C62EEF"/>
    <w:rsid w:val="00C73A10"/>
    <w:rsid w:val="00C833C1"/>
    <w:rsid w:val="00C84F0A"/>
    <w:rsid w:val="00C91985"/>
    <w:rsid w:val="00C921E7"/>
    <w:rsid w:val="00C93035"/>
    <w:rsid w:val="00CA40F4"/>
    <w:rsid w:val="00CA4CA1"/>
    <w:rsid w:val="00CB3B31"/>
    <w:rsid w:val="00CB48C4"/>
    <w:rsid w:val="00CB7FFA"/>
    <w:rsid w:val="00CD3F69"/>
    <w:rsid w:val="00CE4BE0"/>
    <w:rsid w:val="00CE7E02"/>
    <w:rsid w:val="00CF0926"/>
    <w:rsid w:val="00CF23BB"/>
    <w:rsid w:val="00D300BC"/>
    <w:rsid w:val="00D3406B"/>
    <w:rsid w:val="00D34894"/>
    <w:rsid w:val="00D57AAC"/>
    <w:rsid w:val="00D73341"/>
    <w:rsid w:val="00D85D50"/>
    <w:rsid w:val="00DA355E"/>
    <w:rsid w:val="00DA7D13"/>
    <w:rsid w:val="00DB348F"/>
    <w:rsid w:val="00DB47EA"/>
    <w:rsid w:val="00DB5487"/>
    <w:rsid w:val="00DB6014"/>
    <w:rsid w:val="00DB6ACB"/>
    <w:rsid w:val="00DD009E"/>
    <w:rsid w:val="00DD33EE"/>
    <w:rsid w:val="00DE2CB8"/>
    <w:rsid w:val="00DE3372"/>
    <w:rsid w:val="00DF1A57"/>
    <w:rsid w:val="00DF357D"/>
    <w:rsid w:val="00DF4A32"/>
    <w:rsid w:val="00E03068"/>
    <w:rsid w:val="00E04E6C"/>
    <w:rsid w:val="00E139DB"/>
    <w:rsid w:val="00E14704"/>
    <w:rsid w:val="00E26141"/>
    <w:rsid w:val="00E324CF"/>
    <w:rsid w:val="00E4585F"/>
    <w:rsid w:val="00E53F07"/>
    <w:rsid w:val="00E57A6F"/>
    <w:rsid w:val="00E63BBF"/>
    <w:rsid w:val="00E73DF8"/>
    <w:rsid w:val="00E748CE"/>
    <w:rsid w:val="00E77899"/>
    <w:rsid w:val="00E830D1"/>
    <w:rsid w:val="00E84004"/>
    <w:rsid w:val="00E916EC"/>
    <w:rsid w:val="00E963EF"/>
    <w:rsid w:val="00EA6DBC"/>
    <w:rsid w:val="00EB1233"/>
    <w:rsid w:val="00EB129F"/>
    <w:rsid w:val="00EB5A96"/>
    <w:rsid w:val="00EC2C97"/>
    <w:rsid w:val="00EC7FF2"/>
    <w:rsid w:val="00ED3105"/>
    <w:rsid w:val="00EE1439"/>
    <w:rsid w:val="00EE192B"/>
    <w:rsid w:val="00EE2E3A"/>
    <w:rsid w:val="00EE758C"/>
    <w:rsid w:val="00EF0AA2"/>
    <w:rsid w:val="00EF4EDB"/>
    <w:rsid w:val="00EF5820"/>
    <w:rsid w:val="00F1470F"/>
    <w:rsid w:val="00F21B74"/>
    <w:rsid w:val="00F27F84"/>
    <w:rsid w:val="00F34EE2"/>
    <w:rsid w:val="00F455B2"/>
    <w:rsid w:val="00F46F1D"/>
    <w:rsid w:val="00F51EAA"/>
    <w:rsid w:val="00F61D35"/>
    <w:rsid w:val="00F64306"/>
    <w:rsid w:val="00F64DF9"/>
    <w:rsid w:val="00F75155"/>
    <w:rsid w:val="00F80A28"/>
    <w:rsid w:val="00F95055"/>
    <w:rsid w:val="00FA1146"/>
    <w:rsid w:val="00FB2590"/>
    <w:rsid w:val="00FC273B"/>
    <w:rsid w:val="00FC3C4F"/>
    <w:rsid w:val="00FD04CA"/>
    <w:rsid w:val="00FD4D44"/>
    <w:rsid w:val="00FD78F0"/>
    <w:rsid w:val="00FF6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519B2F5E"/>
  <w15:docId w15:val="{0BED68AA-F55A-4540-A2DD-EE61E7E7D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A248EB"/>
    <w:rPr>
      <w:rFonts w:ascii="Times New Roman" w:eastAsia="Times New Roman" w:hAnsi="Times New Roman" w:cs="Times New Roman"/>
      <w:lang w:bidi="en-US"/>
    </w:rPr>
  </w:style>
  <w:style w:type="paragraph" w:styleId="Heading1">
    <w:name w:val="heading 1"/>
    <w:basedOn w:val="Normal"/>
    <w:uiPriority w:val="1"/>
    <w:qFormat/>
    <w:pPr>
      <w:numPr>
        <w:numId w:val="18"/>
      </w:numPr>
      <w:outlineLvl w:val="0"/>
    </w:pPr>
    <w:rPr>
      <w:rFonts w:ascii="Arial" w:eastAsia="Arial" w:hAnsi="Arial" w:cs="Arial"/>
      <w:b/>
      <w:bCs/>
      <w:sz w:val="41"/>
      <w:szCs w:val="41"/>
    </w:rPr>
  </w:style>
  <w:style w:type="paragraph" w:styleId="Heading2">
    <w:name w:val="heading 2"/>
    <w:basedOn w:val="Normal"/>
    <w:uiPriority w:val="1"/>
    <w:qFormat/>
    <w:rsid w:val="0066736D"/>
    <w:pPr>
      <w:keepNext/>
      <w:keepLines/>
      <w:widowControl/>
      <w:numPr>
        <w:ilvl w:val="1"/>
        <w:numId w:val="18"/>
      </w:numPr>
      <w:spacing w:before="8" w:line="259" w:lineRule="auto"/>
      <w:outlineLvl w:val="1"/>
    </w:pPr>
    <w:rPr>
      <w:rFonts w:ascii="Arial" w:eastAsia="Arial" w:hAnsi="Arial" w:cs="Arial"/>
      <w:b/>
      <w:bCs/>
      <w:sz w:val="34"/>
      <w:szCs w:val="34"/>
    </w:rPr>
  </w:style>
  <w:style w:type="paragraph" w:styleId="Heading3">
    <w:name w:val="heading 3"/>
    <w:basedOn w:val="Normal"/>
    <w:uiPriority w:val="1"/>
    <w:qFormat/>
    <w:rsid w:val="00393C38"/>
    <w:pPr>
      <w:numPr>
        <w:ilvl w:val="2"/>
        <w:numId w:val="18"/>
      </w:numPr>
      <w:tabs>
        <w:tab w:val="left" w:pos="901"/>
      </w:tabs>
      <w:outlineLvl w:val="2"/>
    </w:pPr>
    <w:rPr>
      <w:rFonts w:ascii="Arial" w:eastAsia="Arial" w:hAnsi="Arial" w:cs="Arial"/>
      <w:b/>
      <w:bCs/>
      <w:w w:val="105"/>
      <w:sz w:val="28"/>
      <w:szCs w:val="28"/>
    </w:rPr>
  </w:style>
  <w:style w:type="paragraph" w:styleId="Heading4">
    <w:name w:val="heading 4"/>
    <w:basedOn w:val="Normal"/>
    <w:uiPriority w:val="1"/>
    <w:qFormat/>
    <w:rsid w:val="003037EB"/>
    <w:pPr>
      <w:numPr>
        <w:ilvl w:val="3"/>
        <w:numId w:val="18"/>
      </w:numPr>
      <w:outlineLvl w:val="3"/>
    </w:pPr>
    <w:rPr>
      <w:rFonts w:ascii="Arial" w:hAnsi="Arial" w:cs="Arial"/>
      <w:b/>
      <w:sz w:val="28"/>
      <w:szCs w:val="28"/>
    </w:rPr>
  </w:style>
  <w:style w:type="paragraph" w:styleId="Heading5">
    <w:name w:val="heading 5"/>
    <w:basedOn w:val="Normal"/>
    <w:uiPriority w:val="1"/>
    <w:qFormat/>
    <w:pPr>
      <w:numPr>
        <w:ilvl w:val="4"/>
        <w:numId w:val="18"/>
      </w:numPr>
      <w:outlineLvl w:val="4"/>
    </w:pPr>
    <w:rPr>
      <w:b/>
      <w:bCs/>
      <w:sz w:val="20"/>
      <w:szCs w:val="20"/>
    </w:rPr>
  </w:style>
  <w:style w:type="paragraph" w:styleId="Heading6">
    <w:name w:val="heading 6"/>
    <w:basedOn w:val="Normal"/>
    <w:next w:val="Normal"/>
    <w:link w:val="Heading6Char"/>
    <w:uiPriority w:val="9"/>
    <w:unhideWhenUsed/>
    <w:qFormat/>
    <w:rsid w:val="00F34EE2"/>
    <w:pPr>
      <w:keepNext/>
      <w:keepLines/>
      <w:numPr>
        <w:ilvl w:val="5"/>
        <w:numId w:val="18"/>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F34EE2"/>
    <w:pPr>
      <w:keepNext/>
      <w:keepLines/>
      <w:numPr>
        <w:ilvl w:val="6"/>
        <w:numId w:val="1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34EE2"/>
    <w:pPr>
      <w:keepNext/>
      <w:keepLines/>
      <w:numPr>
        <w:ilvl w:val="7"/>
        <w:numId w:val="1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4EE2"/>
    <w:pPr>
      <w:keepNext/>
      <w:keepLines/>
      <w:numPr>
        <w:ilvl w:val="8"/>
        <w:numId w:val="1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0"/>
      <w:ind w:left="1279" w:hanging="219"/>
    </w:pPr>
    <w:rPr>
      <w:sz w:val="20"/>
      <w:szCs w:val="20"/>
    </w:rPr>
  </w:style>
  <w:style w:type="paragraph" w:styleId="TOC2">
    <w:name w:val="toc 2"/>
    <w:basedOn w:val="Normal"/>
    <w:uiPriority w:val="39"/>
    <w:qFormat/>
    <w:pPr>
      <w:spacing w:before="10"/>
      <w:ind w:left="1906" w:hanging="366"/>
    </w:pPr>
    <w:rPr>
      <w:sz w:val="20"/>
      <w:szCs w:val="20"/>
    </w:rPr>
  </w:style>
  <w:style w:type="paragraph" w:styleId="TOC3">
    <w:name w:val="toc 3"/>
    <w:basedOn w:val="Normal"/>
    <w:uiPriority w:val="39"/>
    <w:qFormat/>
    <w:rsid w:val="007E022C"/>
    <w:pPr>
      <w:spacing w:before="10"/>
      <w:ind w:left="2160" w:hanging="432"/>
    </w:pPr>
    <w:rPr>
      <w:bCs/>
      <w:sz w:val="20"/>
    </w:rPr>
  </w:style>
  <w:style w:type="paragraph" w:styleId="BodyText">
    <w:name w:val="Body Text"/>
    <w:basedOn w:val="Normal"/>
    <w:uiPriority w:val="1"/>
    <w:qFormat/>
    <w:rPr>
      <w:sz w:val="20"/>
      <w:szCs w:val="20"/>
    </w:rPr>
  </w:style>
  <w:style w:type="paragraph" w:styleId="ListParagraph">
    <w:name w:val="List Paragraph"/>
    <w:basedOn w:val="Normal"/>
    <w:uiPriority w:val="34"/>
    <w:qFormat/>
    <w:pPr>
      <w:ind w:left="1260" w:hanging="200"/>
    </w:pPr>
  </w:style>
  <w:style w:type="paragraph" w:customStyle="1" w:styleId="TableParagraph">
    <w:name w:val="Table Paragraph"/>
    <w:basedOn w:val="Normal"/>
    <w:uiPriority w:val="1"/>
    <w:qFormat/>
    <w:pPr>
      <w:spacing w:before="20"/>
      <w:ind w:left="45"/>
    </w:pPr>
  </w:style>
  <w:style w:type="character" w:styleId="CommentReference">
    <w:name w:val="annotation reference"/>
    <w:basedOn w:val="DefaultParagraphFont"/>
    <w:uiPriority w:val="99"/>
    <w:semiHidden/>
    <w:unhideWhenUsed/>
    <w:rsid w:val="00C93035"/>
    <w:rPr>
      <w:sz w:val="16"/>
      <w:szCs w:val="16"/>
    </w:rPr>
  </w:style>
  <w:style w:type="paragraph" w:styleId="CommentText">
    <w:name w:val="annotation text"/>
    <w:basedOn w:val="Normal"/>
    <w:link w:val="CommentTextChar"/>
    <w:uiPriority w:val="99"/>
    <w:unhideWhenUsed/>
    <w:rsid w:val="00C93035"/>
    <w:rPr>
      <w:sz w:val="20"/>
      <w:szCs w:val="20"/>
    </w:rPr>
  </w:style>
  <w:style w:type="character" w:customStyle="1" w:styleId="CommentTextChar">
    <w:name w:val="Comment Text Char"/>
    <w:basedOn w:val="DefaultParagraphFont"/>
    <w:link w:val="CommentText"/>
    <w:uiPriority w:val="99"/>
    <w:rsid w:val="00C93035"/>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C93035"/>
    <w:rPr>
      <w:b/>
      <w:bCs/>
    </w:rPr>
  </w:style>
  <w:style w:type="character" w:customStyle="1" w:styleId="CommentSubjectChar">
    <w:name w:val="Comment Subject Char"/>
    <w:basedOn w:val="CommentTextChar"/>
    <w:link w:val="CommentSubject"/>
    <w:uiPriority w:val="99"/>
    <w:semiHidden/>
    <w:rsid w:val="00C93035"/>
    <w:rPr>
      <w:rFonts w:ascii="Times New Roman" w:eastAsia="Times New Roman" w:hAnsi="Times New Roman" w:cs="Times New Roman"/>
      <w:b/>
      <w:bCs/>
      <w:sz w:val="20"/>
      <w:szCs w:val="20"/>
      <w:lang w:bidi="en-US"/>
    </w:rPr>
  </w:style>
  <w:style w:type="paragraph" w:styleId="BalloonText">
    <w:name w:val="Balloon Text"/>
    <w:basedOn w:val="Normal"/>
    <w:link w:val="BalloonTextChar"/>
    <w:uiPriority w:val="99"/>
    <w:semiHidden/>
    <w:unhideWhenUsed/>
    <w:rsid w:val="00C930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035"/>
    <w:rPr>
      <w:rFonts w:ascii="Segoe UI" w:eastAsia="Times New Roman" w:hAnsi="Segoe UI" w:cs="Segoe UI"/>
      <w:sz w:val="18"/>
      <w:szCs w:val="18"/>
      <w:lang w:bidi="en-US"/>
    </w:rPr>
  </w:style>
  <w:style w:type="paragraph" w:styleId="TOCHeading">
    <w:name w:val="TOC Heading"/>
    <w:basedOn w:val="Heading1"/>
    <w:next w:val="Normal"/>
    <w:uiPriority w:val="39"/>
    <w:unhideWhenUsed/>
    <w:qFormat/>
    <w:rsid w:val="008E6107"/>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bidi="ar-SA"/>
    </w:rPr>
  </w:style>
  <w:style w:type="character" w:styleId="Hyperlink">
    <w:name w:val="Hyperlink"/>
    <w:basedOn w:val="DefaultParagraphFont"/>
    <w:uiPriority w:val="99"/>
    <w:unhideWhenUsed/>
    <w:rsid w:val="008E6107"/>
    <w:rPr>
      <w:color w:val="0000FF" w:themeColor="hyperlink"/>
      <w:u w:val="single"/>
    </w:rPr>
  </w:style>
  <w:style w:type="paragraph" w:styleId="NormalWeb">
    <w:name w:val="Normal (Web)"/>
    <w:basedOn w:val="Normal"/>
    <w:uiPriority w:val="99"/>
    <w:semiHidden/>
    <w:unhideWhenUsed/>
    <w:rsid w:val="001930A1"/>
    <w:pPr>
      <w:widowControl/>
      <w:autoSpaceDE/>
      <w:autoSpaceDN/>
      <w:spacing w:before="100" w:beforeAutospacing="1" w:after="100" w:afterAutospacing="1"/>
    </w:pPr>
    <w:rPr>
      <w:rFonts w:ascii="Calibri" w:eastAsiaTheme="minorHAnsi" w:hAnsi="Calibri" w:cs="Calibri"/>
      <w:lang w:bidi="ar-SA"/>
    </w:rPr>
  </w:style>
  <w:style w:type="paragraph" w:styleId="FootnoteText">
    <w:name w:val="footnote text"/>
    <w:basedOn w:val="Normal"/>
    <w:link w:val="FootnoteTextChar"/>
    <w:uiPriority w:val="99"/>
    <w:semiHidden/>
    <w:unhideWhenUsed/>
    <w:rsid w:val="00763E74"/>
    <w:rPr>
      <w:sz w:val="20"/>
      <w:szCs w:val="20"/>
    </w:rPr>
  </w:style>
  <w:style w:type="character" w:customStyle="1" w:styleId="FootnoteTextChar">
    <w:name w:val="Footnote Text Char"/>
    <w:basedOn w:val="DefaultParagraphFont"/>
    <w:link w:val="FootnoteText"/>
    <w:uiPriority w:val="99"/>
    <w:semiHidden/>
    <w:rsid w:val="00763E74"/>
    <w:rPr>
      <w:rFonts w:ascii="Times New Roman" w:eastAsia="Times New Roman" w:hAnsi="Times New Roman" w:cs="Times New Roman"/>
      <w:sz w:val="20"/>
      <w:szCs w:val="20"/>
      <w:lang w:bidi="en-US"/>
    </w:rPr>
  </w:style>
  <w:style w:type="character" w:styleId="FootnoteReference">
    <w:name w:val="footnote reference"/>
    <w:basedOn w:val="DefaultParagraphFont"/>
    <w:uiPriority w:val="99"/>
    <w:semiHidden/>
    <w:unhideWhenUsed/>
    <w:rsid w:val="00763E74"/>
    <w:rPr>
      <w:vertAlign w:val="superscript"/>
    </w:rPr>
  </w:style>
  <w:style w:type="paragraph" w:styleId="EndnoteText">
    <w:name w:val="endnote text"/>
    <w:basedOn w:val="Normal"/>
    <w:link w:val="EndnoteTextChar"/>
    <w:uiPriority w:val="99"/>
    <w:semiHidden/>
    <w:unhideWhenUsed/>
    <w:rsid w:val="006A1746"/>
    <w:rPr>
      <w:sz w:val="20"/>
      <w:szCs w:val="20"/>
    </w:rPr>
  </w:style>
  <w:style w:type="character" w:customStyle="1" w:styleId="EndnoteTextChar">
    <w:name w:val="Endnote Text Char"/>
    <w:basedOn w:val="DefaultParagraphFont"/>
    <w:link w:val="EndnoteText"/>
    <w:uiPriority w:val="99"/>
    <w:semiHidden/>
    <w:rsid w:val="006A1746"/>
    <w:rPr>
      <w:rFonts w:ascii="Times New Roman" w:eastAsia="Times New Roman" w:hAnsi="Times New Roman" w:cs="Times New Roman"/>
      <w:sz w:val="20"/>
      <w:szCs w:val="20"/>
      <w:lang w:bidi="en-US"/>
    </w:rPr>
  </w:style>
  <w:style w:type="character" w:styleId="EndnoteReference">
    <w:name w:val="endnote reference"/>
    <w:basedOn w:val="DefaultParagraphFont"/>
    <w:uiPriority w:val="99"/>
    <w:semiHidden/>
    <w:unhideWhenUsed/>
    <w:rsid w:val="006A1746"/>
    <w:rPr>
      <w:vertAlign w:val="superscript"/>
    </w:rPr>
  </w:style>
  <w:style w:type="paragraph" w:styleId="Caption">
    <w:name w:val="caption"/>
    <w:basedOn w:val="Normal"/>
    <w:next w:val="Normal"/>
    <w:uiPriority w:val="35"/>
    <w:unhideWhenUsed/>
    <w:qFormat/>
    <w:rsid w:val="00BB2A10"/>
    <w:pPr>
      <w:spacing w:after="200"/>
    </w:pPr>
    <w:rPr>
      <w:i/>
      <w:iCs/>
      <w:color w:val="1F497D" w:themeColor="text2"/>
      <w:sz w:val="18"/>
      <w:szCs w:val="18"/>
    </w:rPr>
  </w:style>
  <w:style w:type="paragraph" w:styleId="TableofFigures">
    <w:name w:val="table of figures"/>
    <w:basedOn w:val="Normal"/>
    <w:next w:val="Normal"/>
    <w:uiPriority w:val="99"/>
    <w:unhideWhenUsed/>
    <w:rsid w:val="007A43F3"/>
  </w:style>
  <w:style w:type="table" w:styleId="TableGrid">
    <w:name w:val="Table Grid"/>
    <w:basedOn w:val="TableNormal"/>
    <w:uiPriority w:val="39"/>
    <w:rsid w:val="002449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F34EE2"/>
    <w:rPr>
      <w:rFonts w:asciiTheme="majorHAnsi" w:eastAsiaTheme="majorEastAsia" w:hAnsiTheme="majorHAnsi" w:cstheme="majorBidi"/>
      <w:color w:val="243F60" w:themeColor="accent1" w:themeShade="7F"/>
      <w:lang w:bidi="en-US"/>
    </w:rPr>
  </w:style>
  <w:style w:type="character" w:customStyle="1" w:styleId="Heading7Char">
    <w:name w:val="Heading 7 Char"/>
    <w:basedOn w:val="DefaultParagraphFont"/>
    <w:link w:val="Heading7"/>
    <w:uiPriority w:val="9"/>
    <w:rsid w:val="00F34EE2"/>
    <w:rPr>
      <w:rFonts w:asciiTheme="majorHAnsi" w:eastAsiaTheme="majorEastAsia" w:hAnsiTheme="majorHAnsi" w:cstheme="majorBidi"/>
      <w:i/>
      <w:iCs/>
      <w:color w:val="243F60" w:themeColor="accent1" w:themeShade="7F"/>
      <w:lang w:bidi="en-US"/>
    </w:rPr>
  </w:style>
  <w:style w:type="character" w:customStyle="1" w:styleId="Heading8Char">
    <w:name w:val="Heading 8 Char"/>
    <w:basedOn w:val="DefaultParagraphFont"/>
    <w:link w:val="Heading8"/>
    <w:uiPriority w:val="9"/>
    <w:semiHidden/>
    <w:rsid w:val="00F34EE2"/>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F34EE2"/>
    <w:rPr>
      <w:rFonts w:asciiTheme="majorHAnsi" w:eastAsiaTheme="majorEastAsia" w:hAnsiTheme="majorHAnsi" w:cstheme="majorBidi"/>
      <w:i/>
      <w:iCs/>
      <w:color w:val="272727" w:themeColor="text1" w:themeTint="D8"/>
      <w:sz w:val="21"/>
      <w:szCs w:val="21"/>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02602">
      <w:bodyDiv w:val="1"/>
      <w:marLeft w:val="0"/>
      <w:marRight w:val="0"/>
      <w:marTop w:val="0"/>
      <w:marBottom w:val="0"/>
      <w:divBdr>
        <w:top w:val="none" w:sz="0" w:space="0" w:color="auto"/>
        <w:left w:val="none" w:sz="0" w:space="0" w:color="auto"/>
        <w:bottom w:val="none" w:sz="0" w:space="0" w:color="auto"/>
        <w:right w:val="none" w:sz="0" w:space="0" w:color="auto"/>
      </w:divBdr>
    </w:div>
    <w:div w:id="778647066">
      <w:bodyDiv w:val="1"/>
      <w:marLeft w:val="0"/>
      <w:marRight w:val="0"/>
      <w:marTop w:val="0"/>
      <w:marBottom w:val="0"/>
      <w:divBdr>
        <w:top w:val="none" w:sz="0" w:space="0" w:color="auto"/>
        <w:left w:val="none" w:sz="0" w:space="0" w:color="auto"/>
        <w:bottom w:val="none" w:sz="0" w:space="0" w:color="auto"/>
        <w:right w:val="none" w:sz="0" w:space="0" w:color="auto"/>
      </w:divBdr>
    </w:div>
    <w:div w:id="923956721">
      <w:bodyDiv w:val="1"/>
      <w:marLeft w:val="0"/>
      <w:marRight w:val="0"/>
      <w:marTop w:val="0"/>
      <w:marBottom w:val="0"/>
      <w:divBdr>
        <w:top w:val="none" w:sz="0" w:space="0" w:color="auto"/>
        <w:left w:val="none" w:sz="0" w:space="0" w:color="auto"/>
        <w:bottom w:val="none" w:sz="0" w:space="0" w:color="auto"/>
        <w:right w:val="none" w:sz="0" w:space="0" w:color="auto"/>
      </w:divBdr>
    </w:div>
    <w:div w:id="1342589196">
      <w:bodyDiv w:val="1"/>
      <w:marLeft w:val="0"/>
      <w:marRight w:val="0"/>
      <w:marTop w:val="0"/>
      <w:marBottom w:val="0"/>
      <w:divBdr>
        <w:top w:val="none" w:sz="0" w:space="0" w:color="auto"/>
        <w:left w:val="none" w:sz="0" w:space="0" w:color="auto"/>
        <w:bottom w:val="none" w:sz="0" w:space="0" w:color="auto"/>
        <w:right w:val="none" w:sz="0" w:space="0" w:color="auto"/>
      </w:divBdr>
    </w:div>
    <w:div w:id="13979755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9.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jpeg"/><Relationship Id="rId27"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immutable_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1ht</b:Tag>
    <b:SourceType>Book</b:SourceType>
    <b:Guid>{6CB1A2A3-3CEA-4DBD-A4B5-E27BE39406C5}</b:Guid>
    <b:Title>1 https://en.wikipedia.org/wiki/Separation_of_concerns</b:Title>
    <b:RefOrder>1</b:RefOrder>
  </b:Source>
</b:Sources>
</file>

<file path=customXml/itemProps1.xml><?xml version="1.0" encoding="utf-8"?>
<ds:datastoreItem xmlns:ds="http://schemas.openxmlformats.org/officeDocument/2006/customXml" ds:itemID="{8323F37C-A58C-4D93-81A4-E006A1D67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40</Pages>
  <Words>9926</Words>
  <Characters>56581</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Haake, Kirsten</cp:lastModifiedBy>
  <cp:revision>19</cp:revision>
  <dcterms:created xsi:type="dcterms:W3CDTF">2019-04-10T15:05:00Z</dcterms:created>
  <dcterms:modified xsi:type="dcterms:W3CDTF">2019-04-15T17:28:00Z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2019-02-05T00:00:00Z</vt:filetime>
  </property>
  <property fmtid="{D5CDD505-2E9C-101B-9397-08002B2CF9AE}" pid="3" name="Creator">
    <vt:lpwstr>DocBook XSL Stylesheets with Apache FOP</vt:lpwstr>
  </property>
  <property fmtid="{D5CDD505-2E9C-101B-9397-08002B2CF9AE}" pid="4" name="LastSaved">
    <vt:filetime>2019-02-22T00:00:00Z</vt:filetime>
  </property>
</Properties>
</file>