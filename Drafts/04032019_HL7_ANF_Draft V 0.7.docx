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B77F" w14:textId="204E7B2F" w:rsidR="0013148D" w:rsidRDefault="0013148D" w:rsidP="00A248EB">
      <w:pPr>
        <w:pStyle w:val="BodyText"/>
      </w:pPr>
    </w:p>
    <w:p w14:paraId="7DD88D51" w14:textId="792DE1EA" w:rsidR="008E6107" w:rsidRDefault="008E6107">
      <w:pPr>
        <w:pStyle w:val="BodyText"/>
      </w:pPr>
    </w:p>
    <w:sdt>
      <w:sdtPr>
        <w:rPr>
          <w:sz w:val="22"/>
          <w:szCs w:val="22"/>
        </w:rPr>
        <w:id w:val="-1481756444"/>
        <w:docPartObj>
          <w:docPartGallery w:val="Table of Contents"/>
          <w:docPartUnique/>
        </w:docPartObj>
      </w:sdtPr>
      <w:sdtEndPr>
        <w:rPr>
          <w:b/>
          <w:bCs/>
          <w:noProof/>
        </w:rPr>
      </w:sdtEndPr>
      <w:sdtContent>
        <w:p w14:paraId="060ABE8D" w14:textId="4A07D544" w:rsidR="008E6107" w:rsidRPr="00AC39E3" w:rsidRDefault="00AC39E3" w:rsidP="00F27F84">
          <w:pPr>
            <w:pStyle w:val="BodyText"/>
            <w:rPr>
              <w:b/>
            </w:rPr>
          </w:pPr>
          <w:r w:rsidRPr="00AC39E3">
            <w:rPr>
              <w:b/>
            </w:rPr>
            <w:t>Table of Contents</w:t>
          </w:r>
        </w:p>
        <w:bookmarkStart w:id="0" w:name="_GoBack"/>
        <w:bookmarkEnd w:id="0"/>
        <w:p w14:paraId="16FD1AFC" w14:textId="26323B6B" w:rsidR="004B09DC" w:rsidRDefault="008E6107">
          <w:pPr>
            <w:pStyle w:val="TOC1"/>
            <w:tabs>
              <w:tab w:val="left" w:pos="1906"/>
              <w:tab w:val="right" w:leader="dot" w:pos="95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180871" w:history="1">
            <w:r w:rsidR="004B09DC" w:rsidRPr="008F3499">
              <w:rPr>
                <w:rStyle w:val="Hyperlink"/>
                <w:noProof/>
              </w:rPr>
              <w:t>1</w:t>
            </w:r>
            <w:r w:rsidR="004B09DC">
              <w:rPr>
                <w:rFonts w:asciiTheme="minorHAnsi" w:eastAsiaTheme="minorEastAsia" w:hAnsiTheme="minorHAnsi" w:cstheme="minorBidi"/>
                <w:noProof/>
                <w:sz w:val="22"/>
                <w:szCs w:val="22"/>
                <w:lang w:bidi="ar-SA"/>
              </w:rPr>
              <w:tab/>
            </w:r>
            <w:r w:rsidR="004B09DC" w:rsidRPr="008F3499">
              <w:rPr>
                <w:rStyle w:val="Hyperlink"/>
                <w:noProof/>
              </w:rPr>
              <w:t>Introduction</w:t>
            </w:r>
            <w:r w:rsidR="004B09DC">
              <w:rPr>
                <w:noProof/>
                <w:webHidden/>
              </w:rPr>
              <w:tab/>
            </w:r>
            <w:r w:rsidR="004B09DC">
              <w:rPr>
                <w:noProof/>
                <w:webHidden/>
              </w:rPr>
              <w:fldChar w:fldCharType="begin"/>
            </w:r>
            <w:r w:rsidR="004B09DC">
              <w:rPr>
                <w:noProof/>
                <w:webHidden/>
              </w:rPr>
              <w:instrText xml:space="preserve"> PAGEREF _Toc5180871 \h </w:instrText>
            </w:r>
            <w:r w:rsidR="004B09DC">
              <w:rPr>
                <w:noProof/>
                <w:webHidden/>
              </w:rPr>
            </w:r>
            <w:r w:rsidR="004B09DC">
              <w:rPr>
                <w:noProof/>
                <w:webHidden/>
              </w:rPr>
              <w:fldChar w:fldCharType="separate"/>
            </w:r>
            <w:r w:rsidR="004B09DC">
              <w:rPr>
                <w:noProof/>
                <w:webHidden/>
              </w:rPr>
              <w:t>3</w:t>
            </w:r>
            <w:r w:rsidR="004B09DC">
              <w:rPr>
                <w:noProof/>
                <w:webHidden/>
              </w:rPr>
              <w:fldChar w:fldCharType="end"/>
            </w:r>
          </w:hyperlink>
        </w:p>
        <w:p w14:paraId="0700FC0F" w14:textId="42CB4DBF"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72" w:history="1">
            <w:r w:rsidRPr="008F3499">
              <w:rPr>
                <w:rStyle w:val="Hyperlink"/>
                <w:noProof/>
              </w:rPr>
              <w:t>1.1</w:t>
            </w:r>
            <w:r>
              <w:rPr>
                <w:rFonts w:asciiTheme="minorHAnsi" w:eastAsiaTheme="minorEastAsia" w:hAnsiTheme="minorHAnsi" w:cstheme="minorBidi"/>
                <w:noProof/>
                <w:sz w:val="22"/>
                <w:szCs w:val="22"/>
                <w:lang w:bidi="ar-SA"/>
              </w:rPr>
              <w:tab/>
            </w:r>
            <w:r w:rsidRPr="008F3499">
              <w:rPr>
                <w:rStyle w:val="Hyperlink"/>
                <w:noProof/>
              </w:rPr>
              <w:t>Background</w:t>
            </w:r>
            <w:r>
              <w:rPr>
                <w:noProof/>
                <w:webHidden/>
              </w:rPr>
              <w:tab/>
            </w:r>
            <w:r>
              <w:rPr>
                <w:noProof/>
                <w:webHidden/>
              </w:rPr>
              <w:fldChar w:fldCharType="begin"/>
            </w:r>
            <w:r>
              <w:rPr>
                <w:noProof/>
                <w:webHidden/>
              </w:rPr>
              <w:instrText xml:space="preserve"> PAGEREF _Toc5180872 \h </w:instrText>
            </w:r>
            <w:r>
              <w:rPr>
                <w:noProof/>
                <w:webHidden/>
              </w:rPr>
            </w:r>
            <w:r>
              <w:rPr>
                <w:noProof/>
                <w:webHidden/>
              </w:rPr>
              <w:fldChar w:fldCharType="separate"/>
            </w:r>
            <w:r>
              <w:rPr>
                <w:noProof/>
                <w:webHidden/>
              </w:rPr>
              <w:t>3</w:t>
            </w:r>
            <w:r>
              <w:rPr>
                <w:noProof/>
                <w:webHidden/>
              </w:rPr>
              <w:fldChar w:fldCharType="end"/>
            </w:r>
          </w:hyperlink>
        </w:p>
        <w:p w14:paraId="4BD27C01" w14:textId="79F3C9E0"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73" w:history="1">
            <w:r w:rsidRPr="008F3499">
              <w:rPr>
                <w:rStyle w:val="Hyperlink"/>
                <w:noProof/>
              </w:rPr>
              <w:t>1.2</w:t>
            </w:r>
            <w:r>
              <w:rPr>
                <w:rFonts w:asciiTheme="minorHAnsi" w:eastAsiaTheme="minorEastAsia" w:hAnsiTheme="minorHAnsi" w:cstheme="minorBidi"/>
                <w:noProof/>
                <w:sz w:val="22"/>
                <w:szCs w:val="22"/>
                <w:lang w:bidi="ar-SA"/>
              </w:rPr>
              <w:tab/>
            </w:r>
            <w:r w:rsidRPr="008F3499">
              <w:rPr>
                <w:rStyle w:val="Hyperlink"/>
                <w:noProof/>
              </w:rPr>
              <w:t>Purpose</w:t>
            </w:r>
            <w:r>
              <w:rPr>
                <w:noProof/>
                <w:webHidden/>
              </w:rPr>
              <w:tab/>
            </w:r>
            <w:r>
              <w:rPr>
                <w:noProof/>
                <w:webHidden/>
              </w:rPr>
              <w:fldChar w:fldCharType="begin"/>
            </w:r>
            <w:r>
              <w:rPr>
                <w:noProof/>
                <w:webHidden/>
              </w:rPr>
              <w:instrText xml:space="preserve"> PAGEREF _Toc5180873 \h </w:instrText>
            </w:r>
            <w:r>
              <w:rPr>
                <w:noProof/>
                <w:webHidden/>
              </w:rPr>
            </w:r>
            <w:r>
              <w:rPr>
                <w:noProof/>
                <w:webHidden/>
              </w:rPr>
              <w:fldChar w:fldCharType="separate"/>
            </w:r>
            <w:r>
              <w:rPr>
                <w:noProof/>
                <w:webHidden/>
              </w:rPr>
              <w:t>3</w:t>
            </w:r>
            <w:r>
              <w:rPr>
                <w:noProof/>
                <w:webHidden/>
              </w:rPr>
              <w:fldChar w:fldCharType="end"/>
            </w:r>
          </w:hyperlink>
        </w:p>
        <w:p w14:paraId="64EC00D0" w14:textId="01EA7447"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74" w:history="1">
            <w:r w:rsidRPr="008F3499">
              <w:rPr>
                <w:rStyle w:val="Hyperlink"/>
                <w:noProof/>
              </w:rPr>
              <w:t>1.3</w:t>
            </w:r>
            <w:r>
              <w:rPr>
                <w:rFonts w:asciiTheme="minorHAnsi" w:eastAsiaTheme="minorEastAsia" w:hAnsiTheme="minorHAnsi" w:cstheme="minorBidi"/>
                <w:noProof/>
                <w:sz w:val="22"/>
                <w:szCs w:val="22"/>
                <w:lang w:bidi="ar-SA"/>
              </w:rPr>
              <w:tab/>
            </w:r>
            <w:r w:rsidRPr="008F3499">
              <w:rPr>
                <w:rStyle w:val="Hyperlink"/>
                <w:noProof/>
              </w:rPr>
              <w:t>Scope</w:t>
            </w:r>
            <w:r>
              <w:rPr>
                <w:noProof/>
                <w:webHidden/>
              </w:rPr>
              <w:tab/>
            </w:r>
            <w:r>
              <w:rPr>
                <w:noProof/>
                <w:webHidden/>
              </w:rPr>
              <w:fldChar w:fldCharType="begin"/>
            </w:r>
            <w:r>
              <w:rPr>
                <w:noProof/>
                <w:webHidden/>
              </w:rPr>
              <w:instrText xml:space="preserve"> PAGEREF _Toc5180874 \h </w:instrText>
            </w:r>
            <w:r>
              <w:rPr>
                <w:noProof/>
                <w:webHidden/>
              </w:rPr>
            </w:r>
            <w:r>
              <w:rPr>
                <w:noProof/>
                <w:webHidden/>
              </w:rPr>
              <w:fldChar w:fldCharType="separate"/>
            </w:r>
            <w:r>
              <w:rPr>
                <w:noProof/>
                <w:webHidden/>
              </w:rPr>
              <w:t>4</w:t>
            </w:r>
            <w:r>
              <w:rPr>
                <w:noProof/>
                <w:webHidden/>
              </w:rPr>
              <w:fldChar w:fldCharType="end"/>
            </w:r>
          </w:hyperlink>
        </w:p>
        <w:p w14:paraId="4CE80C38" w14:textId="72E87D5B"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75" w:history="1">
            <w:r w:rsidRPr="008F3499">
              <w:rPr>
                <w:rStyle w:val="Hyperlink"/>
                <w:noProof/>
              </w:rPr>
              <w:t>1.4</w:t>
            </w:r>
            <w:r>
              <w:rPr>
                <w:rFonts w:asciiTheme="minorHAnsi" w:eastAsiaTheme="minorEastAsia" w:hAnsiTheme="minorHAnsi" w:cstheme="minorBidi"/>
                <w:noProof/>
                <w:sz w:val="22"/>
                <w:szCs w:val="22"/>
                <w:lang w:bidi="ar-SA"/>
              </w:rPr>
              <w:tab/>
            </w:r>
            <w:r w:rsidRPr="008F3499">
              <w:rPr>
                <w:rStyle w:val="Hyperlink"/>
                <w:noProof/>
              </w:rPr>
              <w:t>Audience</w:t>
            </w:r>
            <w:r>
              <w:rPr>
                <w:noProof/>
                <w:webHidden/>
              </w:rPr>
              <w:tab/>
            </w:r>
            <w:r>
              <w:rPr>
                <w:noProof/>
                <w:webHidden/>
              </w:rPr>
              <w:fldChar w:fldCharType="begin"/>
            </w:r>
            <w:r>
              <w:rPr>
                <w:noProof/>
                <w:webHidden/>
              </w:rPr>
              <w:instrText xml:space="preserve"> PAGEREF _Toc5180875 \h </w:instrText>
            </w:r>
            <w:r>
              <w:rPr>
                <w:noProof/>
                <w:webHidden/>
              </w:rPr>
            </w:r>
            <w:r>
              <w:rPr>
                <w:noProof/>
                <w:webHidden/>
              </w:rPr>
              <w:fldChar w:fldCharType="separate"/>
            </w:r>
            <w:r>
              <w:rPr>
                <w:noProof/>
                <w:webHidden/>
              </w:rPr>
              <w:t>4</w:t>
            </w:r>
            <w:r>
              <w:rPr>
                <w:noProof/>
                <w:webHidden/>
              </w:rPr>
              <w:fldChar w:fldCharType="end"/>
            </w:r>
          </w:hyperlink>
        </w:p>
        <w:p w14:paraId="7D29A651" w14:textId="57652470"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876" w:history="1">
            <w:r w:rsidRPr="008F3499">
              <w:rPr>
                <w:rStyle w:val="Hyperlink"/>
                <w:noProof/>
              </w:rPr>
              <w:t>2</w:t>
            </w:r>
            <w:r>
              <w:rPr>
                <w:rFonts w:asciiTheme="minorHAnsi" w:eastAsiaTheme="minorEastAsia" w:hAnsiTheme="minorHAnsi" w:cstheme="minorBidi"/>
                <w:noProof/>
                <w:sz w:val="22"/>
                <w:szCs w:val="22"/>
                <w:lang w:bidi="ar-SA"/>
              </w:rPr>
              <w:tab/>
            </w:r>
            <w:r w:rsidRPr="008F3499">
              <w:rPr>
                <w:rStyle w:val="Hyperlink"/>
                <w:noProof/>
              </w:rPr>
              <w:t>Introduction to Clinical Statements</w:t>
            </w:r>
            <w:r>
              <w:rPr>
                <w:noProof/>
                <w:webHidden/>
              </w:rPr>
              <w:tab/>
            </w:r>
            <w:r>
              <w:rPr>
                <w:noProof/>
                <w:webHidden/>
              </w:rPr>
              <w:fldChar w:fldCharType="begin"/>
            </w:r>
            <w:r>
              <w:rPr>
                <w:noProof/>
                <w:webHidden/>
              </w:rPr>
              <w:instrText xml:space="preserve"> PAGEREF _Toc5180876 \h </w:instrText>
            </w:r>
            <w:r>
              <w:rPr>
                <w:noProof/>
                <w:webHidden/>
              </w:rPr>
            </w:r>
            <w:r>
              <w:rPr>
                <w:noProof/>
                <w:webHidden/>
              </w:rPr>
              <w:fldChar w:fldCharType="separate"/>
            </w:r>
            <w:r>
              <w:rPr>
                <w:noProof/>
                <w:webHidden/>
              </w:rPr>
              <w:t>4</w:t>
            </w:r>
            <w:r>
              <w:rPr>
                <w:noProof/>
                <w:webHidden/>
              </w:rPr>
              <w:fldChar w:fldCharType="end"/>
            </w:r>
          </w:hyperlink>
        </w:p>
        <w:p w14:paraId="41DE79CC" w14:textId="026BCF9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77" w:history="1">
            <w:r w:rsidRPr="008F3499">
              <w:rPr>
                <w:rStyle w:val="Hyperlink"/>
                <w:noProof/>
              </w:rPr>
              <w:t>2.1.1</w:t>
            </w:r>
            <w:r>
              <w:rPr>
                <w:rFonts w:asciiTheme="minorHAnsi" w:eastAsiaTheme="minorEastAsia" w:hAnsiTheme="minorHAnsi" w:cstheme="minorBidi"/>
                <w:bCs w:val="0"/>
                <w:noProof/>
                <w:sz w:val="22"/>
                <w:lang w:bidi="ar-SA"/>
              </w:rPr>
              <w:tab/>
            </w:r>
            <w:r w:rsidRPr="008F3499">
              <w:rPr>
                <w:rStyle w:val="Hyperlink"/>
                <w:noProof/>
              </w:rPr>
              <w:t>Normative HL7 V3 Clinical Statement Definition</w:t>
            </w:r>
            <w:r>
              <w:rPr>
                <w:noProof/>
                <w:webHidden/>
              </w:rPr>
              <w:tab/>
            </w:r>
            <w:r>
              <w:rPr>
                <w:noProof/>
                <w:webHidden/>
              </w:rPr>
              <w:fldChar w:fldCharType="begin"/>
            </w:r>
            <w:r>
              <w:rPr>
                <w:noProof/>
                <w:webHidden/>
              </w:rPr>
              <w:instrText xml:space="preserve"> PAGEREF _Toc5180877 \h </w:instrText>
            </w:r>
            <w:r>
              <w:rPr>
                <w:noProof/>
                <w:webHidden/>
              </w:rPr>
            </w:r>
            <w:r>
              <w:rPr>
                <w:noProof/>
                <w:webHidden/>
              </w:rPr>
              <w:fldChar w:fldCharType="separate"/>
            </w:r>
            <w:r>
              <w:rPr>
                <w:noProof/>
                <w:webHidden/>
              </w:rPr>
              <w:t>4</w:t>
            </w:r>
            <w:r>
              <w:rPr>
                <w:noProof/>
                <w:webHidden/>
              </w:rPr>
              <w:fldChar w:fldCharType="end"/>
            </w:r>
          </w:hyperlink>
        </w:p>
        <w:p w14:paraId="0EF35111" w14:textId="57DA53E2"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878" w:history="1">
            <w:r w:rsidRPr="008F3499">
              <w:rPr>
                <w:rStyle w:val="Hyperlink"/>
                <w:noProof/>
              </w:rPr>
              <w:t>3</w:t>
            </w:r>
            <w:r>
              <w:rPr>
                <w:rFonts w:asciiTheme="minorHAnsi" w:eastAsiaTheme="minorEastAsia" w:hAnsiTheme="minorHAnsi" w:cstheme="minorBidi"/>
                <w:noProof/>
                <w:sz w:val="22"/>
                <w:szCs w:val="22"/>
                <w:lang w:bidi="ar-SA"/>
              </w:rPr>
              <w:tab/>
            </w:r>
            <w:r w:rsidRPr="008F3499">
              <w:rPr>
                <w:rStyle w:val="Hyperlink"/>
                <w:noProof/>
              </w:rPr>
              <w:t>ANF Clinical Statements</w:t>
            </w:r>
            <w:r>
              <w:rPr>
                <w:noProof/>
                <w:webHidden/>
              </w:rPr>
              <w:tab/>
            </w:r>
            <w:r>
              <w:rPr>
                <w:noProof/>
                <w:webHidden/>
              </w:rPr>
              <w:fldChar w:fldCharType="begin"/>
            </w:r>
            <w:r>
              <w:rPr>
                <w:noProof/>
                <w:webHidden/>
              </w:rPr>
              <w:instrText xml:space="preserve"> PAGEREF _Toc5180878 \h </w:instrText>
            </w:r>
            <w:r>
              <w:rPr>
                <w:noProof/>
                <w:webHidden/>
              </w:rPr>
            </w:r>
            <w:r>
              <w:rPr>
                <w:noProof/>
                <w:webHidden/>
              </w:rPr>
              <w:fldChar w:fldCharType="separate"/>
            </w:r>
            <w:r>
              <w:rPr>
                <w:noProof/>
                <w:webHidden/>
              </w:rPr>
              <w:t>5</w:t>
            </w:r>
            <w:r>
              <w:rPr>
                <w:noProof/>
                <w:webHidden/>
              </w:rPr>
              <w:fldChar w:fldCharType="end"/>
            </w:r>
          </w:hyperlink>
        </w:p>
        <w:p w14:paraId="2779B75E" w14:textId="624C171C"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79" w:history="1">
            <w:r w:rsidRPr="008F3499">
              <w:rPr>
                <w:rStyle w:val="Hyperlink"/>
                <w:noProof/>
              </w:rPr>
              <w:t>3.1</w:t>
            </w:r>
            <w:r>
              <w:rPr>
                <w:rFonts w:asciiTheme="minorHAnsi" w:eastAsiaTheme="minorEastAsia" w:hAnsiTheme="minorHAnsi" w:cstheme="minorBidi"/>
                <w:noProof/>
                <w:sz w:val="22"/>
                <w:szCs w:val="22"/>
                <w:lang w:bidi="ar-SA"/>
              </w:rPr>
              <w:tab/>
            </w:r>
            <w:r w:rsidRPr="008F3499">
              <w:rPr>
                <w:rStyle w:val="Hyperlink"/>
                <w:noProof/>
              </w:rPr>
              <w:t>Types of ANF Clinical Statements</w:t>
            </w:r>
            <w:r>
              <w:rPr>
                <w:noProof/>
                <w:webHidden/>
              </w:rPr>
              <w:tab/>
            </w:r>
            <w:r>
              <w:rPr>
                <w:noProof/>
                <w:webHidden/>
              </w:rPr>
              <w:fldChar w:fldCharType="begin"/>
            </w:r>
            <w:r>
              <w:rPr>
                <w:noProof/>
                <w:webHidden/>
              </w:rPr>
              <w:instrText xml:space="preserve"> PAGEREF _Toc5180879 \h </w:instrText>
            </w:r>
            <w:r>
              <w:rPr>
                <w:noProof/>
                <w:webHidden/>
              </w:rPr>
            </w:r>
            <w:r>
              <w:rPr>
                <w:noProof/>
                <w:webHidden/>
              </w:rPr>
              <w:fldChar w:fldCharType="separate"/>
            </w:r>
            <w:r>
              <w:rPr>
                <w:noProof/>
                <w:webHidden/>
              </w:rPr>
              <w:t>6</w:t>
            </w:r>
            <w:r>
              <w:rPr>
                <w:noProof/>
                <w:webHidden/>
              </w:rPr>
              <w:fldChar w:fldCharType="end"/>
            </w:r>
          </w:hyperlink>
        </w:p>
        <w:p w14:paraId="037C61DA" w14:textId="69114967"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80" w:history="1">
            <w:r w:rsidRPr="008F3499">
              <w:rPr>
                <w:rStyle w:val="Hyperlink"/>
                <w:noProof/>
              </w:rPr>
              <w:t>3.1.1</w:t>
            </w:r>
            <w:r>
              <w:rPr>
                <w:rFonts w:asciiTheme="minorHAnsi" w:eastAsiaTheme="minorEastAsia" w:hAnsiTheme="minorHAnsi" w:cstheme="minorBidi"/>
                <w:bCs w:val="0"/>
                <w:noProof/>
                <w:sz w:val="22"/>
                <w:lang w:bidi="ar-SA"/>
              </w:rPr>
              <w:tab/>
            </w:r>
            <w:r w:rsidRPr="008F3499">
              <w:rPr>
                <w:rStyle w:val="Hyperlink"/>
                <w:noProof/>
              </w:rPr>
              <w:t>Performance Clinical Statements</w:t>
            </w:r>
            <w:r>
              <w:rPr>
                <w:noProof/>
                <w:webHidden/>
              </w:rPr>
              <w:tab/>
            </w:r>
            <w:r>
              <w:rPr>
                <w:noProof/>
                <w:webHidden/>
              </w:rPr>
              <w:fldChar w:fldCharType="begin"/>
            </w:r>
            <w:r>
              <w:rPr>
                <w:noProof/>
                <w:webHidden/>
              </w:rPr>
              <w:instrText xml:space="preserve"> PAGEREF _Toc5180880 \h </w:instrText>
            </w:r>
            <w:r>
              <w:rPr>
                <w:noProof/>
                <w:webHidden/>
              </w:rPr>
            </w:r>
            <w:r>
              <w:rPr>
                <w:noProof/>
                <w:webHidden/>
              </w:rPr>
              <w:fldChar w:fldCharType="separate"/>
            </w:r>
            <w:r>
              <w:rPr>
                <w:noProof/>
                <w:webHidden/>
              </w:rPr>
              <w:t>7</w:t>
            </w:r>
            <w:r>
              <w:rPr>
                <w:noProof/>
                <w:webHidden/>
              </w:rPr>
              <w:fldChar w:fldCharType="end"/>
            </w:r>
          </w:hyperlink>
        </w:p>
        <w:p w14:paraId="55C28D5C" w14:textId="5D7E7369"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81" w:history="1">
            <w:r w:rsidRPr="008F3499">
              <w:rPr>
                <w:rStyle w:val="Hyperlink"/>
                <w:noProof/>
              </w:rPr>
              <w:t>3.1.2</w:t>
            </w:r>
            <w:r>
              <w:rPr>
                <w:rFonts w:asciiTheme="minorHAnsi" w:eastAsiaTheme="minorEastAsia" w:hAnsiTheme="minorHAnsi" w:cstheme="minorBidi"/>
                <w:bCs w:val="0"/>
                <w:noProof/>
                <w:sz w:val="22"/>
                <w:lang w:bidi="ar-SA"/>
              </w:rPr>
              <w:tab/>
            </w:r>
            <w:r w:rsidRPr="008F3499">
              <w:rPr>
                <w:rStyle w:val="Hyperlink"/>
                <w:noProof/>
              </w:rPr>
              <w:t>Request Clinical Statements</w:t>
            </w:r>
            <w:r>
              <w:rPr>
                <w:noProof/>
                <w:webHidden/>
              </w:rPr>
              <w:tab/>
            </w:r>
            <w:r>
              <w:rPr>
                <w:noProof/>
                <w:webHidden/>
              </w:rPr>
              <w:fldChar w:fldCharType="begin"/>
            </w:r>
            <w:r>
              <w:rPr>
                <w:noProof/>
                <w:webHidden/>
              </w:rPr>
              <w:instrText xml:space="preserve"> PAGEREF _Toc5180881 \h </w:instrText>
            </w:r>
            <w:r>
              <w:rPr>
                <w:noProof/>
                <w:webHidden/>
              </w:rPr>
            </w:r>
            <w:r>
              <w:rPr>
                <w:noProof/>
                <w:webHidden/>
              </w:rPr>
              <w:fldChar w:fldCharType="separate"/>
            </w:r>
            <w:r>
              <w:rPr>
                <w:noProof/>
                <w:webHidden/>
              </w:rPr>
              <w:t>7</w:t>
            </w:r>
            <w:r>
              <w:rPr>
                <w:noProof/>
                <w:webHidden/>
              </w:rPr>
              <w:fldChar w:fldCharType="end"/>
            </w:r>
          </w:hyperlink>
        </w:p>
        <w:p w14:paraId="23B5DFDC" w14:textId="4D7AF5E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82" w:history="1">
            <w:r w:rsidRPr="008F3499">
              <w:rPr>
                <w:rStyle w:val="Hyperlink"/>
                <w:noProof/>
              </w:rPr>
              <w:t>3.1.3</w:t>
            </w:r>
            <w:r>
              <w:rPr>
                <w:rFonts w:asciiTheme="minorHAnsi" w:eastAsiaTheme="minorEastAsia" w:hAnsiTheme="minorHAnsi" w:cstheme="minorBidi"/>
                <w:bCs w:val="0"/>
                <w:noProof/>
                <w:sz w:val="22"/>
                <w:lang w:bidi="ar-SA"/>
              </w:rPr>
              <w:tab/>
            </w:r>
            <w:r w:rsidRPr="008F3499">
              <w:rPr>
                <w:rStyle w:val="Hyperlink"/>
                <w:noProof/>
              </w:rPr>
              <w:t>Precision of Clinical Statements Using ANF</w:t>
            </w:r>
            <w:r>
              <w:rPr>
                <w:noProof/>
                <w:webHidden/>
              </w:rPr>
              <w:tab/>
            </w:r>
            <w:r>
              <w:rPr>
                <w:noProof/>
                <w:webHidden/>
              </w:rPr>
              <w:fldChar w:fldCharType="begin"/>
            </w:r>
            <w:r>
              <w:rPr>
                <w:noProof/>
                <w:webHidden/>
              </w:rPr>
              <w:instrText xml:space="preserve"> PAGEREF _Toc5180882 \h </w:instrText>
            </w:r>
            <w:r>
              <w:rPr>
                <w:noProof/>
                <w:webHidden/>
              </w:rPr>
            </w:r>
            <w:r>
              <w:rPr>
                <w:noProof/>
                <w:webHidden/>
              </w:rPr>
              <w:fldChar w:fldCharType="separate"/>
            </w:r>
            <w:r>
              <w:rPr>
                <w:noProof/>
                <w:webHidden/>
              </w:rPr>
              <w:t>8</w:t>
            </w:r>
            <w:r>
              <w:rPr>
                <w:noProof/>
                <w:webHidden/>
              </w:rPr>
              <w:fldChar w:fldCharType="end"/>
            </w:r>
          </w:hyperlink>
        </w:p>
        <w:p w14:paraId="1359C1CF" w14:textId="45F8252B"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83" w:history="1">
            <w:r w:rsidRPr="008F3499">
              <w:rPr>
                <w:rStyle w:val="Hyperlink"/>
                <w:noProof/>
              </w:rPr>
              <w:t>3.2</w:t>
            </w:r>
            <w:r>
              <w:rPr>
                <w:rFonts w:asciiTheme="minorHAnsi" w:eastAsiaTheme="minorEastAsia" w:hAnsiTheme="minorHAnsi" w:cstheme="minorBidi"/>
                <w:noProof/>
                <w:sz w:val="22"/>
                <w:szCs w:val="22"/>
                <w:lang w:bidi="ar-SA"/>
              </w:rPr>
              <w:tab/>
            </w:r>
            <w:r w:rsidRPr="008F3499">
              <w:rPr>
                <w:rStyle w:val="Hyperlink"/>
                <w:noProof/>
              </w:rPr>
              <w:t>Statement Models</w:t>
            </w:r>
            <w:r>
              <w:rPr>
                <w:noProof/>
                <w:webHidden/>
              </w:rPr>
              <w:tab/>
            </w:r>
            <w:r>
              <w:rPr>
                <w:noProof/>
                <w:webHidden/>
              </w:rPr>
              <w:fldChar w:fldCharType="begin"/>
            </w:r>
            <w:r>
              <w:rPr>
                <w:noProof/>
                <w:webHidden/>
              </w:rPr>
              <w:instrText xml:space="preserve"> PAGEREF _Toc5180883 \h </w:instrText>
            </w:r>
            <w:r>
              <w:rPr>
                <w:noProof/>
                <w:webHidden/>
              </w:rPr>
            </w:r>
            <w:r>
              <w:rPr>
                <w:noProof/>
                <w:webHidden/>
              </w:rPr>
              <w:fldChar w:fldCharType="separate"/>
            </w:r>
            <w:r>
              <w:rPr>
                <w:noProof/>
                <w:webHidden/>
              </w:rPr>
              <w:t>8</w:t>
            </w:r>
            <w:r>
              <w:rPr>
                <w:noProof/>
                <w:webHidden/>
              </w:rPr>
              <w:fldChar w:fldCharType="end"/>
            </w:r>
          </w:hyperlink>
        </w:p>
        <w:p w14:paraId="756CCF3A" w14:textId="04EB1689"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884" w:history="1">
            <w:r w:rsidRPr="008F3499">
              <w:rPr>
                <w:rStyle w:val="Hyperlink"/>
                <w:noProof/>
              </w:rPr>
              <w:t>4</w:t>
            </w:r>
            <w:r>
              <w:rPr>
                <w:rFonts w:asciiTheme="minorHAnsi" w:eastAsiaTheme="minorEastAsia" w:hAnsiTheme="minorHAnsi" w:cstheme="minorBidi"/>
                <w:noProof/>
                <w:sz w:val="22"/>
                <w:szCs w:val="22"/>
                <w:lang w:bidi="ar-SA"/>
              </w:rPr>
              <w:tab/>
            </w:r>
            <w:r w:rsidRPr="008F3499">
              <w:rPr>
                <w:rStyle w:val="Hyperlink"/>
                <w:noProof/>
              </w:rPr>
              <w:t>Clinical Input Form</w:t>
            </w:r>
            <w:r>
              <w:rPr>
                <w:noProof/>
                <w:webHidden/>
              </w:rPr>
              <w:tab/>
            </w:r>
            <w:r>
              <w:rPr>
                <w:noProof/>
                <w:webHidden/>
              </w:rPr>
              <w:fldChar w:fldCharType="begin"/>
            </w:r>
            <w:r>
              <w:rPr>
                <w:noProof/>
                <w:webHidden/>
              </w:rPr>
              <w:instrText xml:space="preserve"> PAGEREF _Toc5180884 \h </w:instrText>
            </w:r>
            <w:r>
              <w:rPr>
                <w:noProof/>
                <w:webHidden/>
              </w:rPr>
            </w:r>
            <w:r>
              <w:rPr>
                <w:noProof/>
                <w:webHidden/>
              </w:rPr>
              <w:fldChar w:fldCharType="separate"/>
            </w:r>
            <w:r>
              <w:rPr>
                <w:noProof/>
                <w:webHidden/>
              </w:rPr>
              <w:t>8</w:t>
            </w:r>
            <w:r>
              <w:rPr>
                <w:noProof/>
                <w:webHidden/>
              </w:rPr>
              <w:fldChar w:fldCharType="end"/>
            </w:r>
          </w:hyperlink>
        </w:p>
        <w:p w14:paraId="6A56EAA4" w14:textId="3714FDF0"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885" w:history="1">
            <w:r w:rsidRPr="008F3499">
              <w:rPr>
                <w:rStyle w:val="Hyperlink"/>
                <w:noProof/>
              </w:rPr>
              <w:t>5</w:t>
            </w:r>
            <w:r>
              <w:rPr>
                <w:rFonts w:asciiTheme="minorHAnsi" w:eastAsiaTheme="minorEastAsia" w:hAnsiTheme="minorHAnsi" w:cstheme="minorBidi"/>
                <w:noProof/>
                <w:sz w:val="22"/>
                <w:szCs w:val="22"/>
                <w:lang w:bidi="ar-SA"/>
              </w:rPr>
              <w:tab/>
            </w:r>
            <w:r w:rsidRPr="008F3499">
              <w:rPr>
                <w:rStyle w:val="Hyperlink"/>
                <w:noProof/>
              </w:rPr>
              <w:t>Analysis Normal Form</w:t>
            </w:r>
            <w:r>
              <w:rPr>
                <w:noProof/>
                <w:webHidden/>
              </w:rPr>
              <w:tab/>
            </w:r>
            <w:r>
              <w:rPr>
                <w:noProof/>
                <w:webHidden/>
              </w:rPr>
              <w:fldChar w:fldCharType="begin"/>
            </w:r>
            <w:r>
              <w:rPr>
                <w:noProof/>
                <w:webHidden/>
              </w:rPr>
              <w:instrText xml:space="preserve"> PAGEREF _Toc5180885 \h </w:instrText>
            </w:r>
            <w:r>
              <w:rPr>
                <w:noProof/>
                <w:webHidden/>
              </w:rPr>
            </w:r>
            <w:r>
              <w:rPr>
                <w:noProof/>
                <w:webHidden/>
              </w:rPr>
              <w:fldChar w:fldCharType="separate"/>
            </w:r>
            <w:r>
              <w:rPr>
                <w:noProof/>
                <w:webHidden/>
              </w:rPr>
              <w:t>10</w:t>
            </w:r>
            <w:r>
              <w:rPr>
                <w:noProof/>
                <w:webHidden/>
              </w:rPr>
              <w:fldChar w:fldCharType="end"/>
            </w:r>
          </w:hyperlink>
        </w:p>
        <w:p w14:paraId="2374781C" w14:textId="2EB3E2C0"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86" w:history="1">
            <w:r w:rsidRPr="008F3499">
              <w:rPr>
                <w:rStyle w:val="Hyperlink"/>
                <w:noProof/>
              </w:rPr>
              <w:t>5.1</w:t>
            </w:r>
            <w:r>
              <w:rPr>
                <w:rFonts w:asciiTheme="minorHAnsi" w:eastAsiaTheme="minorEastAsia" w:hAnsiTheme="minorHAnsi" w:cstheme="minorBidi"/>
                <w:noProof/>
                <w:sz w:val="22"/>
                <w:szCs w:val="22"/>
                <w:lang w:bidi="ar-SA"/>
              </w:rPr>
              <w:tab/>
            </w:r>
            <w:r w:rsidRPr="008F3499">
              <w:rPr>
                <w:rStyle w:val="Hyperlink"/>
                <w:noProof/>
              </w:rPr>
              <w:t>ANF Modeling Principles</w:t>
            </w:r>
            <w:r>
              <w:rPr>
                <w:noProof/>
                <w:webHidden/>
              </w:rPr>
              <w:tab/>
            </w:r>
            <w:r>
              <w:rPr>
                <w:noProof/>
                <w:webHidden/>
              </w:rPr>
              <w:fldChar w:fldCharType="begin"/>
            </w:r>
            <w:r>
              <w:rPr>
                <w:noProof/>
                <w:webHidden/>
              </w:rPr>
              <w:instrText xml:space="preserve"> PAGEREF _Toc5180886 \h </w:instrText>
            </w:r>
            <w:r>
              <w:rPr>
                <w:noProof/>
                <w:webHidden/>
              </w:rPr>
            </w:r>
            <w:r>
              <w:rPr>
                <w:noProof/>
                <w:webHidden/>
              </w:rPr>
              <w:fldChar w:fldCharType="separate"/>
            </w:r>
            <w:r>
              <w:rPr>
                <w:noProof/>
                <w:webHidden/>
              </w:rPr>
              <w:t>10</w:t>
            </w:r>
            <w:r>
              <w:rPr>
                <w:noProof/>
                <w:webHidden/>
              </w:rPr>
              <w:fldChar w:fldCharType="end"/>
            </w:r>
          </w:hyperlink>
        </w:p>
        <w:p w14:paraId="46309E8B" w14:textId="2AEC6ED7"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887" w:history="1">
            <w:r w:rsidRPr="008F3499">
              <w:rPr>
                <w:rStyle w:val="Hyperlink"/>
                <w:noProof/>
              </w:rPr>
              <w:t>6</w:t>
            </w:r>
            <w:r>
              <w:rPr>
                <w:rFonts w:asciiTheme="minorHAnsi" w:eastAsiaTheme="minorEastAsia" w:hAnsiTheme="minorHAnsi" w:cstheme="minorBidi"/>
                <w:noProof/>
                <w:sz w:val="22"/>
                <w:szCs w:val="22"/>
                <w:lang w:bidi="ar-SA"/>
              </w:rPr>
              <w:tab/>
            </w:r>
            <w:r w:rsidRPr="008F3499">
              <w:rPr>
                <w:rStyle w:val="Hyperlink"/>
                <w:noProof/>
              </w:rPr>
              <w:t>ANF Reference Model</w:t>
            </w:r>
            <w:r>
              <w:rPr>
                <w:noProof/>
                <w:webHidden/>
              </w:rPr>
              <w:tab/>
            </w:r>
            <w:r>
              <w:rPr>
                <w:noProof/>
                <w:webHidden/>
              </w:rPr>
              <w:fldChar w:fldCharType="begin"/>
            </w:r>
            <w:r>
              <w:rPr>
                <w:noProof/>
                <w:webHidden/>
              </w:rPr>
              <w:instrText xml:space="preserve"> PAGEREF _Toc5180887 \h </w:instrText>
            </w:r>
            <w:r>
              <w:rPr>
                <w:noProof/>
                <w:webHidden/>
              </w:rPr>
            </w:r>
            <w:r>
              <w:rPr>
                <w:noProof/>
                <w:webHidden/>
              </w:rPr>
              <w:fldChar w:fldCharType="separate"/>
            </w:r>
            <w:r>
              <w:rPr>
                <w:noProof/>
                <w:webHidden/>
              </w:rPr>
              <w:t>14</w:t>
            </w:r>
            <w:r>
              <w:rPr>
                <w:noProof/>
                <w:webHidden/>
              </w:rPr>
              <w:fldChar w:fldCharType="end"/>
            </w:r>
          </w:hyperlink>
        </w:p>
        <w:p w14:paraId="523F0234" w14:textId="3F9A96F3"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88" w:history="1">
            <w:r w:rsidRPr="008F3499">
              <w:rPr>
                <w:rStyle w:val="Hyperlink"/>
                <w:noProof/>
              </w:rPr>
              <w:t>6.1</w:t>
            </w:r>
            <w:r>
              <w:rPr>
                <w:rFonts w:asciiTheme="minorHAnsi" w:eastAsiaTheme="minorEastAsia" w:hAnsiTheme="minorHAnsi" w:cstheme="minorBidi"/>
                <w:noProof/>
                <w:sz w:val="22"/>
                <w:szCs w:val="22"/>
                <w:lang w:bidi="ar-SA"/>
              </w:rPr>
              <w:tab/>
            </w:r>
            <w:r w:rsidRPr="008F3499">
              <w:rPr>
                <w:rStyle w:val="Hyperlink"/>
                <w:noProof/>
              </w:rPr>
              <w:t>Clinical Statement</w:t>
            </w:r>
            <w:r>
              <w:rPr>
                <w:noProof/>
                <w:webHidden/>
              </w:rPr>
              <w:tab/>
            </w:r>
            <w:r>
              <w:rPr>
                <w:noProof/>
                <w:webHidden/>
              </w:rPr>
              <w:fldChar w:fldCharType="begin"/>
            </w:r>
            <w:r>
              <w:rPr>
                <w:noProof/>
                <w:webHidden/>
              </w:rPr>
              <w:instrText xml:space="preserve"> PAGEREF _Toc5180888 \h </w:instrText>
            </w:r>
            <w:r>
              <w:rPr>
                <w:noProof/>
                <w:webHidden/>
              </w:rPr>
            </w:r>
            <w:r>
              <w:rPr>
                <w:noProof/>
                <w:webHidden/>
              </w:rPr>
              <w:fldChar w:fldCharType="separate"/>
            </w:r>
            <w:r>
              <w:rPr>
                <w:noProof/>
                <w:webHidden/>
              </w:rPr>
              <w:t>14</w:t>
            </w:r>
            <w:r>
              <w:rPr>
                <w:noProof/>
                <w:webHidden/>
              </w:rPr>
              <w:fldChar w:fldCharType="end"/>
            </w:r>
          </w:hyperlink>
        </w:p>
        <w:p w14:paraId="56445836" w14:textId="6756B58F"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89" w:history="1">
            <w:r w:rsidRPr="008F3499">
              <w:rPr>
                <w:rStyle w:val="Hyperlink"/>
                <w:noProof/>
              </w:rPr>
              <w:t>6.1.1</w:t>
            </w:r>
            <w:r>
              <w:rPr>
                <w:rFonts w:asciiTheme="minorHAnsi" w:eastAsiaTheme="minorEastAsia" w:hAnsiTheme="minorHAnsi" w:cstheme="minorBidi"/>
                <w:bCs w:val="0"/>
                <w:noProof/>
                <w:sz w:val="22"/>
                <w:lang w:bidi="ar-SA"/>
              </w:rPr>
              <w:tab/>
            </w:r>
            <w:r w:rsidRPr="008F3499">
              <w:rPr>
                <w:rStyle w:val="Hyperlink"/>
                <w:noProof/>
              </w:rPr>
              <w:t>statementTime</w:t>
            </w:r>
            <w:r>
              <w:rPr>
                <w:noProof/>
                <w:webHidden/>
              </w:rPr>
              <w:tab/>
            </w:r>
            <w:r>
              <w:rPr>
                <w:noProof/>
                <w:webHidden/>
              </w:rPr>
              <w:fldChar w:fldCharType="begin"/>
            </w:r>
            <w:r>
              <w:rPr>
                <w:noProof/>
                <w:webHidden/>
              </w:rPr>
              <w:instrText xml:space="preserve"> PAGEREF _Toc5180889 \h </w:instrText>
            </w:r>
            <w:r>
              <w:rPr>
                <w:noProof/>
                <w:webHidden/>
              </w:rPr>
            </w:r>
            <w:r>
              <w:rPr>
                <w:noProof/>
                <w:webHidden/>
              </w:rPr>
              <w:fldChar w:fldCharType="separate"/>
            </w:r>
            <w:r>
              <w:rPr>
                <w:noProof/>
                <w:webHidden/>
              </w:rPr>
              <w:t>14</w:t>
            </w:r>
            <w:r>
              <w:rPr>
                <w:noProof/>
                <w:webHidden/>
              </w:rPr>
              <w:fldChar w:fldCharType="end"/>
            </w:r>
          </w:hyperlink>
        </w:p>
        <w:p w14:paraId="16F8E8DC" w14:textId="786044F6"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0" w:history="1">
            <w:r w:rsidRPr="008F3499">
              <w:rPr>
                <w:rStyle w:val="Hyperlink"/>
                <w:noProof/>
              </w:rPr>
              <w:t>6.1.2</w:t>
            </w:r>
            <w:r>
              <w:rPr>
                <w:rFonts w:asciiTheme="minorHAnsi" w:eastAsiaTheme="minorEastAsia" w:hAnsiTheme="minorHAnsi" w:cstheme="minorBidi"/>
                <w:bCs w:val="0"/>
                <w:noProof/>
                <w:sz w:val="22"/>
                <w:lang w:bidi="ar-SA"/>
              </w:rPr>
              <w:tab/>
            </w:r>
            <w:r w:rsidRPr="008F3499">
              <w:rPr>
                <w:rStyle w:val="Hyperlink"/>
                <w:noProof/>
              </w:rPr>
              <w:t>statementId</w:t>
            </w:r>
            <w:r>
              <w:rPr>
                <w:noProof/>
                <w:webHidden/>
              </w:rPr>
              <w:tab/>
            </w:r>
            <w:r>
              <w:rPr>
                <w:noProof/>
                <w:webHidden/>
              </w:rPr>
              <w:fldChar w:fldCharType="begin"/>
            </w:r>
            <w:r>
              <w:rPr>
                <w:noProof/>
                <w:webHidden/>
              </w:rPr>
              <w:instrText xml:space="preserve"> PAGEREF _Toc5180890 \h </w:instrText>
            </w:r>
            <w:r>
              <w:rPr>
                <w:noProof/>
                <w:webHidden/>
              </w:rPr>
            </w:r>
            <w:r>
              <w:rPr>
                <w:noProof/>
                <w:webHidden/>
              </w:rPr>
              <w:fldChar w:fldCharType="separate"/>
            </w:r>
            <w:r>
              <w:rPr>
                <w:noProof/>
                <w:webHidden/>
              </w:rPr>
              <w:t>14</w:t>
            </w:r>
            <w:r>
              <w:rPr>
                <w:noProof/>
                <w:webHidden/>
              </w:rPr>
              <w:fldChar w:fldCharType="end"/>
            </w:r>
          </w:hyperlink>
        </w:p>
        <w:p w14:paraId="660A0035" w14:textId="0B954AF4"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1" w:history="1">
            <w:r w:rsidRPr="008F3499">
              <w:rPr>
                <w:rStyle w:val="Hyperlink"/>
                <w:noProof/>
              </w:rPr>
              <w:t>6.1.3</w:t>
            </w:r>
            <w:r>
              <w:rPr>
                <w:rFonts w:asciiTheme="minorHAnsi" w:eastAsiaTheme="minorEastAsia" w:hAnsiTheme="minorHAnsi" w:cstheme="minorBidi"/>
                <w:bCs w:val="0"/>
                <w:noProof/>
                <w:sz w:val="22"/>
                <w:lang w:bidi="ar-SA"/>
              </w:rPr>
              <w:tab/>
            </w:r>
            <w:r w:rsidRPr="008F3499">
              <w:rPr>
                <w:rStyle w:val="Hyperlink"/>
                <w:noProof/>
              </w:rPr>
              <w:t>subjectOfRecordId</w:t>
            </w:r>
            <w:r>
              <w:rPr>
                <w:noProof/>
                <w:webHidden/>
              </w:rPr>
              <w:tab/>
            </w:r>
            <w:r>
              <w:rPr>
                <w:noProof/>
                <w:webHidden/>
              </w:rPr>
              <w:fldChar w:fldCharType="begin"/>
            </w:r>
            <w:r>
              <w:rPr>
                <w:noProof/>
                <w:webHidden/>
              </w:rPr>
              <w:instrText xml:space="preserve"> PAGEREF _Toc5180891 \h </w:instrText>
            </w:r>
            <w:r>
              <w:rPr>
                <w:noProof/>
                <w:webHidden/>
              </w:rPr>
            </w:r>
            <w:r>
              <w:rPr>
                <w:noProof/>
                <w:webHidden/>
              </w:rPr>
              <w:fldChar w:fldCharType="separate"/>
            </w:r>
            <w:r>
              <w:rPr>
                <w:noProof/>
                <w:webHidden/>
              </w:rPr>
              <w:t>14</w:t>
            </w:r>
            <w:r>
              <w:rPr>
                <w:noProof/>
                <w:webHidden/>
              </w:rPr>
              <w:fldChar w:fldCharType="end"/>
            </w:r>
          </w:hyperlink>
        </w:p>
        <w:p w14:paraId="28B6EB9D" w14:textId="50A91240"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2" w:history="1">
            <w:r w:rsidRPr="008F3499">
              <w:rPr>
                <w:rStyle w:val="Hyperlink"/>
                <w:noProof/>
              </w:rPr>
              <w:t>6.1.4</w:t>
            </w:r>
            <w:r>
              <w:rPr>
                <w:rFonts w:asciiTheme="minorHAnsi" w:eastAsiaTheme="minorEastAsia" w:hAnsiTheme="minorHAnsi" w:cstheme="minorBidi"/>
                <w:bCs w:val="0"/>
                <w:noProof/>
                <w:sz w:val="22"/>
                <w:lang w:bidi="ar-SA"/>
              </w:rPr>
              <w:tab/>
            </w:r>
            <w:r w:rsidRPr="008F3499">
              <w:rPr>
                <w:rStyle w:val="Hyperlink"/>
                <w:noProof/>
              </w:rPr>
              <w:t>statementAuthor</w:t>
            </w:r>
            <w:r>
              <w:rPr>
                <w:noProof/>
                <w:webHidden/>
              </w:rPr>
              <w:tab/>
            </w:r>
            <w:r>
              <w:rPr>
                <w:noProof/>
                <w:webHidden/>
              </w:rPr>
              <w:fldChar w:fldCharType="begin"/>
            </w:r>
            <w:r>
              <w:rPr>
                <w:noProof/>
                <w:webHidden/>
              </w:rPr>
              <w:instrText xml:space="preserve"> PAGEREF _Toc5180892 \h </w:instrText>
            </w:r>
            <w:r>
              <w:rPr>
                <w:noProof/>
                <w:webHidden/>
              </w:rPr>
            </w:r>
            <w:r>
              <w:rPr>
                <w:noProof/>
                <w:webHidden/>
              </w:rPr>
              <w:fldChar w:fldCharType="separate"/>
            </w:r>
            <w:r>
              <w:rPr>
                <w:noProof/>
                <w:webHidden/>
              </w:rPr>
              <w:t>15</w:t>
            </w:r>
            <w:r>
              <w:rPr>
                <w:noProof/>
                <w:webHidden/>
              </w:rPr>
              <w:fldChar w:fldCharType="end"/>
            </w:r>
          </w:hyperlink>
        </w:p>
        <w:p w14:paraId="0C79B144" w14:textId="0A99B3AC"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3" w:history="1">
            <w:r w:rsidRPr="008F3499">
              <w:rPr>
                <w:rStyle w:val="Hyperlink"/>
                <w:noProof/>
              </w:rPr>
              <w:t>6.1.5</w:t>
            </w:r>
            <w:r>
              <w:rPr>
                <w:rFonts w:asciiTheme="minorHAnsi" w:eastAsiaTheme="minorEastAsia" w:hAnsiTheme="minorHAnsi" w:cstheme="minorBidi"/>
                <w:bCs w:val="0"/>
                <w:noProof/>
                <w:sz w:val="22"/>
                <w:lang w:bidi="ar-SA"/>
              </w:rPr>
              <w:tab/>
            </w:r>
            <w:r w:rsidRPr="008F3499">
              <w:rPr>
                <w:rStyle w:val="Hyperlink"/>
                <w:noProof/>
              </w:rPr>
              <w:t>subjectOfInformation</w:t>
            </w:r>
            <w:r>
              <w:rPr>
                <w:noProof/>
                <w:webHidden/>
              </w:rPr>
              <w:tab/>
            </w:r>
            <w:r>
              <w:rPr>
                <w:noProof/>
                <w:webHidden/>
              </w:rPr>
              <w:fldChar w:fldCharType="begin"/>
            </w:r>
            <w:r>
              <w:rPr>
                <w:noProof/>
                <w:webHidden/>
              </w:rPr>
              <w:instrText xml:space="preserve"> PAGEREF _Toc5180893 \h </w:instrText>
            </w:r>
            <w:r>
              <w:rPr>
                <w:noProof/>
                <w:webHidden/>
              </w:rPr>
            </w:r>
            <w:r>
              <w:rPr>
                <w:noProof/>
                <w:webHidden/>
              </w:rPr>
              <w:fldChar w:fldCharType="separate"/>
            </w:r>
            <w:r>
              <w:rPr>
                <w:noProof/>
                <w:webHidden/>
              </w:rPr>
              <w:t>15</w:t>
            </w:r>
            <w:r>
              <w:rPr>
                <w:noProof/>
                <w:webHidden/>
              </w:rPr>
              <w:fldChar w:fldCharType="end"/>
            </w:r>
          </w:hyperlink>
        </w:p>
        <w:p w14:paraId="33923F44" w14:textId="37397160"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4" w:history="1">
            <w:r w:rsidRPr="008F3499">
              <w:rPr>
                <w:rStyle w:val="Hyperlink"/>
                <w:noProof/>
              </w:rPr>
              <w:t>6.1.6</w:t>
            </w:r>
            <w:r>
              <w:rPr>
                <w:rFonts w:asciiTheme="minorHAnsi" w:eastAsiaTheme="minorEastAsia" w:hAnsiTheme="minorHAnsi" w:cstheme="minorBidi"/>
                <w:bCs w:val="0"/>
                <w:noProof/>
                <w:sz w:val="22"/>
                <w:lang w:bidi="ar-SA"/>
              </w:rPr>
              <w:tab/>
            </w:r>
            <w:r w:rsidRPr="008F3499">
              <w:rPr>
                <w:rStyle w:val="Hyperlink"/>
                <w:noProof/>
              </w:rPr>
              <w:t>statementType</w:t>
            </w:r>
            <w:r>
              <w:rPr>
                <w:noProof/>
                <w:webHidden/>
              </w:rPr>
              <w:tab/>
            </w:r>
            <w:r>
              <w:rPr>
                <w:noProof/>
                <w:webHidden/>
              </w:rPr>
              <w:fldChar w:fldCharType="begin"/>
            </w:r>
            <w:r>
              <w:rPr>
                <w:noProof/>
                <w:webHidden/>
              </w:rPr>
              <w:instrText xml:space="preserve"> PAGEREF _Toc5180894 \h </w:instrText>
            </w:r>
            <w:r>
              <w:rPr>
                <w:noProof/>
                <w:webHidden/>
              </w:rPr>
            </w:r>
            <w:r>
              <w:rPr>
                <w:noProof/>
                <w:webHidden/>
              </w:rPr>
              <w:fldChar w:fldCharType="separate"/>
            </w:r>
            <w:r>
              <w:rPr>
                <w:noProof/>
                <w:webHidden/>
              </w:rPr>
              <w:t>15</w:t>
            </w:r>
            <w:r>
              <w:rPr>
                <w:noProof/>
                <w:webHidden/>
              </w:rPr>
              <w:fldChar w:fldCharType="end"/>
            </w:r>
          </w:hyperlink>
        </w:p>
        <w:p w14:paraId="0C91EB13" w14:textId="41C1731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5" w:history="1">
            <w:r w:rsidRPr="008F3499">
              <w:rPr>
                <w:rStyle w:val="Hyperlink"/>
                <w:noProof/>
              </w:rPr>
              <w:t>6.1.7</w:t>
            </w:r>
            <w:r>
              <w:rPr>
                <w:rFonts w:asciiTheme="minorHAnsi" w:eastAsiaTheme="minorEastAsia" w:hAnsiTheme="minorHAnsi" w:cstheme="minorBidi"/>
                <w:bCs w:val="0"/>
                <w:noProof/>
                <w:sz w:val="22"/>
                <w:lang w:bidi="ar-SA"/>
              </w:rPr>
              <w:tab/>
            </w:r>
            <w:r w:rsidRPr="008F3499">
              <w:rPr>
                <w:rStyle w:val="Hyperlink"/>
                <w:noProof/>
              </w:rPr>
              <w:t>Topic</w:t>
            </w:r>
            <w:r>
              <w:rPr>
                <w:noProof/>
                <w:webHidden/>
              </w:rPr>
              <w:tab/>
            </w:r>
            <w:r>
              <w:rPr>
                <w:noProof/>
                <w:webHidden/>
              </w:rPr>
              <w:fldChar w:fldCharType="begin"/>
            </w:r>
            <w:r>
              <w:rPr>
                <w:noProof/>
                <w:webHidden/>
              </w:rPr>
              <w:instrText xml:space="preserve"> PAGEREF _Toc5180895 \h </w:instrText>
            </w:r>
            <w:r>
              <w:rPr>
                <w:noProof/>
                <w:webHidden/>
              </w:rPr>
            </w:r>
            <w:r>
              <w:rPr>
                <w:noProof/>
                <w:webHidden/>
              </w:rPr>
              <w:fldChar w:fldCharType="separate"/>
            </w:r>
            <w:r>
              <w:rPr>
                <w:noProof/>
                <w:webHidden/>
              </w:rPr>
              <w:t>15</w:t>
            </w:r>
            <w:r>
              <w:rPr>
                <w:noProof/>
                <w:webHidden/>
              </w:rPr>
              <w:fldChar w:fldCharType="end"/>
            </w:r>
          </w:hyperlink>
        </w:p>
        <w:p w14:paraId="54F3E36F" w14:textId="0C85DDDC"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6" w:history="1">
            <w:r w:rsidRPr="008F3499">
              <w:rPr>
                <w:rStyle w:val="Hyperlink"/>
                <w:noProof/>
              </w:rPr>
              <w:t>6.1.8</w:t>
            </w:r>
            <w:r>
              <w:rPr>
                <w:rFonts w:asciiTheme="minorHAnsi" w:eastAsiaTheme="minorEastAsia" w:hAnsiTheme="minorHAnsi" w:cstheme="minorBidi"/>
                <w:bCs w:val="0"/>
                <w:noProof/>
                <w:sz w:val="22"/>
                <w:lang w:bidi="ar-SA"/>
              </w:rPr>
              <w:tab/>
            </w:r>
            <w:r w:rsidRPr="008F3499">
              <w:rPr>
                <w:rStyle w:val="Hyperlink"/>
                <w:noProof/>
              </w:rPr>
              <w:t>Circumstance</w:t>
            </w:r>
            <w:r>
              <w:rPr>
                <w:noProof/>
                <w:webHidden/>
              </w:rPr>
              <w:tab/>
            </w:r>
            <w:r>
              <w:rPr>
                <w:noProof/>
                <w:webHidden/>
              </w:rPr>
              <w:fldChar w:fldCharType="begin"/>
            </w:r>
            <w:r>
              <w:rPr>
                <w:noProof/>
                <w:webHidden/>
              </w:rPr>
              <w:instrText xml:space="preserve"> PAGEREF _Toc5180896 \h </w:instrText>
            </w:r>
            <w:r>
              <w:rPr>
                <w:noProof/>
                <w:webHidden/>
              </w:rPr>
            </w:r>
            <w:r>
              <w:rPr>
                <w:noProof/>
                <w:webHidden/>
              </w:rPr>
              <w:fldChar w:fldCharType="separate"/>
            </w:r>
            <w:r>
              <w:rPr>
                <w:noProof/>
                <w:webHidden/>
              </w:rPr>
              <w:t>16</w:t>
            </w:r>
            <w:r>
              <w:rPr>
                <w:noProof/>
                <w:webHidden/>
              </w:rPr>
              <w:fldChar w:fldCharType="end"/>
            </w:r>
          </w:hyperlink>
        </w:p>
        <w:p w14:paraId="2B69079F" w14:textId="6C0CC00E"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7" w:history="1">
            <w:r w:rsidRPr="008F3499">
              <w:rPr>
                <w:rStyle w:val="Hyperlink"/>
                <w:noProof/>
              </w:rPr>
              <w:t>6.1.9</w:t>
            </w:r>
            <w:r>
              <w:rPr>
                <w:rFonts w:asciiTheme="minorHAnsi" w:eastAsiaTheme="minorEastAsia" w:hAnsiTheme="minorHAnsi" w:cstheme="minorBidi"/>
                <w:bCs w:val="0"/>
                <w:noProof/>
                <w:sz w:val="22"/>
                <w:lang w:bidi="ar-SA"/>
              </w:rPr>
              <w:tab/>
            </w:r>
            <w:r w:rsidRPr="008F3499">
              <w:rPr>
                <w:rStyle w:val="Hyperlink"/>
                <w:noProof/>
              </w:rPr>
              <w:t>PerformanceCircumstance</w:t>
            </w:r>
            <w:r>
              <w:rPr>
                <w:noProof/>
                <w:webHidden/>
              </w:rPr>
              <w:tab/>
            </w:r>
            <w:r>
              <w:rPr>
                <w:noProof/>
                <w:webHidden/>
              </w:rPr>
              <w:fldChar w:fldCharType="begin"/>
            </w:r>
            <w:r>
              <w:rPr>
                <w:noProof/>
                <w:webHidden/>
              </w:rPr>
              <w:instrText xml:space="preserve"> PAGEREF _Toc5180897 \h </w:instrText>
            </w:r>
            <w:r>
              <w:rPr>
                <w:noProof/>
                <w:webHidden/>
              </w:rPr>
            </w:r>
            <w:r>
              <w:rPr>
                <w:noProof/>
                <w:webHidden/>
              </w:rPr>
              <w:fldChar w:fldCharType="separate"/>
            </w:r>
            <w:r>
              <w:rPr>
                <w:noProof/>
                <w:webHidden/>
              </w:rPr>
              <w:t>19</w:t>
            </w:r>
            <w:r>
              <w:rPr>
                <w:noProof/>
                <w:webHidden/>
              </w:rPr>
              <w:fldChar w:fldCharType="end"/>
            </w:r>
          </w:hyperlink>
        </w:p>
        <w:p w14:paraId="7756209F" w14:textId="6DDA4339"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898" w:history="1">
            <w:r w:rsidRPr="008F3499">
              <w:rPr>
                <w:rStyle w:val="Hyperlink"/>
                <w:noProof/>
              </w:rPr>
              <w:t>6.2</w:t>
            </w:r>
            <w:r>
              <w:rPr>
                <w:rFonts w:asciiTheme="minorHAnsi" w:eastAsiaTheme="minorEastAsia" w:hAnsiTheme="minorHAnsi" w:cstheme="minorBidi"/>
                <w:noProof/>
                <w:sz w:val="22"/>
                <w:szCs w:val="22"/>
                <w:lang w:bidi="ar-SA"/>
              </w:rPr>
              <w:tab/>
            </w:r>
            <w:r w:rsidRPr="008F3499">
              <w:rPr>
                <w:rStyle w:val="Hyperlink"/>
                <w:noProof/>
              </w:rPr>
              <w:t>Measure and Result</w:t>
            </w:r>
            <w:r>
              <w:rPr>
                <w:noProof/>
                <w:webHidden/>
              </w:rPr>
              <w:tab/>
            </w:r>
            <w:r>
              <w:rPr>
                <w:noProof/>
                <w:webHidden/>
              </w:rPr>
              <w:fldChar w:fldCharType="begin"/>
            </w:r>
            <w:r>
              <w:rPr>
                <w:noProof/>
                <w:webHidden/>
              </w:rPr>
              <w:instrText xml:space="preserve"> PAGEREF _Toc5180898 \h </w:instrText>
            </w:r>
            <w:r>
              <w:rPr>
                <w:noProof/>
                <w:webHidden/>
              </w:rPr>
            </w:r>
            <w:r>
              <w:rPr>
                <w:noProof/>
                <w:webHidden/>
              </w:rPr>
              <w:fldChar w:fldCharType="separate"/>
            </w:r>
            <w:r>
              <w:rPr>
                <w:noProof/>
                <w:webHidden/>
              </w:rPr>
              <w:t>22</w:t>
            </w:r>
            <w:r>
              <w:rPr>
                <w:noProof/>
                <w:webHidden/>
              </w:rPr>
              <w:fldChar w:fldCharType="end"/>
            </w:r>
          </w:hyperlink>
        </w:p>
        <w:p w14:paraId="3E2E6700" w14:textId="23EEAB4D"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899" w:history="1">
            <w:r w:rsidRPr="008F3499">
              <w:rPr>
                <w:rStyle w:val="Hyperlink"/>
                <w:noProof/>
              </w:rPr>
              <w:t>6.2.1</w:t>
            </w:r>
            <w:r>
              <w:rPr>
                <w:rFonts w:asciiTheme="minorHAnsi" w:eastAsiaTheme="minorEastAsia" w:hAnsiTheme="minorHAnsi" w:cstheme="minorBidi"/>
                <w:bCs w:val="0"/>
                <w:noProof/>
                <w:sz w:val="22"/>
                <w:lang w:bidi="ar-SA"/>
              </w:rPr>
              <w:tab/>
            </w:r>
            <w:r w:rsidRPr="008F3499">
              <w:rPr>
                <w:rStyle w:val="Hyperlink"/>
                <w:noProof/>
              </w:rPr>
              <w:t>Measure</w:t>
            </w:r>
            <w:r>
              <w:rPr>
                <w:noProof/>
                <w:webHidden/>
              </w:rPr>
              <w:tab/>
            </w:r>
            <w:r>
              <w:rPr>
                <w:noProof/>
                <w:webHidden/>
              </w:rPr>
              <w:fldChar w:fldCharType="begin"/>
            </w:r>
            <w:r>
              <w:rPr>
                <w:noProof/>
                <w:webHidden/>
              </w:rPr>
              <w:instrText xml:space="preserve"> PAGEREF _Toc5180899 \h </w:instrText>
            </w:r>
            <w:r>
              <w:rPr>
                <w:noProof/>
                <w:webHidden/>
              </w:rPr>
            </w:r>
            <w:r>
              <w:rPr>
                <w:noProof/>
                <w:webHidden/>
              </w:rPr>
              <w:fldChar w:fldCharType="separate"/>
            </w:r>
            <w:r>
              <w:rPr>
                <w:noProof/>
                <w:webHidden/>
              </w:rPr>
              <w:t>22</w:t>
            </w:r>
            <w:r>
              <w:rPr>
                <w:noProof/>
                <w:webHidden/>
              </w:rPr>
              <w:fldChar w:fldCharType="end"/>
            </w:r>
          </w:hyperlink>
        </w:p>
        <w:p w14:paraId="153252EE" w14:textId="42EE1B1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0" w:history="1">
            <w:r w:rsidRPr="008F3499">
              <w:rPr>
                <w:rStyle w:val="Hyperlink"/>
                <w:noProof/>
              </w:rPr>
              <w:t>6.2.2</w:t>
            </w:r>
            <w:r>
              <w:rPr>
                <w:rFonts w:asciiTheme="minorHAnsi" w:eastAsiaTheme="minorEastAsia" w:hAnsiTheme="minorHAnsi" w:cstheme="minorBidi"/>
                <w:bCs w:val="0"/>
                <w:noProof/>
                <w:sz w:val="22"/>
                <w:lang w:bidi="ar-SA"/>
              </w:rPr>
              <w:tab/>
            </w:r>
            <w:r w:rsidRPr="008F3499">
              <w:rPr>
                <w:rStyle w:val="Hyperlink"/>
                <w:noProof/>
              </w:rPr>
              <w:t>lowerBound</w:t>
            </w:r>
            <w:r>
              <w:rPr>
                <w:noProof/>
                <w:webHidden/>
              </w:rPr>
              <w:tab/>
            </w:r>
            <w:r>
              <w:rPr>
                <w:noProof/>
                <w:webHidden/>
              </w:rPr>
              <w:fldChar w:fldCharType="begin"/>
            </w:r>
            <w:r>
              <w:rPr>
                <w:noProof/>
                <w:webHidden/>
              </w:rPr>
              <w:instrText xml:space="preserve"> PAGEREF _Toc5180900 \h </w:instrText>
            </w:r>
            <w:r>
              <w:rPr>
                <w:noProof/>
                <w:webHidden/>
              </w:rPr>
            </w:r>
            <w:r>
              <w:rPr>
                <w:noProof/>
                <w:webHidden/>
              </w:rPr>
              <w:fldChar w:fldCharType="separate"/>
            </w:r>
            <w:r>
              <w:rPr>
                <w:noProof/>
                <w:webHidden/>
              </w:rPr>
              <w:t>22</w:t>
            </w:r>
            <w:r>
              <w:rPr>
                <w:noProof/>
                <w:webHidden/>
              </w:rPr>
              <w:fldChar w:fldCharType="end"/>
            </w:r>
          </w:hyperlink>
        </w:p>
        <w:p w14:paraId="46A42577" w14:textId="32DE2815"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1" w:history="1">
            <w:r w:rsidRPr="008F3499">
              <w:rPr>
                <w:rStyle w:val="Hyperlink"/>
                <w:noProof/>
              </w:rPr>
              <w:t>6.2.3</w:t>
            </w:r>
            <w:r>
              <w:rPr>
                <w:rFonts w:asciiTheme="minorHAnsi" w:eastAsiaTheme="minorEastAsia" w:hAnsiTheme="minorHAnsi" w:cstheme="minorBidi"/>
                <w:bCs w:val="0"/>
                <w:noProof/>
                <w:sz w:val="22"/>
                <w:lang w:bidi="ar-SA"/>
              </w:rPr>
              <w:tab/>
            </w:r>
            <w:r w:rsidRPr="008F3499">
              <w:rPr>
                <w:rStyle w:val="Hyperlink"/>
                <w:noProof/>
              </w:rPr>
              <w:t>upperBound</w:t>
            </w:r>
            <w:r>
              <w:rPr>
                <w:noProof/>
                <w:webHidden/>
              </w:rPr>
              <w:tab/>
            </w:r>
            <w:r>
              <w:rPr>
                <w:noProof/>
                <w:webHidden/>
              </w:rPr>
              <w:fldChar w:fldCharType="begin"/>
            </w:r>
            <w:r>
              <w:rPr>
                <w:noProof/>
                <w:webHidden/>
              </w:rPr>
              <w:instrText xml:space="preserve"> PAGEREF _Toc5180901 \h </w:instrText>
            </w:r>
            <w:r>
              <w:rPr>
                <w:noProof/>
                <w:webHidden/>
              </w:rPr>
            </w:r>
            <w:r>
              <w:rPr>
                <w:noProof/>
                <w:webHidden/>
              </w:rPr>
              <w:fldChar w:fldCharType="separate"/>
            </w:r>
            <w:r>
              <w:rPr>
                <w:noProof/>
                <w:webHidden/>
              </w:rPr>
              <w:t>23</w:t>
            </w:r>
            <w:r>
              <w:rPr>
                <w:noProof/>
                <w:webHidden/>
              </w:rPr>
              <w:fldChar w:fldCharType="end"/>
            </w:r>
          </w:hyperlink>
        </w:p>
        <w:p w14:paraId="223E1821" w14:textId="3A408967"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2" w:history="1">
            <w:r w:rsidRPr="008F3499">
              <w:rPr>
                <w:rStyle w:val="Hyperlink"/>
                <w:noProof/>
              </w:rPr>
              <w:t>6.2.4</w:t>
            </w:r>
            <w:r>
              <w:rPr>
                <w:rFonts w:asciiTheme="minorHAnsi" w:eastAsiaTheme="minorEastAsia" w:hAnsiTheme="minorHAnsi" w:cstheme="minorBidi"/>
                <w:bCs w:val="0"/>
                <w:noProof/>
                <w:sz w:val="22"/>
                <w:lang w:bidi="ar-SA"/>
              </w:rPr>
              <w:tab/>
            </w:r>
            <w:r w:rsidRPr="008F3499">
              <w:rPr>
                <w:rStyle w:val="Hyperlink"/>
                <w:noProof/>
              </w:rPr>
              <w:t>includeLowerBound</w:t>
            </w:r>
            <w:r>
              <w:rPr>
                <w:noProof/>
                <w:webHidden/>
              </w:rPr>
              <w:tab/>
            </w:r>
            <w:r>
              <w:rPr>
                <w:noProof/>
                <w:webHidden/>
              </w:rPr>
              <w:fldChar w:fldCharType="begin"/>
            </w:r>
            <w:r>
              <w:rPr>
                <w:noProof/>
                <w:webHidden/>
              </w:rPr>
              <w:instrText xml:space="preserve"> PAGEREF _Toc5180902 \h </w:instrText>
            </w:r>
            <w:r>
              <w:rPr>
                <w:noProof/>
                <w:webHidden/>
              </w:rPr>
            </w:r>
            <w:r>
              <w:rPr>
                <w:noProof/>
                <w:webHidden/>
              </w:rPr>
              <w:fldChar w:fldCharType="separate"/>
            </w:r>
            <w:r>
              <w:rPr>
                <w:noProof/>
                <w:webHidden/>
              </w:rPr>
              <w:t>23</w:t>
            </w:r>
            <w:r>
              <w:rPr>
                <w:noProof/>
                <w:webHidden/>
              </w:rPr>
              <w:fldChar w:fldCharType="end"/>
            </w:r>
          </w:hyperlink>
        </w:p>
        <w:p w14:paraId="433071EB" w14:textId="39B26B28"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3" w:history="1">
            <w:r w:rsidRPr="008F3499">
              <w:rPr>
                <w:rStyle w:val="Hyperlink"/>
                <w:noProof/>
              </w:rPr>
              <w:t>6.2.5</w:t>
            </w:r>
            <w:r>
              <w:rPr>
                <w:rFonts w:asciiTheme="minorHAnsi" w:eastAsiaTheme="minorEastAsia" w:hAnsiTheme="minorHAnsi" w:cstheme="minorBidi"/>
                <w:bCs w:val="0"/>
                <w:noProof/>
                <w:sz w:val="22"/>
                <w:lang w:bidi="ar-SA"/>
              </w:rPr>
              <w:tab/>
            </w:r>
            <w:r w:rsidRPr="008F3499">
              <w:rPr>
                <w:rStyle w:val="Hyperlink"/>
                <w:noProof/>
              </w:rPr>
              <w:t>includeUpperBound</w:t>
            </w:r>
            <w:r>
              <w:rPr>
                <w:noProof/>
                <w:webHidden/>
              </w:rPr>
              <w:tab/>
            </w:r>
            <w:r>
              <w:rPr>
                <w:noProof/>
                <w:webHidden/>
              </w:rPr>
              <w:fldChar w:fldCharType="begin"/>
            </w:r>
            <w:r>
              <w:rPr>
                <w:noProof/>
                <w:webHidden/>
              </w:rPr>
              <w:instrText xml:space="preserve"> PAGEREF _Toc5180903 \h </w:instrText>
            </w:r>
            <w:r>
              <w:rPr>
                <w:noProof/>
                <w:webHidden/>
              </w:rPr>
            </w:r>
            <w:r>
              <w:rPr>
                <w:noProof/>
                <w:webHidden/>
              </w:rPr>
              <w:fldChar w:fldCharType="separate"/>
            </w:r>
            <w:r>
              <w:rPr>
                <w:noProof/>
                <w:webHidden/>
              </w:rPr>
              <w:t>23</w:t>
            </w:r>
            <w:r>
              <w:rPr>
                <w:noProof/>
                <w:webHidden/>
              </w:rPr>
              <w:fldChar w:fldCharType="end"/>
            </w:r>
          </w:hyperlink>
        </w:p>
        <w:p w14:paraId="348F2C99" w14:textId="5A4B705C"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4" w:history="1">
            <w:r w:rsidRPr="008F3499">
              <w:rPr>
                <w:rStyle w:val="Hyperlink"/>
                <w:noProof/>
              </w:rPr>
              <w:t>6.2.6</w:t>
            </w:r>
            <w:r>
              <w:rPr>
                <w:rFonts w:asciiTheme="minorHAnsi" w:eastAsiaTheme="minorEastAsia" w:hAnsiTheme="minorHAnsi" w:cstheme="minorBidi"/>
                <w:bCs w:val="0"/>
                <w:noProof/>
                <w:sz w:val="22"/>
                <w:lang w:bidi="ar-SA"/>
              </w:rPr>
              <w:tab/>
            </w:r>
            <w:r w:rsidRPr="008F3499">
              <w:rPr>
                <w:rStyle w:val="Hyperlink"/>
                <w:noProof/>
              </w:rPr>
              <w:t>Resolution</w:t>
            </w:r>
            <w:r>
              <w:rPr>
                <w:noProof/>
                <w:webHidden/>
              </w:rPr>
              <w:tab/>
            </w:r>
            <w:r>
              <w:rPr>
                <w:noProof/>
                <w:webHidden/>
              </w:rPr>
              <w:fldChar w:fldCharType="begin"/>
            </w:r>
            <w:r>
              <w:rPr>
                <w:noProof/>
                <w:webHidden/>
              </w:rPr>
              <w:instrText xml:space="preserve"> PAGEREF _Toc5180904 \h </w:instrText>
            </w:r>
            <w:r>
              <w:rPr>
                <w:noProof/>
                <w:webHidden/>
              </w:rPr>
            </w:r>
            <w:r>
              <w:rPr>
                <w:noProof/>
                <w:webHidden/>
              </w:rPr>
              <w:fldChar w:fldCharType="separate"/>
            </w:r>
            <w:r>
              <w:rPr>
                <w:noProof/>
                <w:webHidden/>
              </w:rPr>
              <w:t>23</w:t>
            </w:r>
            <w:r>
              <w:rPr>
                <w:noProof/>
                <w:webHidden/>
              </w:rPr>
              <w:fldChar w:fldCharType="end"/>
            </w:r>
          </w:hyperlink>
        </w:p>
        <w:p w14:paraId="73AEB675" w14:textId="18E34E97"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5" w:history="1">
            <w:r w:rsidRPr="008F3499">
              <w:rPr>
                <w:rStyle w:val="Hyperlink"/>
                <w:noProof/>
              </w:rPr>
              <w:t>6.2.7</w:t>
            </w:r>
            <w:r>
              <w:rPr>
                <w:rFonts w:asciiTheme="minorHAnsi" w:eastAsiaTheme="minorEastAsia" w:hAnsiTheme="minorHAnsi" w:cstheme="minorBidi"/>
                <w:bCs w:val="0"/>
                <w:noProof/>
                <w:sz w:val="22"/>
                <w:lang w:bidi="ar-SA"/>
              </w:rPr>
              <w:tab/>
            </w:r>
            <w:r w:rsidRPr="008F3499">
              <w:rPr>
                <w:rStyle w:val="Hyperlink"/>
                <w:noProof/>
              </w:rPr>
              <w:t>measureSemantic</w:t>
            </w:r>
            <w:r>
              <w:rPr>
                <w:noProof/>
                <w:webHidden/>
              </w:rPr>
              <w:tab/>
            </w:r>
            <w:r>
              <w:rPr>
                <w:noProof/>
                <w:webHidden/>
              </w:rPr>
              <w:fldChar w:fldCharType="begin"/>
            </w:r>
            <w:r>
              <w:rPr>
                <w:noProof/>
                <w:webHidden/>
              </w:rPr>
              <w:instrText xml:space="preserve"> PAGEREF _Toc5180905 \h </w:instrText>
            </w:r>
            <w:r>
              <w:rPr>
                <w:noProof/>
                <w:webHidden/>
              </w:rPr>
            </w:r>
            <w:r>
              <w:rPr>
                <w:noProof/>
                <w:webHidden/>
              </w:rPr>
              <w:fldChar w:fldCharType="separate"/>
            </w:r>
            <w:r>
              <w:rPr>
                <w:noProof/>
                <w:webHidden/>
              </w:rPr>
              <w:t>23</w:t>
            </w:r>
            <w:r>
              <w:rPr>
                <w:noProof/>
                <w:webHidden/>
              </w:rPr>
              <w:fldChar w:fldCharType="end"/>
            </w:r>
          </w:hyperlink>
        </w:p>
        <w:p w14:paraId="109A8E48" w14:textId="3AA5AA04"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6" w:history="1">
            <w:r w:rsidRPr="008F3499">
              <w:rPr>
                <w:rStyle w:val="Hyperlink"/>
                <w:noProof/>
              </w:rPr>
              <w:t>6.2.8</w:t>
            </w:r>
            <w:r>
              <w:rPr>
                <w:rFonts w:asciiTheme="minorHAnsi" w:eastAsiaTheme="minorEastAsia" w:hAnsiTheme="minorHAnsi" w:cstheme="minorBidi"/>
                <w:bCs w:val="0"/>
                <w:noProof/>
                <w:sz w:val="22"/>
                <w:lang w:bidi="ar-SA"/>
              </w:rPr>
              <w:tab/>
            </w:r>
            <w:r w:rsidRPr="008F3499">
              <w:rPr>
                <w:rStyle w:val="Hyperlink"/>
                <w:noProof/>
              </w:rPr>
              <w:t>InterventionResult</w:t>
            </w:r>
            <w:r>
              <w:rPr>
                <w:noProof/>
                <w:webHidden/>
              </w:rPr>
              <w:tab/>
            </w:r>
            <w:r>
              <w:rPr>
                <w:noProof/>
                <w:webHidden/>
              </w:rPr>
              <w:fldChar w:fldCharType="begin"/>
            </w:r>
            <w:r>
              <w:rPr>
                <w:noProof/>
                <w:webHidden/>
              </w:rPr>
              <w:instrText xml:space="preserve"> PAGEREF _Toc5180906 \h </w:instrText>
            </w:r>
            <w:r>
              <w:rPr>
                <w:noProof/>
                <w:webHidden/>
              </w:rPr>
            </w:r>
            <w:r>
              <w:rPr>
                <w:noProof/>
                <w:webHidden/>
              </w:rPr>
              <w:fldChar w:fldCharType="separate"/>
            </w:r>
            <w:r>
              <w:rPr>
                <w:noProof/>
                <w:webHidden/>
              </w:rPr>
              <w:t>23</w:t>
            </w:r>
            <w:r>
              <w:rPr>
                <w:noProof/>
                <w:webHidden/>
              </w:rPr>
              <w:fldChar w:fldCharType="end"/>
            </w:r>
          </w:hyperlink>
        </w:p>
        <w:p w14:paraId="145129AA" w14:textId="53526DF9"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7" w:history="1">
            <w:r w:rsidRPr="008F3499">
              <w:rPr>
                <w:rStyle w:val="Hyperlink"/>
                <w:noProof/>
              </w:rPr>
              <w:t>6.2.9</w:t>
            </w:r>
            <w:r>
              <w:rPr>
                <w:rFonts w:asciiTheme="minorHAnsi" w:eastAsiaTheme="minorEastAsia" w:hAnsiTheme="minorHAnsi" w:cstheme="minorBidi"/>
                <w:bCs w:val="0"/>
                <w:noProof/>
                <w:sz w:val="22"/>
                <w:lang w:bidi="ar-SA"/>
              </w:rPr>
              <w:tab/>
            </w:r>
            <w:r w:rsidRPr="008F3499">
              <w:rPr>
                <w:rStyle w:val="Hyperlink"/>
                <w:noProof/>
              </w:rPr>
              <w:t>ObservationResult</w:t>
            </w:r>
            <w:r>
              <w:rPr>
                <w:noProof/>
                <w:webHidden/>
              </w:rPr>
              <w:tab/>
            </w:r>
            <w:r>
              <w:rPr>
                <w:noProof/>
                <w:webHidden/>
              </w:rPr>
              <w:fldChar w:fldCharType="begin"/>
            </w:r>
            <w:r>
              <w:rPr>
                <w:noProof/>
                <w:webHidden/>
              </w:rPr>
              <w:instrText xml:space="preserve"> PAGEREF _Toc5180907 \h </w:instrText>
            </w:r>
            <w:r>
              <w:rPr>
                <w:noProof/>
                <w:webHidden/>
              </w:rPr>
            </w:r>
            <w:r>
              <w:rPr>
                <w:noProof/>
                <w:webHidden/>
              </w:rPr>
              <w:fldChar w:fldCharType="separate"/>
            </w:r>
            <w:r>
              <w:rPr>
                <w:noProof/>
                <w:webHidden/>
              </w:rPr>
              <w:t>24</w:t>
            </w:r>
            <w:r>
              <w:rPr>
                <w:noProof/>
                <w:webHidden/>
              </w:rPr>
              <w:fldChar w:fldCharType="end"/>
            </w:r>
          </w:hyperlink>
        </w:p>
        <w:p w14:paraId="08B81981" w14:textId="15FFF209"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908" w:history="1">
            <w:r w:rsidRPr="008F3499">
              <w:rPr>
                <w:rStyle w:val="Hyperlink"/>
                <w:noProof/>
              </w:rPr>
              <w:t>6.3</w:t>
            </w:r>
            <w:r>
              <w:rPr>
                <w:rFonts w:asciiTheme="minorHAnsi" w:eastAsiaTheme="minorEastAsia" w:hAnsiTheme="minorHAnsi" w:cstheme="minorBidi"/>
                <w:noProof/>
                <w:sz w:val="22"/>
                <w:szCs w:val="22"/>
                <w:lang w:bidi="ar-SA"/>
              </w:rPr>
              <w:tab/>
            </w:r>
            <w:r w:rsidRPr="008F3499">
              <w:rPr>
                <w:rStyle w:val="Hyperlink"/>
                <w:noProof/>
              </w:rPr>
              <w:t>Examples of Performance Clinical Statements</w:t>
            </w:r>
            <w:r>
              <w:rPr>
                <w:noProof/>
                <w:webHidden/>
              </w:rPr>
              <w:tab/>
            </w:r>
            <w:r>
              <w:rPr>
                <w:noProof/>
                <w:webHidden/>
              </w:rPr>
              <w:fldChar w:fldCharType="begin"/>
            </w:r>
            <w:r>
              <w:rPr>
                <w:noProof/>
                <w:webHidden/>
              </w:rPr>
              <w:instrText xml:space="preserve"> PAGEREF _Toc5180908 \h </w:instrText>
            </w:r>
            <w:r>
              <w:rPr>
                <w:noProof/>
                <w:webHidden/>
              </w:rPr>
            </w:r>
            <w:r>
              <w:rPr>
                <w:noProof/>
                <w:webHidden/>
              </w:rPr>
              <w:fldChar w:fldCharType="separate"/>
            </w:r>
            <w:r>
              <w:rPr>
                <w:noProof/>
                <w:webHidden/>
              </w:rPr>
              <w:t>25</w:t>
            </w:r>
            <w:r>
              <w:rPr>
                <w:noProof/>
                <w:webHidden/>
              </w:rPr>
              <w:fldChar w:fldCharType="end"/>
            </w:r>
          </w:hyperlink>
        </w:p>
        <w:p w14:paraId="19B72CED" w14:textId="1E0D79F8"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09" w:history="1">
            <w:r w:rsidRPr="008F3499">
              <w:rPr>
                <w:rStyle w:val="Hyperlink"/>
                <w:noProof/>
              </w:rPr>
              <w:t>6.3.1</w:t>
            </w:r>
            <w:r>
              <w:rPr>
                <w:rFonts w:asciiTheme="minorHAnsi" w:eastAsiaTheme="minorEastAsia" w:hAnsiTheme="minorHAnsi" w:cstheme="minorBidi"/>
                <w:bCs w:val="0"/>
                <w:noProof/>
                <w:sz w:val="22"/>
                <w:lang w:bidi="ar-SA"/>
              </w:rPr>
              <w:tab/>
            </w:r>
            <w:r w:rsidRPr="008F3499">
              <w:rPr>
                <w:rStyle w:val="Hyperlink"/>
                <w:noProof/>
              </w:rPr>
              <w:t>Blood Pressure Measurement</w:t>
            </w:r>
            <w:r>
              <w:rPr>
                <w:noProof/>
                <w:webHidden/>
              </w:rPr>
              <w:tab/>
            </w:r>
            <w:r>
              <w:rPr>
                <w:noProof/>
                <w:webHidden/>
              </w:rPr>
              <w:fldChar w:fldCharType="begin"/>
            </w:r>
            <w:r>
              <w:rPr>
                <w:noProof/>
                <w:webHidden/>
              </w:rPr>
              <w:instrText xml:space="preserve"> PAGEREF _Toc5180909 \h </w:instrText>
            </w:r>
            <w:r>
              <w:rPr>
                <w:noProof/>
                <w:webHidden/>
              </w:rPr>
            </w:r>
            <w:r>
              <w:rPr>
                <w:noProof/>
                <w:webHidden/>
              </w:rPr>
              <w:fldChar w:fldCharType="separate"/>
            </w:r>
            <w:r>
              <w:rPr>
                <w:noProof/>
                <w:webHidden/>
              </w:rPr>
              <w:t>25</w:t>
            </w:r>
            <w:r>
              <w:rPr>
                <w:noProof/>
                <w:webHidden/>
              </w:rPr>
              <w:fldChar w:fldCharType="end"/>
            </w:r>
          </w:hyperlink>
        </w:p>
        <w:p w14:paraId="23434961" w14:textId="2449F227"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0" w:history="1">
            <w:r w:rsidRPr="008F3499">
              <w:rPr>
                <w:rStyle w:val="Hyperlink"/>
                <w:noProof/>
              </w:rPr>
              <w:t>6.3.2</w:t>
            </w:r>
            <w:r>
              <w:rPr>
                <w:rFonts w:asciiTheme="minorHAnsi" w:eastAsiaTheme="minorEastAsia" w:hAnsiTheme="minorHAnsi" w:cstheme="minorBidi"/>
                <w:bCs w:val="0"/>
                <w:noProof/>
                <w:sz w:val="22"/>
                <w:lang w:bidi="ar-SA"/>
              </w:rPr>
              <w:tab/>
            </w:r>
            <w:r w:rsidRPr="008F3499">
              <w:rPr>
                <w:rStyle w:val="Hyperlink"/>
                <w:noProof/>
              </w:rPr>
              <w:t>Pulse Rate Measurement</w:t>
            </w:r>
            <w:r>
              <w:rPr>
                <w:noProof/>
                <w:webHidden/>
              </w:rPr>
              <w:tab/>
            </w:r>
            <w:r>
              <w:rPr>
                <w:noProof/>
                <w:webHidden/>
              </w:rPr>
              <w:fldChar w:fldCharType="begin"/>
            </w:r>
            <w:r>
              <w:rPr>
                <w:noProof/>
                <w:webHidden/>
              </w:rPr>
              <w:instrText xml:space="preserve"> PAGEREF _Toc5180910 \h </w:instrText>
            </w:r>
            <w:r>
              <w:rPr>
                <w:noProof/>
                <w:webHidden/>
              </w:rPr>
            </w:r>
            <w:r>
              <w:rPr>
                <w:noProof/>
                <w:webHidden/>
              </w:rPr>
              <w:fldChar w:fldCharType="separate"/>
            </w:r>
            <w:r>
              <w:rPr>
                <w:noProof/>
                <w:webHidden/>
              </w:rPr>
              <w:t>27</w:t>
            </w:r>
            <w:r>
              <w:rPr>
                <w:noProof/>
                <w:webHidden/>
              </w:rPr>
              <w:fldChar w:fldCharType="end"/>
            </w:r>
          </w:hyperlink>
        </w:p>
        <w:p w14:paraId="6762DA70" w14:textId="3E362C78"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1" w:history="1">
            <w:r w:rsidRPr="008F3499">
              <w:rPr>
                <w:rStyle w:val="Hyperlink"/>
                <w:noProof/>
              </w:rPr>
              <w:t>6.3.3</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4</w:t>
            </w:r>
            <w:r>
              <w:rPr>
                <w:noProof/>
                <w:webHidden/>
              </w:rPr>
              <w:tab/>
            </w:r>
            <w:r>
              <w:rPr>
                <w:noProof/>
                <w:webHidden/>
              </w:rPr>
              <w:fldChar w:fldCharType="begin"/>
            </w:r>
            <w:r>
              <w:rPr>
                <w:noProof/>
                <w:webHidden/>
              </w:rPr>
              <w:instrText xml:space="preserve"> PAGEREF _Toc5180911 \h </w:instrText>
            </w:r>
            <w:r>
              <w:rPr>
                <w:noProof/>
                <w:webHidden/>
              </w:rPr>
            </w:r>
            <w:r>
              <w:rPr>
                <w:noProof/>
                <w:webHidden/>
              </w:rPr>
              <w:fldChar w:fldCharType="separate"/>
            </w:r>
            <w:r>
              <w:rPr>
                <w:noProof/>
                <w:webHidden/>
              </w:rPr>
              <w:t>27</w:t>
            </w:r>
            <w:r>
              <w:rPr>
                <w:noProof/>
                <w:webHidden/>
              </w:rPr>
              <w:fldChar w:fldCharType="end"/>
            </w:r>
          </w:hyperlink>
        </w:p>
        <w:p w14:paraId="5662F079" w14:textId="127EAD89"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2" w:history="1">
            <w:r w:rsidRPr="008F3499">
              <w:rPr>
                <w:rStyle w:val="Hyperlink"/>
                <w:noProof/>
              </w:rPr>
              <w:t>6.3.4</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5</w:t>
            </w:r>
            <w:r>
              <w:rPr>
                <w:noProof/>
                <w:webHidden/>
              </w:rPr>
              <w:tab/>
            </w:r>
            <w:r>
              <w:rPr>
                <w:noProof/>
                <w:webHidden/>
              </w:rPr>
              <w:fldChar w:fldCharType="begin"/>
            </w:r>
            <w:r>
              <w:rPr>
                <w:noProof/>
                <w:webHidden/>
              </w:rPr>
              <w:instrText xml:space="preserve"> PAGEREF _Toc5180912 \h </w:instrText>
            </w:r>
            <w:r>
              <w:rPr>
                <w:noProof/>
                <w:webHidden/>
              </w:rPr>
            </w:r>
            <w:r>
              <w:rPr>
                <w:noProof/>
                <w:webHidden/>
              </w:rPr>
              <w:fldChar w:fldCharType="separate"/>
            </w:r>
            <w:r>
              <w:rPr>
                <w:noProof/>
                <w:webHidden/>
              </w:rPr>
              <w:t>28</w:t>
            </w:r>
            <w:r>
              <w:rPr>
                <w:noProof/>
                <w:webHidden/>
              </w:rPr>
              <w:fldChar w:fldCharType="end"/>
            </w:r>
          </w:hyperlink>
        </w:p>
        <w:p w14:paraId="2CB0407A" w14:textId="668004D4"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3" w:history="1">
            <w:r w:rsidRPr="008F3499">
              <w:rPr>
                <w:rStyle w:val="Hyperlink"/>
                <w:noProof/>
              </w:rPr>
              <w:t>6.3.5</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6</w:t>
            </w:r>
            <w:r>
              <w:rPr>
                <w:noProof/>
                <w:webHidden/>
              </w:rPr>
              <w:tab/>
            </w:r>
            <w:r>
              <w:rPr>
                <w:noProof/>
                <w:webHidden/>
              </w:rPr>
              <w:fldChar w:fldCharType="begin"/>
            </w:r>
            <w:r>
              <w:rPr>
                <w:noProof/>
                <w:webHidden/>
              </w:rPr>
              <w:instrText xml:space="preserve"> PAGEREF _Toc5180913 \h </w:instrText>
            </w:r>
            <w:r>
              <w:rPr>
                <w:noProof/>
                <w:webHidden/>
              </w:rPr>
            </w:r>
            <w:r>
              <w:rPr>
                <w:noProof/>
                <w:webHidden/>
              </w:rPr>
              <w:fldChar w:fldCharType="separate"/>
            </w:r>
            <w:r>
              <w:rPr>
                <w:noProof/>
                <w:webHidden/>
              </w:rPr>
              <w:t>28</w:t>
            </w:r>
            <w:r>
              <w:rPr>
                <w:noProof/>
                <w:webHidden/>
              </w:rPr>
              <w:fldChar w:fldCharType="end"/>
            </w:r>
          </w:hyperlink>
        </w:p>
        <w:p w14:paraId="00A65F17" w14:textId="2BBFC089"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4" w:history="1">
            <w:r w:rsidRPr="008F3499">
              <w:rPr>
                <w:rStyle w:val="Hyperlink"/>
                <w:noProof/>
              </w:rPr>
              <w:t>6.3.6</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7</w:t>
            </w:r>
            <w:r>
              <w:rPr>
                <w:noProof/>
                <w:webHidden/>
              </w:rPr>
              <w:tab/>
            </w:r>
            <w:r>
              <w:rPr>
                <w:noProof/>
                <w:webHidden/>
              </w:rPr>
              <w:fldChar w:fldCharType="begin"/>
            </w:r>
            <w:r>
              <w:rPr>
                <w:noProof/>
                <w:webHidden/>
              </w:rPr>
              <w:instrText xml:space="preserve"> PAGEREF _Toc5180914 \h </w:instrText>
            </w:r>
            <w:r>
              <w:rPr>
                <w:noProof/>
                <w:webHidden/>
              </w:rPr>
            </w:r>
            <w:r>
              <w:rPr>
                <w:noProof/>
                <w:webHidden/>
              </w:rPr>
              <w:fldChar w:fldCharType="separate"/>
            </w:r>
            <w:r>
              <w:rPr>
                <w:noProof/>
                <w:webHidden/>
              </w:rPr>
              <w:t>28</w:t>
            </w:r>
            <w:r>
              <w:rPr>
                <w:noProof/>
                <w:webHidden/>
              </w:rPr>
              <w:fldChar w:fldCharType="end"/>
            </w:r>
          </w:hyperlink>
        </w:p>
        <w:p w14:paraId="099AB5DF" w14:textId="2DB7AFA2"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5" w:history="1">
            <w:r w:rsidRPr="008F3499">
              <w:rPr>
                <w:rStyle w:val="Hyperlink"/>
                <w:noProof/>
              </w:rPr>
              <w:t>6.3.7</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8</w:t>
            </w:r>
            <w:r>
              <w:rPr>
                <w:noProof/>
                <w:webHidden/>
              </w:rPr>
              <w:tab/>
            </w:r>
            <w:r>
              <w:rPr>
                <w:noProof/>
                <w:webHidden/>
              </w:rPr>
              <w:fldChar w:fldCharType="begin"/>
            </w:r>
            <w:r>
              <w:rPr>
                <w:noProof/>
                <w:webHidden/>
              </w:rPr>
              <w:instrText xml:space="preserve"> PAGEREF _Toc5180915 \h </w:instrText>
            </w:r>
            <w:r>
              <w:rPr>
                <w:noProof/>
                <w:webHidden/>
              </w:rPr>
            </w:r>
            <w:r>
              <w:rPr>
                <w:noProof/>
                <w:webHidden/>
              </w:rPr>
              <w:fldChar w:fldCharType="separate"/>
            </w:r>
            <w:r>
              <w:rPr>
                <w:noProof/>
                <w:webHidden/>
              </w:rPr>
              <w:t>28</w:t>
            </w:r>
            <w:r>
              <w:rPr>
                <w:noProof/>
                <w:webHidden/>
              </w:rPr>
              <w:fldChar w:fldCharType="end"/>
            </w:r>
          </w:hyperlink>
        </w:p>
        <w:p w14:paraId="0F3FEE8D" w14:textId="6DDD4DC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6" w:history="1">
            <w:r w:rsidRPr="008F3499">
              <w:rPr>
                <w:rStyle w:val="Hyperlink"/>
                <w:noProof/>
              </w:rPr>
              <w:t>6.3.8</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9</w:t>
            </w:r>
            <w:r>
              <w:rPr>
                <w:noProof/>
                <w:webHidden/>
              </w:rPr>
              <w:tab/>
            </w:r>
            <w:r>
              <w:rPr>
                <w:noProof/>
                <w:webHidden/>
              </w:rPr>
              <w:fldChar w:fldCharType="begin"/>
            </w:r>
            <w:r>
              <w:rPr>
                <w:noProof/>
                <w:webHidden/>
              </w:rPr>
              <w:instrText xml:space="preserve"> PAGEREF _Toc5180916 \h </w:instrText>
            </w:r>
            <w:r>
              <w:rPr>
                <w:noProof/>
                <w:webHidden/>
              </w:rPr>
            </w:r>
            <w:r>
              <w:rPr>
                <w:noProof/>
                <w:webHidden/>
              </w:rPr>
              <w:fldChar w:fldCharType="separate"/>
            </w:r>
            <w:r>
              <w:rPr>
                <w:noProof/>
                <w:webHidden/>
              </w:rPr>
              <w:t>28</w:t>
            </w:r>
            <w:r>
              <w:rPr>
                <w:noProof/>
                <w:webHidden/>
              </w:rPr>
              <w:fldChar w:fldCharType="end"/>
            </w:r>
          </w:hyperlink>
        </w:p>
        <w:p w14:paraId="22AF6197" w14:textId="20F106BB"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7" w:history="1">
            <w:r w:rsidRPr="008F3499">
              <w:rPr>
                <w:rStyle w:val="Hyperlink"/>
                <w:noProof/>
              </w:rPr>
              <w:t>6.3.9</w:t>
            </w:r>
            <w:r>
              <w:rPr>
                <w:rFonts w:asciiTheme="minorHAnsi" w:eastAsiaTheme="minorEastAsia" w:hAnsiTheme="minorHAnsi" w:cstheme="minorBidi"/>
                <w:bCs w:val="0"/>
                <w:noProof/>
                <w:sz w:val="22"/>
                <w:lang w:bidi="ar-SA"/>
              </w:rPr>
              <w:tab/>
            </w:r>
            <w:r w:rsidRPr="008F3499">
              <w:rPr>
                <w:rStyle w:val="Hyperlink"/>
                <w:noProof/>
              </w:rPr>
              <w:t>Performance Statement Example</w:t>
            </w:r>
            <w:r w:rsidRPr="008F3499">
              <w:rPr>
                <w:rStyle w:val="Hyperlink"/>
                <w:noProof/>
                <w:spacing w:val="-12"/>
              </w:rPr>
              <w:t xml:space="preserve"> </w:t>
            </w:r>
            <w:r w:rsidRPr="008F3499">
              <w:rPr>
                <w:rStyle w:val="Hyperlink"/>
                <w:noProof/>
              </w:rPr>
              <w:t>10</w:t>
            </w:r>
            <w:r>
              <w:rPr>
                <w:noProof/>
                <w:webHidden/>
              </w:rPr>
              <w:tab/>
            </w:r>
            <w:r>
              <w:rPr>
                <w:noProof/>
                <w:webHidden/>
              </w:rPr>
              <w:fldChar w:fldCharType="begin"/>
            </w:r>
            <w:r>
              <w:rPr>
                <w:noProof/>
                <w:webHidden/>
              </w:rPr>
              <w:instrText xml:space="preserve"> PAGEREF _Toc5180917 \h </w:instrText>
            </w:r>
            <w:r>
              <w:rPr>
                <w:noProof/>
                <w:webHidden/>
              </w:rPr>
            </w:r>
            <w:r>
              <w:rPr>
                <w:noProof/>
                <w:webHidden/>
              </w:rPr>
              <w:fldChar w:fldCharType="separate"/>
            </w:r>
            <w:r>
              <w:rPr>
                <w:noProof/>
                <w:webHidden/>
              </w:rPr>
              <w:t>29</w:t>
            </w:r>
            <w:r>
              <w:rPr>
                <w:noProof/>
                <w:webHidden/>
              </w:rPr>
              <w:fldChar w:fldCharType="end"/>
            </w:r>
          </w:hyperlink>
        </w:p>
        <w:p w14:paraId="3D3FAF31" w14:textId="1ECE1179"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918" w:history="1">
            <w:r w:rsidRPr="008F3499">
              <w:rPr>
                <w:rStyle w:val="Hyperlink"/>
                <w:noProof/>
              </w:rPr>
              <w:t>6.4</w:t>
            </w:r>
            <w:r>
              <w:rPr>
                <w:rFonts w:asciiTheme="minorHAnsi" w:eastAsiaTheme="minorEastAsia" w:hAnsiTheme="minorHAnsi" w:cstheme="minorBidi"/>
                <w:noProof/>
                <w:sz w:val="22"/>
                <w:szCs w:val="22"/>
                <w:lang w:bidi="ar-SA"/>
              </w:rPr>
              <w:tab/>
            </w:r>
            <w:r w:rsidRPr="008F3499">
              <w:rPr>
                <w:rStyle w:val="Hyperlink"/>
                <w:noProof/>
              </w:rPr>
              <w:t>Examples of Modeling Request Clinical</w:t>
            </w:r>
            <w:r w:rsidRPr="008F3499">
              <w:rPr>
                <w:rStyle w:val="Hyperlink"/>
                <w:noProof/>
                <w:spacing w:val="73"/>
              </w:rPr>
              <w:t xml:space="preserve"> </w:t>
            </w:r>
            <w:r w:rsidRPr="008F3499">
              <w:rPr>
                <w:rStyle w:val="Hyperlink"/>
                <w:noProof/>
              </w:rPr>
              <w:t>Statements</w:t>
            </w:r>
            <w:r>
              <w:rPr>
                <w:noProof/>
                <w:webHidden/>
              </w:rPr>
              <w:tab/>
            </w:r>
            <w:r>
              <w:rPr>
                <w:noProof/>
                <w:webHidden/>
              </w:rPr>
              <w:fldChar w:fldCharType="begin"/>
            </w:r>
            <w:r>
              <w:rPr>
                <w:noProof/>
                <w:webHidden/>
              </w:rPr>
              <w:instrText xml:space="preserve"> PAGEREF _Toc5180918 \h </w:instrText>
            </w:r>
            <w:r>
              <w:rPr>
                <w:noProof/>
                <w:webHidden/>
              </w:rPr>
            </w:r>
            <w:r>
              <w:rPr>
                <w:noProof/>
                <w:webHidden/>
              </w:rPr>
              <w:fldChar w:fldCharType="separate"/>
            </w:r>
            <w:r>
              <w:rPr>
                <w:noProof/>
                <w:webHidden/>
              </w:rPr>
              <w:t>30</w:t>
            </w:r>
            <w:r>
              <w:rPr>
                <w:noProof/>
                <w:webHidden/>
              </w:rPr>
              <w:fldChar w:fldCharType="end"/>
            </w:r>
          </w:hyperlink>
        </w:p>
        <w:p w14:paraId="4F30B804" w14:textId="7497A40A"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19" w:history="1">
            <w:r w:rsidRPr="008F3499">
              <w:rPr>
                <w:rStyle w:val="Hyperlink"/>
                <w:noProof/>
              </w:rPr>
              <w:t>6.4.1</w:t>
            </w:r>
            <w:r>
              <w:rPr>
                <w:rFonts w:asciiTheme="minorHAnsi" w:eastAsiaTheme="minorEastAsia" w:hAnsiTheme="minorHAnsi" w:cstheme="minorBidi"/>
                <w:bCs w:val="0"/>
                <w:noProof/>
                <w:sz w:val="22"/>
                <w:lang w:bidi="ar-SA"/>
              </w:rPr>
              <w:tab/>
            </w:r>
            <w:r w:rsidRPr="008F3499">
              <w:rPr>
                <w:rStyle w:val="Hyperlink"/>
                <w:noProof/>
              </w:rPr>
              <w:t>Request Statement Example</w:t>
            </w:r>
            <w:r w:rsidRPr="008F3499">
              <w:rPr>
                <w:rStyle w:val="Hyperlink"/>
                <w:noProof/>
                <w:spacing w:val="-10"/>
              </w:rPr>
              <w:t xml:space="preserve"> </w:t>
            </w:r>
            <w:r w:rsidRPr="008F3499">
              <w:rPr>
                <w:rStyle w:val="Hyperlink"/>
                <w:noProof/>
              </w:rPr>
              <w:t>2</w:t>
            </w:r>
            <w:r>
              <w:rPr>
                <w:noProof/>
                <w:webHidden/>
              </w:rPr>
              <w:tab/>
            </w:r>
            <w:r>
              <w:rPr>
                <w:noProof/>
                <w:webHidden/>
              </w:rPr>
              <w:fldChar w:fldCharType="begin"/>
            </w:r>
            <w:r>
              <w:rPr>
                <w:noProof/>
                <w:webHidden/>
              </w:rPr>
              <w:instrText xml:space="preserve"> PAGEREF _Toc5180919 \h </w:instrText>
            </w:r>
            <w:r>
              <w:rPr>
                <w:noProof/>
                <w:webHidden/>
              </w:rPr>
            </w:r>
            <w:r>
              <w:rPr>
                <w:noProof/>
                <w:webHidden/>
              </w:rPr>
              <w:fldChar w:fldCharType="separate"/>
            </w:r>
            <w:r>
              <w:rPr>
                <w:noProof/>
                <w:webHidden/>
              </w:rPr>
              <w:t>31</w:t>
            </w:r>
            <w:r>
              <w:rPr>
                <w:noProof/>
                <w:webHidden/>
              </w:rPr>
              <w:fldChar w:fldCharType="end"/>
            </w:r>
          </w:hyperlink>
        </w:p>
        <w:p w14:paraId="1B103F15" w14:textId="07F19765"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20" w:history="1">
            <w:r w:rsidRPr="008F3499">
              <w:rPr>
                <w:rStyle w:val="Hyperlink"/>
                <w:noProof/>
              </w:rPr>
              <w:t>6.4.2</w:t>
            </w:r>
            <w:r>
              <w:rPr>
                <w:rFonts w:asciiTheme="minorHAnsi" w:eastAsiaTheme="minorEastAsia" w:hAnsiTheme="minorHAnsi" w:cstheme="minorBidi"/>
                <w:bCs w:val="0"/>
                <w:noProof/>
                <w:sz w:val="22"/>
                <w:lang w:bidi="ar-SA"/>
              </w:rPr>
              <w:tab/>
            </w:r>
            <w:r w:rsidRPr="008F3499">
              <w:rPr>
                <w:rStyle w:val="Hyperlink"/>
                <w:noProof/>
              </w:rPr>
              <w:t>Request Statement Example</w:t>
            </w:r>
            <w:r w:rsidRPr="008F3499">
              <w:rPr>
                <w:rStyle w:val="Hyperlink"/>
                <w:noProof/>
                <w:spacing w:val="-10"/>
              </w:rPr>
              <w:t xml:space="preserve"> </w:t>
            </w:r>
            <w:r w:rsidRPr="008F3499">
              <w:rPr>
                <w:rStyle w:val="Hyperlink"/>
                <w:noProof/>
              </w:rPr>
              <w:t>3</w:t>
            </w:r>
            <w:r>
              <w:rPr>
                <w:noProof/>
                <w:webHidden/>
              </w:rPr>
              <w:tab/>
            </w:r>
            <w:r>
              <w:rPr>
                <w:noProof/>
                <w:webHidden/>
              </w:rPr>
              <w:fldChar w:fldCharType="begin"/>
            </w:r>
            <w:r>
              <w:rPr>
                <w:noProof/>
                <w:webHidden/>
              </w:rPr>
              <w:instrText xml:space="preserve"> PAGEREF _Toc5180920 \h </w:instrText>
            </w:r>
            <w:r>
              <w:rPr>
                <w:noProof/>
                <w:webHidden/>
              </w:rPr>
            </w:r>
            <w:r>
              <w:rPr>
                <w:noProof/>
                <w:webHidden/>
              </w:rPr>
              <w:fldChar w:fldCharType="separate"/>
            </w:r>
            <w:r>
              <w:rPr>
                <w:noProof/>
                <w:webHidden/>
              </w:rPr>
              <w:t>31</w:t>
            </w:r>
            <w:r>
              <w:rPr>
                <w:noProof/>
                <w:webHidden/>
              </w:rPr>
              <w:fldChar w:fldCharType="end"/>
            </w:r>
          </w:hyperlink>
        </w:p>
        <w:p w14:paraId="5950C2FF" w14:textId="32649111"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921" w:history="1">
            <w:r w:rsidRPr="008F3499">
              <w:rPr>
                <w:rStyle w:val="Hyperlink"/>
                <w:noProof/>
              </w:rPr>
              <w:t>6.5</w:t>
            </w:r>
            <w:r>
              <w:rPr>
                <w:rFonts w:asciiTheme="minorHAnsi" w:eastAsiaTheme="minorEastAsia" w:hAnsiTheme="minorHAnsi" w:cstheme="minorBidi"/>
                <w:noProof/>
                <w:sz w:val="22"/>
                <w:szCs w:val="22"/>
                <w:lang w:bidi="ar-SA"/>
              </w:rPr>
              <w:tab/>
            </w:r>
            <w:r w:rsidRPr="008F3499">
              <w:rPr>
                <w:rStyle w:val="Hyperlink"/>
                <w:noProof/>
              </w:rPr>
              <w:t>Examples of Modeling C-CDA Entries Based on ANF</w:t>
            </w:r>
            <w:r>
              <w:rPr>
                <w:noProof/>
                <w:webHidden/>
              </w:rPr>
              <w:tab/>
            </w:r>
            <w:r>
              <w:rPr>
                <w:noProof/>
                <w:webHidden/>
              </w:rPr>
              <w:fldChar w:fldCharType="begin"/>
            </w:r>
            <w:r>
              <w:rPr>
                <w:noProof/>
                <w:webHidden/>
              </w:rPr>
              <w:instrText xml:space="preserve"> PAGEREF _Toc5180921 \h </w:instrText>
            </w:r>
            <w:r>
              <w:rPr>
                <w:noProof/>
                <w:webHidden/>
              </w:rPr>
            </w:r>
            <w:r>
              <w:rPr>
                <w:noProof/>
                <w:webHidden/>
              </w:rPr>
              <w:fldChar w:fldCharType="separate"/>
            </w:r>
            <w:r>
              <w:rPr>
                <w:noProof/>
                <w:webHidden/>
              </w:rPr>
              <w:t>32</w:t>
            </w:r>
            <w:r>
              <w:rPr>
                <w:noProof/>
                <w:webHidden/>
              </w:rPr>
              <w:fldChar w:fldCharType="end"/>
            </w:r>
          </w:hyperlink>
        </w:p>
        <w:p w14:paraId="0A559D96" w14:textId="4DACC5B8" w:rsidR="004B09DC" w:rsidRDefault="004B09DC">
          <w:pPr>
            <w:pStyle w:val="TOC3"/>
            <w:tabs>
              <w:tab w:val="left" w:pos="2348"/>
              <w:tab w:val="right" w:leader="dot" w:pos="9570"/>
            </w:tabs>
            <w:rPr>
              <w:rFonts w:asciiTheme="minorHAnsi" w:eastAsiaTheme="minorEastAsia" w:hAnsiTheme="minorHAnsi" w:cstheme="minorBidi"/>
              <w:bCs w:val="0"/>
              <w:noProof/>
              <w:sz w:val="22"/>
              <w:lang w:bidi="ar-SA"/>
            </w:rPr>
          </w:pPr>
          <w:hyperlink w:anchor="_Toc5180922" w:history="1">
            <w:r w:rsidRPr="008F3499">
              <w:rPr>
                <w:rStyle w:val="Hyperlink"/>
                <w:noProof/>
              </w:rPr>
              <w:t>6.5.1</w:t>
            </w:r>
            <w:r>
              <w:rPr>
                <w:rFonts w:asciiTheme="minorHAnsi" w:eastAsiaTheme="minorEastAsia" w:hAnsiTheme="minorHAnsi" w:cstheme="minorBidi"/>
                <w:bCs w:val="0"/>
                <w:noProof/>
                <w:sz w:val="22"/>
                <w:lang w:bidi="ar-SA"/>
              </w:rPr>
              <w:tab/>
            </w:r>
            <w:r w:rsidRPr="008F3499">
              <w:rPr>
                <w:rStyle w:val="Hyperlink"/>
                <w:noProof/>
              </w:rPr>
              <w:t>Summary of Care</w:t>
            </w:r>
            <w:r>
              <w:rPr>
                <w:noProof/>
                <w:webHidden/>
              </w:rPr>
              <w:tab/>
            </w:r>
            <w:r>
              <w:rPr>
                <w:noProof/>
                <w:webHidden/>
              </w:rPr>
              <w:fldChar w:fldCharType="begin"/>
            </w:r>
            <w:r>
              <w:rPr>
                <w:noProof/>
                <w:webHidden/>
              </w:rPr>
              <w:instrText xml:space="preserve"> PAGEREF _Toc5180922 \h </w:instrText>
            </w:r>
            <w:r>
              <w:rPr>
                <w:noProof/>
                <w:webHidden/>
              </w:rPr>
            </w:r>
            <w:r>
              <w:rPr>
                <w:noProof/>
                <w:webHidden/>
              </w:rPr>
              <w:fldChar w:fldCharType="separate"/>
            </w:r>
            <w:r>
              <w:rPr>
                <w:noProof/>
                <w:webHidden/>
              </w:rPr>
              <w:t>32</w:t>
            </w:r>
            <w:r>
              <w:rPr>
                <w:noProof/>
                <w:webHidden/>
              </w:rPr>
              <w:fldChar w:fldCharType="end"/>
            </w:r>
          </w:hyperlink>
        </w:p>
        <w:p w14:paraId="118B3B04" w14:textId="4C4EA41C"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923" w:history="1">
            <w:r w:rsidRPr="008F3499">
              <w:rPr>
                <w:rStyle w:val="Hyperlink"/>
                <w:noProof/>
              </w:rPr>
              <w:t>7</w:t>
            </w:r>
            <w:r>
              <w:rPr>
                <w:rFonts w:asciiTheme="minorHAnsi" w:eastAsiaTheme="minorEastAsia" w:hAnsiTheme="minorHAnsi" w:cstheme="minorBidi"/>
                <w:noProof/>
                <w:sz w:val="22"/>
                <w:szCs w:val="22"/>
                <w:lang w:bidi="ar-SA"/>
              </w:rPr>
              <w:tab/>
            </w:r>
            <w:r w:rsidRPr="008F3499">
              <w:rPr>
                <w:rStyle w:val="Hyperlink"/>
                <w:noProof/>
              </w:rPr>
              <w:t>Transformation</w:t>
            </w:r>
            <w:r>
              <w:rPr>
                <w:noProof/>
                <w:webHidden/>
              </w:rPr>
              <w:tab/>
            </w:r>
            <w:r>
              <w:rPr>
                <w:noProof/>
                <w:webHidden/>
              </w:rPr>
              <w:fldChar w:fldCharType="begin"/>
            </w:r>
            <w:r>
              <w:rPr>
                <w:noProof/>
                <w:webHidden/>
              </w:rPr>
              <w:instrText xml:space="preserve"> PAGEREF _Toc5180923 \h </w:instrText>
            </w:r>
            <w:r>
              <w:rPr>
                <w:noProof/>
                <w:webHidden/>
              </w:rPr>
            </w:r>
            <w:r>
              <w:rPr>
                <w:noProof/>
                <w:webHidden/>
              </w:rPr>
              <w:fldChar w:fldCharType="separate"/>
            </w:r>
            <w:r>
              <w:rPr>
                <w:noProof/>
                <w:webHidden/>
              </w:rPr>
              <w:t>33</w:t>
            </w:r>
            <w:r>
              <w:rPr>
                <w:noProof/>
                <w:webHidden/>
              </w:rPr>
              <w:fldChar w:fldCharType="end"/>
            </w:r>
          </w:hyperlink>
        </w:p>
        <w:p w14:paraId="2563D2C9" w14:textId="1630478B" w:rsidR="004B09DC" w:rsidRDefault="004B09DC">
          <w:pPr>
            <w:pStyle w:val="TOC1"/>
            <w:tabs>
              <w:tab w:val="left" w:pos="1906"/>
              <w:tab w:val="right" w:leader="dot" w:pos="9570"/>
            </w:tabs>
            <w:rPr>
              <w:rFonts w:asciiTheme="minorHAnsi" w:eastAsiaTheme="minorEastAsia" w:hAnsiTheme="minorHAnsi" w:cstheme="minorBidi"/>
              <w:noProof/>
              <w:sz w:val="22"/>
              <w:szCs w:val="22"/>
              <w:lang w:bidi="ar-SA"/>
            </w:rPr>
          </w:pPr>
          <w:hyperlink w:anchor="_Toc5180924" w:history="1">
            <w:r w:rsidRPr="008F3499">
              <w:rPr>
                <w:rStyle w:val="Hyperlink"/>
                <w:noProof/>
              </w:rPr>
              <w:t>8</w:t>
            </w:r>
            <w:r>
              <w:rPr>
                <w:rFonts w:asciiTheme="minorHAnsi" w:eastAsiaTheme="minorEastAsia" w:hAnsiTheme="minorHAnsi" w:cstheme="minorBidi"/>
                <w:noProof/>
                <w:sz w:val="22"/>
                <w:szCs w:val="22"/>
                <w:lang w:bidi="ar-SA"/>
              </w:rPr>
              <w:tab/>
            </w:r>
            <w:r w:rsidRPr="008F3499">
              <w:rPr>
                <w:rStyle w:val="Hyperlink"/>
                <w:noProof/>
              </w:rPr>
              <w:t>Differences between ANF and</w:t>
            </w:r>
            <w:r w:rsidRPr="008F3499">
              <w:rPr>
                <w:rStyle w:val="Hyperlink"/>
                <w:noProof/>
                <w:spacing w:val="15"/>
              </w:rPr>
              <w:t xml:space="preserve"> </w:t>
            </w:r>
            <w:r w:rsidRPr="008F3499">
              <w:rPr>
                <w:rStyle w:val="Hyperlink"/>
                <w:noProof/>
              </w:rPr>
              <w:t>CIF</w:t>
            </w:r>
            <w:r>
              <w:rPr>
                <w:noProof/>
                <w:webHidden/>
              </w:rPr>
              <w:tab/>
            </w:r>
            <w:r>
              <w:rPr>
                <w:noProof/>
                <w:webHidden/>
              </w:rPr>
              <w:fldChar w:fldCharType="begin"/>
            </w:r>
            <w:r>
              <w:rPr>
                <w:noProof/>
                <w:webHidden/>
              </w:rPr>
              <w:instrText xml:space="preserve"> PAGEREF _Toc5180924 \h </w:instrText>
            </w:r>
            <w:r>
              <w:rPr>
                <w:noProof/>
                <w:webHidden/>
              </w:rPr>
            </w:r>
            <w:r>
              <w:rPr>
                <w:noProof/>
                <w:webHidden/>
              </w:rPr>
              <w:fldChar w:fldCharType="separate"/>
            </w:r>
            <w:r>
              <w:rPr>
                <w:noProof/>
                <w:webHidden/>
              </w:rPr>
              <w:t>33</w:t>
            </w:r>
            <w:r>
              <w:rPr>
                <w:noProof/>
                <w:webHidden/>
              </w:rPr>
              <w:fldChar w:fldCharType="end"/>
            </w:r>
          </w:hyperlink>
        </w:p>
        <w:p w14:paraId="019A23B1" w14:textId="2FF18167"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925" w:history="1">
            <w:r w:rsidRPr="008F3499">
              <w:rPr>
                <w:rStyle w:val="Hyperlink"/>
                <w:noProof/>
              </w:rPr>
              <w:t>8.1</w:t>
            </w:r>
            <w:r>
              <w:rPr>
                <w:rFonts w:asciiTheme="minorHAnsi" w:eastAsiaTheme="minorEastAsia" w:hAnsiTheme="minorHAnsi" w:cstheme="minorBidi"/>
                <w:noProof/>
                <w:sz w:val="22"/>
                <w:szCs w:val="22"/>
                <w:lang w:bidi="ar-SA"/>
              </w:rPr>
              <w:tab/>
            </w:r>
            <w:r w:rsidRPr="008F3499">
              <w:rPr>
                <w:rStyle w:val="Hyperlink"/>
                <w:noProof/>
              </w:rPr>
              <w:t>The Representation of</w:t>
            </w:r>
            <w:r w:rsidRPr="008F3499">
              <w:rPr>
                <w:rStyle w:val="Hyperlink"/>
                <w:noProof/>
                <w:spacing w:val="7"/>
              </w:rPr>
              <w:t xml:space="preserve"> </w:t>
            </w:r>
            <w:r w:rsidRPr="008F3499">
              <w:rPr>
                <w:rStyle w:val="Hyperlink"/>
                <w:noProof/>
              </w:rPr>
              <w:t>Topic</w:t>
            </w:r>
            <w:r>
              <w:rPr>
                <w:noProof/>
                <w:webHidden/>
              </w:rPr>
              <w:tab/>
            </w:r>
            <w:r>
              <w:rPr>
                <w:noProof/>
                <w:webHidden/>
              </w:rPr>
              <w:fldChar w:fldCharType="begin"/>
            </w:r>
            <w:r>
              <w:rPr>
                <w:noProof/>
                <w:webHidden/>
              </w:rPr>
              <w:instrText xml:space="preserve"> PAGEREF _Toc5180925 \h </w:instrText>
            </w:r>
            <w:r>
              <w:rPr>
                <w:noProof/>
                <w:webHidden/>
              </w:rPr>
            </w:r>
            <w:r>
              <w:rPr>
                <w:noProof/>
                <w:webHidden/>
              </w:rPr>
              <w:fldChar w:fldCharType="separate"/>
            </w:r>
            <w:r>
              <w:rPr>
                <w:noProof/>
                <w:webHidden/>
              </w:rPr>
              <w:t>33</w:t>
            </w:r>
            <w:r>
              <w:rPr>
                <w:noProof/>
                <w:webHidden/>
              </w:rPr>
              <w:fldChar w:fldCharType="end"/>
            </w:r>
          </w:hyperlink>
        </w:p>
        <w:p w14:paraId="1157F965" w14:textId="7F307CCC" w:rsidR="004B09DC" w:rsidRDefault="004B09DC">
          <w:pPr>
            <w:pStyle w:val="TOC2"/>
            <w:tabs>
              <w:tab w:val="left" w:pos="2160"/>
              <w:tab w:val="right" w:leader="dot" w:pos="9570"/>
            </w:tabs>
            <w:rPr>
              <w:rFonts w:asciiTheme="minorHAnsi" w:eastAsiaTheme="minorEastAsia" w:hAnsiTheme="minorHAnsi" w:cstheme="minorBidi"/>
              <w:noProof/>
              <w:sz w:val="22"/>
              <w:szCs w:val="22"/>
              <w:lang w:bidi="ar-SA"/>
            </w:rPr>
          </w:pPr>
          <w:hyperlink w:anchor="_Toc5180926" w:history="1">
            <w:r w:rsidRPr="008F3499">
              <w:rPr>
                <w:rStyle w:val="Hyperlink"/>
                <w:noProof/>
              </w:rPr>
              <w:t>8.2</w:t>
            </w:r>
            <w:r>
              <w:rPr>
                <w:rFonts w:asciiTheme="minorHAnsi" w:eastAsiaTheme="minorEastAsia" w:hAnsiTheme="minorHAnsi" w:cstheme="minorBidi"/>
                <w:noProof/>
                <w:sz w:val="22"/>
                <w:szCs w:val="22"/>
                <w:lang w:bidi="ar-SA"/>
              </w:rPr>
              <w:tab/>
            </w:r>
            <w:r w:rsidRPr="008F3499">
              <w:rPr>
                <w:rStyle w:val="Hyperlink"/>
                <w:noProof/>
              </w:rPr>
              <w:t>The Representation of</w:t>
            </w:r>
            <w:r w:rsidRPr="008F3499">
              <w:rPr>
                <w:rStyle w:val="Hyperlink"/>
                <w:noProof/>
                <w:spacing w:val="8"/>
              </w:rPr>
              <w:t xml:space="preserve"> </w:t>
            </w:r>
            <w:r w:rsidRPr="008F3499">
              <w:rPr>
                <w:rStyle w:val="Hyperlink"/>
                <w:noProof/>
              </w:rPr>
              <w:t>Results</w:t>
            </w:r>
            <w:r>
              <w:rPr>
                <w:noProof/>
                <w:webHidden/>
              </w:rPr>
              <w:tab/>
            </w:r>
            <w:r>
              <w:rPr>
                <w:noProof/>
                <w:webHidden/>
              </w:rPr>
              <w:fldChar w:fldCharType="begin"/>
            </w:r>
            <w:r>
              <w:rPr>
                <w:noProof/>
                <w:webHidden/>
              </w:rPr>
              <w:instrText xml:space="preserve"> PAGEREF _Toc5180926 \h </w:instrText>
            </w:r>
            <w:r>
              <w:rPr>
                <w:noProof/>
                <w:webHidden/>
              </w:rPr>
            </w:r>
            <w:r>
              <w:rPr>
                <w:noProof/>
                <w:webHidden/>
              </w:rPr>
              <w:fldChar w:fldCharType="separate"/>
            </w:r>
            <w:r>
              <w:rPr>
                <w:noProof/>
                <w:webHidden/>
              </w:rPr>
              <w:t>34</w:t>
            </w:r>
            <w:r>
              <w:rPr>
                <w:noProof/>
                <w:webHidden/>
              </w:rPr>
              <w:fldChar w:fldCharType="end"/>
            </w:r>
          </w:hyperlink>
        </w:p>
        <w:p w14:paraId="653CE423" w14:textId="4E470E51" w:rsidR="008E6107" w:rsidRDefault="008E6107">
          <w:r>
            <w:rPr>
              <w:b/>
              <w:bCs/>
              <w:noProof/>
            </w:rPr>
            <w:fldChar w:fldCharType="end"/>
          </w:r>
        </w:p>
      </w:sdtContent>
    </w:sdt>
    <w:p w14:paraId="7040C72A" w14:textId="00258B86" w:rsidR="008E6107" w:rsidRDefault="008E6107">
      <w:pPr>
        <w:pStyle w:val="BodyText"/>
      </w:pPr>
    </w:p>
    <w:p w14:paraId="3B66517F" w14:textId="108F3596" w:rsidR="008E6107" w:rsidRDefault="008E6107">
      <w:pPr>
        <w:pStyle w:val="BodyText"/>
      </w:pPr>
    </w:p>
    <w:p w14:paraId="61077BC7" w14:textId="70EB1E6D" w:rsidR="00E830D1" w:rsidRPr="00AC39E3" w:rsidRDefault="007C3914" w:rsidP="00F27F84">
      <w:pPr>
        <w:pStyle w:val="BodyText"/>
        <w:rPr>
          <w:b/>
        </w:rPr>
      </w:pPr>
      <w:r w:rsidRPr="00AC39E3">
        <w:rPr>
          <w:b/>
        </w:rPr>
        <w:t>List of Figures</w:t>
      </w:r>
    </w:p>
    <w:p w14:paraId="5D7B8B43" w14:textId="679A8199" w:rsidR="00E830D1" w:rsidRDefault="00E830D1">
      <w:pPr>
        <w:pStyle w:val="BodyText"/>
      </w:pPr>
    </w:p>
    <w:p w14:paraId="2D6AB8E1" w14:textId="77777777" w:rsidR="00E830D1" w:rsidRDefault="00E830D1">
      <w:pPr>
        <w:pStyle w:val="BodyText"/>
      </w:pPr>
    </w:p>
    <w:p w14:paraId="446B5A19" w14:textId="3DB02C9E" w:rsidR="00AC39E3" w:rsidRDefault="007A43F3">
      <w:pPr>
        <w:pStyle w:val="TableofFigures"/>
        <w:tabs>
          <w:tab w:val="right" w:leader="dot" w:pos="957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w:anchor="_Toc5178965" w:history="1">
        <w:r w:rsidR="00AC39E3" w:rsidRPr="00ED10A9">
          <w:rPr>
            <w:rStyle w:val="Hyperlink"/>
            <w:noProof/>
          </w:rPr>
          <w:t>Figure 1: Architectural Separation of Concerns</w:t>
        </w:r>
        <w:r w:rsidR="00AC39E3">
          <w:rPr>
            <w:noProof/>
            <w:webHidden/>
          </w:rPr>
          <w:tab/>
        </w:r>
        <w:r w:rsidR="00AC39E3">
          <w:rPr>
            <w:noProof/>
            <w:webHidden/>
          </w:rPr>
          <w:fldChar w:fldCharType="begin"/>
        </w:r>
        <w:r w:rsidR="00AC39E3">
          <w:rPr>
            <w:noProof/>
            <w:webHidden/>
          </w:rPr>
          <w:instrText xml:space="preserve"> PAGEREF _Toc5178965 \h </w:instrText>
        </w:r>
        <w:r w:rsidR="00AC39E3">
          <w:rPr>
            <w:noProof/>
            <w:webHidden/>
          </w:rPr>
        </w:r>
        <w:r w:rsidR="00AC39E3">
          <w:rPr>
            <w:noProof/>
            <w:webHidden/>
          </w:rPr>
          <w:fldChar w:fldCharType="separate"/>
        </w:r>
        <w:r w:rsidR="00AC39E3">
          <w:rPr>
            <w:noProof/>
            <w:webHidden/>
          </w:rPr>
          <w:t>11</w:t>
        </w:r>
        <w:r w:rsidR="00AC39E3">
          <w:rPr>
            <w:noProof/>
            <w:webHidden/>
          </w:rPr>
          <w:fldChar w:fldCharType="end"/>
        </w:r>
      </w:hyperlink>
    </w:p>
    <w:p w14:paraId="656C4680" w14:textId="6E60B8B5"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66" w:history="1">
        <w:r w:rsidRPr="00ED10A9">
          <w:rPr>
            <w:rStyle w:val="Hyperlink"/>
            <w:noProof/>
          </w:rPr>
          <w:t>Figure 2: Clinical Statement</w:t>
        </w:r>
        <w:r>
          <w:rPr>
            <w:noProof/>
            <w:webHidden/>
          </w:rPr>
          <w:tab/>
        </w:r>
        <w:r>
          <w:rPr>
            <w:noProof/>
            <w:webHidden/>
          </w:rPr>
          <w:fldChar w:fldCharType="begin"/>
        </w:r>
        <w:r>
          <w:rPr>
            <w:noProof/>
            <w:webHidden/>
          </w:rPr>
          <w:instrText xml:space="preserve"> PAGEREF _Toc5178966 \h </w:instrText>
        </w:r>
        <w:r>
          <w:rPr>
            <w:noProof/>
            <w:webHidden/>
          </w:rPr>
        </w:r>
        <w:r>
          <w:rPr>
            <w:noProof/>
            <w:webHidden/>
          </w:rPr>
          <w:fldChar w:fldCharType="separate"/>
        </w:r>
        <w:r>
          <w:rPr>
            <w:noProof/>
            <w:webHidden/>
          </w:rPr>
          <w:t>14</w:t>
        </w:r>
        <w:r>
          <w:rPr>
            <w:noProof/>
            <w:webHidden/>
          </w:rPr>
          <w:fldChar w:fldCharType="end"/>
        </w:r>
      </w:hyperlink>
    </w:p>
    <w:p w14:paraId="05D9790A" w14:textId="418A5F9D"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67" w:history="1">
        <w:r w:rsidRPr="00ED10A9">
          <w:rPr>
            <w:rStyle w:val="Hyperlink"/>
            <w:noProof/>
          </w:rPr>
          <w:t>Figure 3: Participant</w:t>
        </w:r>
        <w:r>
          <w:rPr>
            <w:noProof/>
            <w:webHidden/>
          </w:rPr>
          <w:tab/>
        </w:r>
        <w:r>
          <w:rPr>
            <w:noProof/>
            <w:webHidden/>
          </w:rPr>
          <w:fldChar w:fldCharType="begin"/>
        </w:r>
        <w:r>
          <w:rPr>
            <w:noProof/>
            <w:webHidden/>
          </w:rPr>
          <w:instrText xml:space="preserve"> PAGEREF _Toc5178967 \h </w:instrText>
        </w:r>
        <w:r>
          <w:rPr>
            <w:noProof/>
            <w:webHidden/>
          </w:rPr>
        </w:r>
        <w:r>
          <w:rPr>
            <w:noProof/>
            <w:webHidden/>
          </w:rPr>
          <w:fldChar w:fldCharType="separate"/>
        </w:r>
        <w:r>
          <w:rPr>
            <w:noProof/>
            <w:webHidden/>
          </w:rPr>
          <w:t>15</w:t>
        </w:r>
        <w:r>
          <w:rPr>
            <w:noProof/>
            <w:webHidden/>
          </w:rPr>
          <w:fldChar w:fldCharType="end"/>
        </w:r>
      </w:hyperlink>
    </w:p>
    <w:p w14:paraId="030534A0" w14:textId="371DAA13"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68" w:history="1">
        <w:r w:rsidRPr="00ED10A9">
          <w:rPr>
            <w:rStyle w:val="Hyperlink"/>
            <w:noProof/>
          </w:rPr>
          <w:t>Figure 4: Circumstance and Subtypes</w:t>
        </w:r>
        <w:r>
          <w:rPr>
            <w:noProof/>
            <w:webHidden/>
          </w:rPr>
          <w:tab/>
        </w:r>
        <w:r>
          <w:rPr>
            <w:noProof/>
            <w:webHidden/>
          </w:rPr>
          <w:fldChar w:fldCharType="begin"/>
        </w:r>
        <w:r>
          <w:rPr>
            <w:noProof/>
            <w:webHidden/>
          </w:rPr>
          <w:instrText xml:space="preserve"> PAGEREF _Toc5178968 \h </w:instrText>
        </w:r>
        <w:r>
          <w:rPr>
            <w:noProof/>
            <w:webHidden/>
          </w:rPr>
        </w:r>
        <w:r>
          <w:rPr>
            <w:noProof/>
            <w:webHidden/>
          </w:rPr>
          <w:fldChar w:fldCharType="separate"/>
        </w:r>
        <w:r>
          <w:rPr>
            <w:noProof/>
            <w:webHidden/>
          </w:rPr>
          <w:t>16</w:t>
        </w:r>
        <w:r>
          <w:rPr>
            <w:noProof/>
            <w:webHidden/>
          </w:rPr>
          <w:fldChar w:fldCharType="end"/>
        </w:r>
      </w:hyperlink>
    </w:p>
    <w:p w14:paraId="79C0963E" w14:textId="6F8AEE2C"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69" w:history="1">
        <w:r w:rsidRPr="00ED10A9">
          <w:rPr>
            <w:rStyle w:val="Hyperlink"/>
            <w:noProof/>
          </w:rPr>
          <w:t>Figure 5: RequestCircumstance</w:t>
        </w:r>
        <w:r>
          <w:rPr>
            <w:noProof/>
            <w:webHidden/>
          </w:rPr>
          <w:tab/>
        </w:r>
        <w:r>
          <w:rPr>
            <w:noProof/>
            <w:webHidden/>
          </w:rPr>
          <w:fldChar w:fldCharType="begin"/>
        </w:r>
        <w:r>
          <w:rPr>
            <w:noProof/>
            <w:webHidden/>
          </w:rPr>
          <w:instrText xml:space="preserve"> PAGEREF _Toc5178969 \h </w:instrText>
        </w:r>
        <w:r>
          <w:rPr>
            <w:noProof/>
            <w:webHidden/>
          </w:rPr>
        </w:r>
        <w:r>
          <w:rPr>
            <w:noProof/>
            <w:webHidden/>
          </w:rPr>
          <w:fldChar w:fldCharType="separate"/>
        </w:r>
        <w:r>
          <w:rPr>
            <w:noProof/>
            <w:webHidden/>
          </w:rPr>
          <w:t>18</w:t>
        </w:r>
        <w:r>
          <w:rPr>
            <w:noProof/>
            <w:webHidden/>
          </w:rPr>
          <w:fldChar w:fldCharType="end"/>
        </w:r>
      </w:hyperlink>
    </w:p>
    <w:p w14:paraId="6C50CA99" w14:textId="7D46A041"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0" w:history="1">
        <w:r w:rsidRPr="00ED10A9">
          <w:rPr>
            <w:rStyle w:val="Hyperlink"/>
            <w:noProof/>
          </w:rPr>
          <w:t>Figure 6: Repetition</w:t>
        </w:r>
        <w:r>
          <w:rPr>
            <w:noProof/>
            <w:webHidden/>
          </w:rPr>
          <w:tab/>
        </w:r>
        <w:r>
          <w:rPr>
            <w:noProof/>
            <w:webHidden/>
          </w:rPr>
          <w:fldChar w:fldCharType="begin"/>
        </w:r>
        <w:r>
          <w:rPr>
            <w:noProof/>
            <w:webHidden/>
          </w:rPr>
          <w:instrText xml:space="preserve"> PAGEREF _Toc5178970 \h </w:instrText>
        </w:r>
        <w:r>
          <w:rPr>
            <w:noProof/>
            <w:webHidden/>
          </w:rPr>
        </w:r>
        <w:r>
          <w:rPr>
            <w:noProof/>
            <w:webHidden/>
          </w:rPr>
          <w:fldChar w:fldCharType="separate"/>
        </w:r>
        <w:r>
          <w:rPr>
            <w:noProof/>
            <w:webHidden/>
          </w:rPr>
          <w:t>19</w:t>
        </w:r>
        <w:r>
          <w:rPr>
            <w:noProof/>
            <w:webHidden/>
          </w:rPr>
          <w:fldChar w:fldCharType="end"/>
        </w:r>
      </w:hyperlink>
    </w:p>
    <w:p w14:paraId="72794D16" w14:textId="24910EE9"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1" w:history="1">
        <w:r w:rsidRPr="00ED10A9">
          <w:rPr>
            <w:rStyle w:val="Hyperlink"/>
            <w:noProof/>
          </w:rPr>
          <w:t>Figure 7: PerformanceCircumstance</w:t>
        </w:r>
        <w:r>
          <w:rPr>
            <w:noProof/>
            <w:webHidden/>
          </w:rPr>
          <w:tab/>
        </w:r>
        <w:r>
          <w:rPr>
            <w:noProof/>
            <w:webHidden/>
          </w:rPr>
          <w:fldChar w:fldCharType="begin"/>
        </w:r>
        <w:r>
          <w:rPr>
            <w:noProof/>
            <w:webHidden/>
          </w:rPr>
          <w:instrText xml:space="preserve"> PAGEREF _Toc5178971 \h </w:instrText>
        </w:r>
        <w:r>
          <w:rPr>
            <w:noProof/>
            <w:webHidden/>
          </w:rPr>
        </w:r>
        <w:r>
          <w:rPr>
            <w:noProof/>
            <w:webHidden/>
          </w:rPr>
          <w:fldChar w:fldCharType="separate"/>
        </w:r>
        <w:r>
          <w:rPr>
            <w:noProof/>
            <w:webHidden/>
          </w:rPr>
          <w:t>19</w:t>
        </w:r>
        <w:r>
          <w:rPr>
            <w:noProof/>
            <w:webHidden/>
          </w:rPr>
          <w:fldChar w:fldCharType="end"/>
        </w:r>
      </w:hyperlink>
    </w:p>
    <w:p w14:paraId="328F286C" w14:textId="03F9AAC4"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2" w:history="1">
        <w:r w:rsidRPr="00ED10A9">
          <w:rPr>
            <w:rStyle w:val="Hyperlink"/>
            <w:noProof/>
          </w:rPr>
          <w:t>Figure 8: UnstructuredCircumstance</w:t>
        </w:r>
        <w:r>
          <w:rPr>
            <w:noProof/>
            <w:webHidden/>
          </w:rPr>
          <w:tab/>
        </w:r>
        <w:r>
          <w:rPr>
            <w:noProof/>
            <w:webHidden/>
          </w:rPr>
          <w:fldChar w:fldCharType="begin"/>
        </w:r>
        <w:r>
          <w:rPr>
            <w:noProof/>
            <w:webHidden/>
          </w:rPr>
          <w:instrText xml:space="preserve"> PAGEREF _Toc5178972 \h </w:instrText>
        </w:r>
        <w:r>
          <w:rPr>
            <w:noProof/>
            <w:webHidden/>
          </w:rPr>
        </w:r>
        <w:r>
          <w:rPr>
            <w:noProof/>
            <w:webHidden/>
          </w:rPr>
          <w:fldChar w:fldCharType="separate"/>
        </w:r>
        <w:r>
          <w:rPr>
            <w:noProof/>
            <w:webHidden/>
          </w:rPr>
          <w:t>20</w:t>
        </w:r>
        <w:r>
          <w:rPr>
            <w:noProof/>
            <w:webHidden/>
          </w:rPr>
          <w:fldChar w:fldCharType="end"/>
        </w:r>
      </w:hyperlink>
    </w:p>
    <w:p w14:paraId="390E9293" w14:textId="327E5902"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3" w:history="1">
        <w:r w:rsidRPr="00ED10A9">
          <w:rPr>
            <w:rStyle w:val="Hyperlink"/>
            <w:noProof/>
          </w:rPr>
          <w:t>Figure 9: StatementAssociation</w:t>
        </w:r>
        <w:r>
          <w:rPr>
            <w:noProof/>
            <w:webHidden/>
          </w:rPr>
          <w:tab/>
        </w:r>
        <w:r>
          <w:rPr>
            <w:noProof/>
            <w:webHidden/>
          </w:rPr>
          <w:fldChar w:fldCharType="begin"/>
        </w:r>
        <w:r>
          <w:rPr>
            <w:noProof/>
            <w:webHidden/>
          </w:rPr>
          <w:instrText xml:space="preserve"> PAGEREF _Toc5178973 \h </w:instrText>
        </w:r>
        <w:r>
          <w:rPr>
            <w:noProof/>
            <w:webHidden/>
          </w:rPr>
        </w:r>
        <w:r>
          <w:rPr>
            <w:noProof/>
            <w:webHidden/>
          </w:rPr>
          <w:fldChar w:fldCharType="separate"/>
        </w:r>
        <w:r>
          <w:rPr>
            <w:noProof/>
            <w:webHidden/>
          </w:rPr>
          <w:t>21</w:t>
        </w:r>
        <w:r>
          <w:rPr>
            <w:noProof/>
            <w:webHidden/>
          </w:rPr>
          <w:fldChar w:fldCharType="end"/>
        </w:r>
      </w:hyperlink>
    </w:p>
    <w:p w14:paraId="7F19D4FC" w14:textId="532B4DC0"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4" w:history="1">
        <w:r w:rsidRPr="00ED10A9">
          <w:rPr>
            <w:rStyle w:val="Hyperlink"/>
            <w:noProof/>
          </w:rPr>
          <w:t>Figure 10: Result Hierarchy</w:t>
        </w:r>
        <w:r>
          <w:rPr>
            <w:noProof/>
            <w:webHidden/>
          </w:rPr>
          <w:tab/>
        </w:r>
        <w:r>
          <w:rPr>
            <w:noProof/>
            <w:webHidden/>
          </w:rPr>
          <w:fldChar w:fldCharType="begin"/>
        </w:r>
        <w:r>
          <w:rPr>
            <w:noProof/>
            <w:webHidden/>
          </w:rPr>
          <w:instrText xml:space="preserve"> PAGEREF _Toc5178974 \h </w:instrText>
        </w:r>
        <w:r>
          <w:rPr>
            <w:noProof/>
            <w:webHidden/>
          </w:rPr>
        </w:r>
        <w:r>
          <w:rPr>
            <w:noProof/>
            <w:webHidden/>
          </w:rPr>
          <w:fldChar w:fldCharType="separate"/>
        </w:r>
        <w:r>
          <w:rPr>
            <w:noProof/>
            <w:webHidden/>
          </w:rPr>
          <w:t>22</w:t>
        </w:r>
        <w:r>
          <w:rPr>
            <w:noProof/>
            <w:webHidden/>
          </w:rPr>
          <w:fldChar w:fldCharType="end"/>
        </w:r>
      </w:hyperlink>
    </w:p>
    <w:p w14:paraId="1D0CC19C" w14:textId="63302499"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5" w:history="1">
        <w:r w:rsidRPr="00ED10A9">
          <w:rPr>
            <w:rStyle w:val="Hyperlink"/>
            <w:noProof/>
          </w:rPr>
          <w:t>Figure 11: InterventionResult</w:t>
        </w:r>
        <w:r>
          <w:rPr>
            <w:noProof/>
            <w:webHidden/>
          </w:rPr>
          <w:tab/>
        </w:r>
        <w:r>
          <w:rPr>
            <w:noProof/>
            <w:webHidden/>
          </w:rPr>
          <w:fldChar w:fldCharType="begin"/>
        </w:r>
        <w:r>
          <w:rPr>
            <w:noProof/>
            <w:webHidden/>
          </w:rPr>
          <w:instrText xml:space="preserve"> PAGEREF _Toc5178975 \h </w:instrText>
        </w:r>
        <w:r>
          <w:rPr>
            <w:noProof/>
            <w:webHidden/>
          </w:rPr>
        </w:r>
        <w:r>
          <w:rPr>
            <w:noProof/>
            <w:webHidden/>
          </w:rPr>
          <w:fldChar w:fldCharType="separate"/>
        </w:r>
        <w:r>
          <w:rPr>
            <w:noProof/>
            <w:webHidden/>
          </w:rPr>
          <w:t>24</w:t>
        </w:r>
        <w:r>
          <w:rPr>
            <w:noProof/>
            <w:webHidden/>
          </w:rPr>
          <w:fldChar w:fldCharType="end"/>
        </w:r>
      </w:hyperlink>
    </w:p>
    <w:p w14:paraId="0D6C2D1B" w14:textId="317E6CF7"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6" w:history="1">
        <w:r w:rsidRPr="00ED10A9">
          <w:rPr>
            <w:rStyle w:val="Hyperlink"/>
            <w:noProof/>
          </w:rPr>
          <w:t>Figure 12: ObservationResult</w:t>
        </w:r>
        <w:r>
          <w:rPr>
            <w:noProof/>
            <w:webHidden/>
          </w:rPr>
          <w:tab/>
        </w:r>
        <w:r>
          <w:rPr>
            <w:noProof/>
            <w:webHidden/>
          </w:rPr>
          <w:fldChar w:fldCharType="begin"/>
        </w:r>
        <w:r>
          <w:rPr>
            <w:noProof/>
            <w:webHidden/>
          </w:rPr>
          <w:instrText xml:space="preserve"> PAGEREF _Toc5178976 \h </w:instrText>
        </w:r>
        <w:r>
          <w:rPr>
            <w:noProof/>
            <w:webHidden/>
          </w:rPr>
        </w:r>
        <w:r>
          <w:rPr>
            <w:noProof/>
            <w:webHidden/>
          </w:rPr>
          <w:fldChar w:fldCharType="separate"/>
        </w:r>
        <w:r>
          <w:rPr>
            <w:noProof/>
            <w:webHidden/>
          </w:rPr>
          <w:t>24</w:t>
        </w:r>
        <w:r>
          <w:rPr>
            <w:noProof/>
            <w:webHidden/>
          </w:rPr>
          <w:fldChar w:fldCharType="end"/>
        </w:r>
      </w:hyperlink>
    </w:p>
    <w:p w14:paraId="0A0B1777" w14:textId="547E45A4" w:rsidR="00AC39E3" w:rsidRDefault="00AC39E3">
      <w:pPr>
        <w:pStyle w:val="TableofFigures"/>
        <w:tabs>
          <w:tab w:val="right" w:leader="dot" w:pos="9570"/>
        </w:tabs>
        <w:rPr>
          <w:rFonts w:asciiTheme="minorHAnsi" w:eastAsiaTheme="minorEastAsia" w:hAnsiTheme="minorHAnsi" w:cstheme="minorBidi"/>
          <w:noProof/>
          <w:lang w:bidi="ar-SA"/>
        </w:rPr>
      </w:pPr>
      <w:hyperlink w:anchor="_Toc5178977" w:history="1">
        <w:r w:rsidRPr="00ED10A9">
          <w:rPr>
            <w:rStyle w:val="Hyperlink"/>
            <w:noProof/>
          </w:rPr>
          <w:t>Figure 13: Topic Comparison for a Complex Topic</w:t>
        </w:r>
        <w:r>
          <w:rPr>
            <w:noProof/>
            <w:webHidden/>
          </w:rPr>
          <w:tab/>
        </w:r>
        <w:r>
          <w:rPr>
            <w:noProof/>
            <w:webHidden/>
          </w:rPr>
          <w:fldChar w:fldCharType="begin"/>
        </w:r>
        <w:r>
          <w:rPr>
            <w:noProof/>
            <w:webHidden/>
          </w:rPr>
          <w:instrText xml:space="preserve"> PAGEREF _Toc5178977 \h </w:instrText>
        </w:r>
        <w:r>
          <w:rPr>
            <w:noProof/>
            <w:webHidden/>
          </w:rPr>
        </w:r>
        <w:r>
          <w:rPr>
            <w:noProof/>
            <w:webHidden/>
          </w:rPr>
          <w:fldChar w:fldCharType="separate"/>
        </w:r>
        <w:r>
          <w:rPr>
            <w:noProof/>
            <w:webHidden/>
          </w:rPr>
          <w:t>32</w:t>
        </w:r>
        <w:r>
          <w:rPr>
            <w:noProof/>
            <w:webHidden/>
          </w:rPr>
          <w:fldChar w:fldCharType="end"/>
        </w:r>
      </w:hyperlink>
    </w:p>
    <w:p w14:paraId="647B93C3" w14:textId="2A5CC7D7" w:rsidR="007A43F3" w:rsidRDefault="007A43F3">
      <w:pPr>
        <w:pStyle w:val="BodyText"/>
      </w:pPr>
      <w:r>
        <w:fldChar w:fldCharType="end"/>
      </w:r>
    </w:p>
    <w:p w14:paraId="095D6F35" w14:textId="60800C68" w:rsidR="007A43F3" w:rsidRDefault="007A43F3">
      <w:pPr>
        <w:pStyle w:val="BodyText"/>
      </w:pPr>
    </w:p>
    <w:p w14:paraId="2B68EEEA" w14:textId="73A24785" w:rsidR="007A43F3" w:rsidRDefault="007A43F3">
      <w:pPr>
        <w:pStyle w:val="BodyText"/>
      </w:pPr>
    </w:p>
    <w:p w14:paraId="339EA238" w14:textId="67C1FD35" w:rsidR="007A43F3" w:rsidRDefault="007A43F3">
      <w:pPr>
        <w:pStyle w:val="BodyText"/>
      </w:pPr>
    </w:p>
    <w:p w14:paraId="181BC34E" w14:textId="7C205422" w:rsidR="007A43F3" w:rsidRDefault="007A43F3">
      <w:pPr>
        <w:pStyle w:val="BodyText"/>
      </w:pPr>
    </w:p>
    <w:p w14:paraId="7F48A385" w14:textId="77777777" w:rsidR="007A43F3" w:rsidRDefault="007A43F3">
      <w:pPr>
        <w:pStyle w:val="BodyText"/>
      </w:pPr>
    </w:p>
    <w:p w14:paraId="4C781694" w14:textId="36070289" w:rsidR="008E6107" w:rsidRDefault="008E6107">
      <w:pPr>
        <w:pStyle w:val="BodyText"/>
      </w:pPr>
    </w:p>
    <w:p w14:paraId="45F90248" w14:textId="7CD96D0D" w:rsidR="008E6107" w:rsidRDefault="008E6107">
      <w:pPr>
        <w:pStyle w:val="BodyText"/>
      </w:pPr>
    </w:p>
    <w:p w14:paraId="3C399751" w14:textId="77777777" w:rsidR="008E6107" w:rsidRDefault="008E6107">
      <w:pPr>
        <w:pStyle w:val="BodyText"/>
      </w:pPr>
    </w:p>
    <w:p w14:paraId="277B5743" w14:textId="2451A560" w:rsidR="007A43F3" w:rsidRDefault="007A43F3">
      <w:bookmarkStart w:id="1" w:name="_bookmark0"/>
      <w:bookmarkStart w:id="2" w:name="Table_of_Contents"/>
      <w:bookmarkEnd w:id="1"/>
      <w:bookmarkEnd w:id="2"/>
      <w:r>
        <w:br w:type="page"/>
      </w:r>
    </w:p>
    <w:p w14:paraId="6B422120" w14:textId="77777777" w:rsidR="008E6107" w:rsidRDefault="008E6107"/>
    <w:p w14:paraId="7796678E" w14:textId="6CFBEE97" w:rsidR="007B288A" w:rsidRPr="00275D52" w:rsidRDefault="00C93035" w:rsidP="006B2504">
      <w:pPr>
        <w:pStyle w:val="Heading1"/>
        <w:rPr>
          <w:sz w:val="36"/>
          <w:szCs w:val="36"/>
        </w:rPr>
      </w:pPr>
      <w:bookmarkStart w:id="3" w:name="_Toc1824806"/>
      <w:bookmarkStart w:id="4" w:name="_Toc5180871"/>
      <w:r w:rsidRPr="007B288A">
        <w:t>Introduction</w:t>
      </w:r>
      <w:bookmarkEnd w:id="3"/>
      <w:bookmarkEnd w:id="4"/>
    </w:p>
    <w:p w14:paraId="17FD04DA" w14:textId="77777777" w:rsidR="00275D52" w:rsidRPr="00275D52" w:rsidRDefault="00275D52" w:rsidP="00275D52">
      <w:pPr>
        <w:pStyle w:val="BodyText"/>
      </w:pPr>
    </w:p>
    <w:p w14:paraId="69EE95EC" w14:textId="247F8080" w:rsidR="007B288A" w:rsidRPr="007B288A" w:rsidRDefault="007B288A" w:rsidP="00FB2590">
      <w:pPr>
        <w:pStyle w:val="Heading2"/>
      </w:pPr>
      <w:bookmarkStart w:id="5" w:name="_Toc5180872"/>
      <w:r>
        <w:t>B</w:t>
      </w:r>
      <w:r w:rsidR="00275D52">
        <w:t>ackground</w:t>
      </w:r>
      <w:bookmarkEnd w:id="5"/>
    </w:p>
    <w:p w14:paraId="45219635" w14:textId="77777777" w:rsidR="007B78B2" w:rsidRDefault="007B78B2" w:rsidP="0030693E">
      <w:pPr>
        <w:pStyle w:val="BodyText"/>
      </w:pPr>
    </w:p>
    <w:p w14:paraId="0892F62C" w14:textId="41B0E020" w:rsidR="00964D67" w:rsidRPr="00964D67" w:rsidRDefault="00964D67" w:rsidP="00964D67">
      <w:pPr>
        <w:pStyle w:val="BodyText"/>
      </w:pPr>
      <w:bookmarkStart w:id="6" w:name="1.1._Background"/>
      <w:bookmarkEnd w:id="6"/>
    </w:p>
    <w:p w14:paraId="5AEE1E1C" w14:textId="69C94F96" w:rsidR="0013148D" w:rsidRDefault="00C93035">
      <w:pPr>
        <w:pStyle w:val="BodyText"/>
        <w:spacing w:before="194" w:line="249" w:lineRule="auto"/>
        <w:ind w:left="1060" w:right="118"/>
        <w:jc w:val="both"/>
      </w:pPr>
      <w:r>
        <w:t xml:space="preserve">The Clinical Information Modeling Initiative (CIMI) is an HL7 group that is defining a library of </w:t>
      </w:r>
      <w:r>
        <w:rPr>
          <w:spacing w:val="-5"/>
        </w:rPr>
        <w:t xml:space="preserve">de- </w:t>
      </w:r>
      <w:r>
        <w:t>tailed</w:t>
      </w:r>
      <w:r>
        <w:rPr>
          <w:spacing w:val="-10"/>
        </w:rPr>
        <w:t xml:space="preserve"> </w:t>
      </w:r>
      <w:r>
        <w:t>clinical</w:t>
      </w:r>
      <w:r>
        <w:rPr>
          <w:spacing w:val="-10"/>
        </w:rPr>
        <w:t xml:space="preserve"> </w:t>
      </w:r>
      <w:r>
        <w:t>information</w:t>
      </w:r>
      <w:r>
        <w:rPr>
          <w:spacing w:val="-10"/>
        </w:rPr>
        <w:t xml:space="preserve"> </w:t>
      </w:r>
      <w:r>
        <w:t>models</w:t>
      </w:r>
      <w:r>
        <w:rPr>
          <w:spacing w:val="-10"/>
        </w:rPr>
        <w:t xml:space="preserve"> </w:t>
      </w:r>
      <w:r>
        <w:t>using</w:t>
      </w:r>
      <w:r>
        <w:rPr>
          <w:spacing w:val="-10"/>
        </w:rPr>
        <w:t xml:space="preserve"> </w:t>
      </w:r>
      <w:r>
        <w:t>a</w:t>
      </w:r>
      <w:r>
        <w:rPr>
          <w:spacing w:val="-10"/>
        </w:rPr>
        <w:t xml:space="preserve"> </w:t>
      </w:r>
      <w:r>
        <w:t>common</w:t>
      </w:r>
      <w:r>
        <w:rPr>
          <w:spacing w:val="-10"/>
        </w:rPr>
        <w:t xml:space="preserve"> </w:t>
      </w:r>
      <w:r>
        <w:t>modeling</w:t>
      </w:r>
      <w:r>
        <w:rPr>
          <w:spacing w:val="-10"/>
        </w:rPr>
        <w:t xml:space="preserve"> </w:t>
      </w:r>
      <w:r>
        <w:t>formalism.</w:t>
      </w:r>
      <w:r>
        <w:rPr>
          <w:spacing w:val="-10"/>
        </w:rPr>
        <w:t xml:space="preserve"> </w:t>
      </w:r>
      <w:r>
        <w:t>CIMI</w:t>
      </w:r>
      <w:r>
        <w:rPr>
          <w:spacing w:val="-10"/>
        </w:rPr>
        <w:t xml:space="preserve"> </w:t>
      </w:r>
      <w:r>
        <w:t>was</w:t>
      </w:r>
      <w:r>
        <w:rPr>
          <w:spacing w:val="-10"/>
        </w:rPr>
        <w:t xml:space="preserve"> </w:t>
      </w:r>
      <w:r>
        <w:t>established</w:t>
      </w:r>
      <w:r>
        <w:rPr>
          <w:spacing w:val="-10"/>
        </w:rPr>
        <w:t xml:space="preserve"> </w:t>
      </w:r>
      <w:r>
        <w:t>to</w:t>
      </w:r>
      <w:r>
        <w:rPr>
          <w:spacing w:val="-10"/>
        </w:rPr>
        <w:t xml:space="preserve"> </w:t>
      </w:r>
      <w:r>
        <w:t>improve the interoperability of healthcare information systems through shared implementable clinical</w:t>
      </w:r>
      <w:r>
        <w:rPr>
          <w:spacing w:val="-26"/>
        </w:rPr>
        <w:t xml:space="preserve"> </w:t>
      </w:r>
      <w:r>
        <w:t>information models</w:t>
      </w:r>
      <w:r>
        <w:rPr>
          <w:spacing w:val="-4"/>
        </w:rPr>
        <w:t xml:space="preserve"> </w:t>
      </w:r>
      <w:r>
        <w:t>that</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generate</w:t>
      </w:r>
      <w:r>
        <w:rPr>
          <w:spacing w:val="-4"/>
        </w:rPr>
        <w:t xml:space="preserve"> </w:t>
      </w:r>
      <w:r>
        <w:t>platform-specific</w:t>
      </w:r>
      <w:r>
        <w:rPr>
          <w:spacing w:val="-4"/>
        </w:rPr>
        <w:t xml:space="preserve"> </w:t>
      </w:r>
      <w:r>
        <w:t>model</w:t>
      </w:r>
      <w:r>
        <w:rPr>
          <w:spacing w:val="-4"/>
        </w:rPr>
        <w:t xml:space="preserve"> </w:t>
      </w:r>
      <w:r>
        <w:t>specifications</w:t>
      </w:r>
      <w:r>
        <w:rPr>
          <w:spacing w:val="-4"/>
        </w:rPr>
        <w:t xml:space="preserve"> </w:t>
      </w:r>
      <w:r>
        <w:t>such</w:t>
      </w:r>
      <w:r>
        <w:rPr>
          <w:spacing w:val="-4"/>
        </w:rPr>
        <w:t xml:space="preserve"> </w:t>
      </w:r>
      <w:r>
        <w:t>as</w:t>
      </w:r>
      <w:r>
        <w:rPr>
          <w:spacing w:val="-3"/>
        </w:rPr>
        <w:t xml:space="preserve"> </w:t>
      </w:r>
      <w:r>
        <w:t>FHIR</w:t>
      </w:r>
      <w:r>
        <w:rPr>
          <w:spacing w:val="-4"/>
        </w:rPr>
        <w:t xml:space="preserve"> </w:t>
      </w:r>
      <w:r>
        <w:t>profiles</w:t>
      </w:r>
      <w:r>
        <w:rPr>
          <w:spacing w:val="-4"/>
        </w:rPr>
        <w:t xml:space="preserve"> </w:t>
      </w:r>
      <w:r>
        <w:t>or</w:t>
      </w:r>
      <w:r>
        <w:rPr>
          <w:spacing w:val="-4"/>
        </w:rPr>
        <w:t xml:space="preserve"> </w:t>
      </w:r>
      <w:r>
        <w:rPr>
          <w:spacing w:val="-6"/>
        </w:rPr>
        <w:t xml:space="preserve">CDA </w:t>
      </w:r>
      <w:r>
        <w:t xml:space="preserve">templates. These models are grouped into semantically equivalent (or ‘isosemantic’) families of clinical models, which capture the same clinical meaning using different combinations of concept </w:t>
      </w:r>
      <w:r w:rsidR="00A32B38">
        <w:rPr>
          <w:spacing w:val="-2"/>
        </w:rPr>
        <w:t>pre-coordina</w:t>
      </w:r>
      <w:r>
        <w:t>tion and corresponding information model structure.</w:t>
      </w:r>
    </w:p>
    <w:p w14:paraId="6AFF23CD" w14:textId="77777777" w:rsidR="007159D9" w:rsidRDefault="007159D9">
      <w:pPr>
        <w:pStyle w:val="BodyText"/>
        <w:spacing w:before="194" w:line="249" w:lineRule="auto"/>
        <w:ind w:left="1060" w:right="118"/>
        <w:jc w:val="both"/>
      </w:pPr>
    </w:p>
    <w:p w14:paraId="0997641F" w14:textId="77777777" w:rsidR="007159D9" w:rsidRPr="007159D9" w:rsidRDefault="007159D9" w:rsidP="007159D9">
      <w:pPr>
        <w:pStyle w:val="BodyText"/>
        <w:ind w:left="1060"/>
        <w:rPr>
          <w:b/>
        </w:rPr>
      </w:pPr>
      <w:r w:rsidRPr="007159D9">
        <w:rPr>
          <w:b/>
        </w:rPr>
        <w:t>Isosemantic Models</w:t>
      </w:r>
    </w:p>
    <w:p w14:paraId="0FE8AB51" w14:textId="695ED4F0" w:rsidR="007159D9" w:rsidRPr="007159D9" w:rsidRDefault="007159D9" w:rsidP="007159D9">
      <w:pPr>
        <w:pStyle w:val="BodyText"/>
        <w:spacing w:line="249" w:lineRule="auto"/>
        <w:ind w:left="1060" w:right="118"/>
        <w:jc w:val="both"/>
      </w:pPr>
      <w:r w:rsidRPr="007159D9">
        <w:t>Ideally,</w:t>
      </w:r>
      <w:r w:rsidRPr="007159D9">
        <w:rPr>
          <w:spacing w:val="-13"/>
        </w:rPr>
        <w:t xml:space="preserve"> </w:t>
      </w:r>
      <w:r w:rsidRPr="007159D9">
        <w:t>clinical</w:t>
      </w:r>
      <w:r w:rsidRPr="007159D9">
        <w:rPr>
          <w:spacing w:val="-13"/>
        </w:rPr>
        <w:t xml:space="preserve"> </w:t>
      </w:r>
      <w:r w:rsidRPr="007159D9">
        <w:t>information</w:t>
      </w:r>
      <w:r w:rsidRPr="007159D9">
        <w:rPr>
          <w:spacing w:val="-13"/>
        </w:rPr>
        <w:t xml:space="preserve"> </w:t>
      </w:r>
      <w:r w:rsidRPr="007159D9">
        <w:t>is</w:t>
      </w:r>
      <w:r w:rsidRPr="007159D9">
        <w:rPr>
          <w:spacing w:val="-13"/>
        </w:rPr>
        <w:t xml:space="preserve"> </w:t>
      </w:r>
      <w:r w:rsidRPr="007159D9">
        <w:t>modeled</w:t>
      </w:r>
      <w:r w:rsidRPr="007159D9">
        <w:rPr>
          <w:spacing w:val="-13"/>
        </w:rPr>
        <w:t xml:space="preserve"> </w:t>
      </w:r>
      <w:r w:rsidRPr="007159D9">
        <w:t>in</w:t>
      </w:r>
      <w:r w:rsidRPr="007159D9">
        <w:rPr>
          <w:spacing w:val="-13"/>
        </w:rPr>
        <w:t xml:space="preserve"> </w:t>
      </w:r>
      <w:r w:rsidRPr="007159D9">
        <w:t>a</w:t>
      </w:r>
      <w:r w:rsidRPr="007159D9">
        <w:rPr>
          <w:spacing w:val="-13"/>
        </w:rPr>
        <w:t xml:space="preserve"> </w:t>
      </w:r>
      <w:r w:rsidRPr="007159D9">
        <w:t>manner</w:t>
      </w:r>
      <w:r w:rsidRPr="007159D9">
        <w:rPr>
          <w:spacing w:val="-13"/>
        </w:rPr>
        <w:t xml:space="preserve"> </w:t>
      </w:r>
      <w:r w:rsidRPr="007159D9">
        <w:t>that</w:t>
      </w:r>
      <w:r w:rsidRPr="007159D9">
        <w:rPr>
          <w:spacing w:val="-13"/>
        </w:rPr>
        <w:t xml:space="preserve"> </w:t>
      </w:r>
      <w:r w:rsidRPr="007159D9">
        <w:t>is</w:t>
      </w:r>
      <w:r w:rsidRPr="007159D9">
        <w:rPr>
          <w:spacing w:val="-13"/>
        </w:rPr>
        <w:t xml:space="preserve"> </w:t>
      </w:r>
      <w:r w:rsidRPr="007159D9">
        <w:t>most</w:t>
      </w:r>
      <w:r w:rsidRPr="007159D9">
        <w:rPr>
          <w:spacing w:val="-13"/>
        </w:rPr>
        <w:t xml:space="preserve"> </w:t>
      </w:r>
      <w:r w:rsidRPr="007159D9">
        <w:t>efficient</w:t>
      </w:r>
      <w:r w:rsidRPr="007159D9">
        <w:rPr>
          <w:spacing w:val="-13"/>
        </w:rPr>
        <w:t xml:space="preserve"> </w:t>
      </w:r>
      <w:r w:rsidRPr="007159D9">
        <w:t>for</w:t>
      </w:r>
      <w:r w:rsidRPr="007159D9">
        <w:rPr>
          <w:spacing w:val="-13"/>
        </w:rPr>
        <w:t xml:space="preserve"> </w:t>
      </w:r>
      <w:r w:rsidRPr="007159D9">
        <w:t>use.</w:t>
      </w:r>
      <w:r w:rsidRPr="007159D9">
        <w:rPr>
          <w:spacing w:val="-13"/>
        </w:rPr>
        <w:t xml:space="preserve"> </w:t>
      </w:r>
      <w:r w:rsidRPr="007159D9">
        <w:t>This</w:t>
      </w:r>
      <w:r w:rsidRPr="007159D9">
        <w:rPr>
          <w:spacing w:val="-13"/>
        </w:rPr>
        <w:t xml:space="preserve"> </w:t>
      </w:r>
      <w:r w:rsidRPr="007159D9">
        <w:t>is</w:t>
      </w:r>
      <w:r w:rsidRPr="007159D9">
        <w:rPr>
          <w:spacing w:val="-13"/>
        </w:rPr>
        <w:t xml:space="preserve"> </w:t>
      </w:r>
      <w:r w:rsidRPr="007159D9">
        <w:t>a</w:t>
      </w:r>
      <w:r w:rsidRPr="007159D9">
        <w:rPr>
          <w:spacing w:val="-13"/>
        </w:rPr>
        <w:t xml:space="preserve"> </w:t>
      </w:r>
      <w:r w:rsidRPr="007159D9">
        <w:t>problem</w:t>
      </w:r>
      <w:r w:rsidRPr="007159D9">
        <w:rPr>
          <w:spacing w:val="-13"/>
        </w:rPr>
        <w:t xml:space="preserve"> </w:t>
      </w:r>
      <w:r w:rsidRPr="007159D9">
        <w:t>because there are many different use cases for clinical information with a wide range of requirements. There is</w:t>
      </w:r>
      <w:r w:rsidRPr="007159D9">
        <w:rPr>
          <w:spacing w:val="-34"/>
        </w:rPr>
        <w:t xml:space="preserve"> </w:t>
      </w:r>
      <w:r w:rsidRPr="007159D9">
        <w:t>no single model that can be the most efficient model for all the various use cases. Maximum efficiency for each</w:t>
      </w:r>
      <w:r w:rsidRPr="007159D9">
        <w:rPr>
          <w:spacing w:val="-4"/>
        </w:rPr>
        <w:t xml:space="preserve"> </w:t>
      </w:r>
      <w:r w:rsidRPr="007159D9">
        <w:t>use</w:t>
      </w:r>
      <w:r w:rsidRPr="007159D9">
        <w:rPr>
          <w:spacing w:val="-4"/>
        </w:rPr>
        <w:t xml:space="preserve"> </w:t>
      </w:r>
      <w:r w:rsidRPr="007159D9">
        <w:t>case</w:t>
      </w:r>
      <w:r w:rsidRPr="007159D9">
        <w:rPr>
          <w:spacing w:val="-4"/>
        </w:rPr>
        <w:t xml:space="preserve"> </w:t>
      </w:r>
      <w:r w:rsidRPr="007159D9">
        <w:t>necessitates</w:t>
      </w:r>
      <w:r w:rsidRPr="007159D9">
        <w:rPr>
          <w:spacing w:val="-4"/>
        </w:rPr>
        <w:t xml:space="preserve"> </w:t>
      </w:r>
      <w:r w:rsidRPr="007159D9">
        <w:t>that</w:t>
      </w:r>
      <w:r w:rsidRPr="007159D9">
        <w:rPr>
          <w:spacing w:val="-4"/>
        </w:rPr>
        <w:t xml:space="preserve"> </w:t>
      </w:r>
      <w:r w:rsidRPr="007159D9">
        <w:t>any</w:t>
      </w:r>
      <w:r w:rsidRPr="007159D9">
        <w:rPr>
          <w:spacing w:val="-4"/>
        </w:rPr>
        <w:t xml:space="preserve"> </w:t>
      </w:r>
      <w:r w:rsidRPr="007159D9">
        <w:t>particular</w:t>
      </w:r>
      <w:r w:rsidRPr="007159D9">
        <w:rPr>
          <w:spacing w:val="-4"/>
        </w:rPr>
        <w:t xml:space="preserve"> </w:t>
      </w:r>
      <w:r w:rsidRPr="007159D9">
        <w:t>clinical</w:t>
      </w:r>
      <w:r w:rsidRPr="007159D9">
        <w:rPr>
          <w:spacing w:val="-4"/>
        </w:rPr>
        <w:t xml:space="preserve"> </w:t>
      </w:r>
      <w:r w:rsidRPr="007159D9">
        <w:t>information</w:t>
      </w:r>
      <w:r w:rsidRPr="007159D9">
        <w:rPr>
          <w:spacing w:val="-4"/>
        </w:rPr>
        <w:t xml:space="preserve"> </w:t>
      </w:r>
      <w:r w:rsidRPr="007159D9">
        <w:t>be</w:t>
      </w:r>
      <w:r w:rsidRPr="007159D9">
        <w:rPr>
          <w:spacing w:val="-4"/>
        </w:rPr>
        <w:t xml:space="preserve"> </w:t>
      </w:r>
      <w:r w:rsidRPr="007159D9">
        <w:t>available</w:t>
      </w:r>
      <w:r w:rsidRPr="007159D9">
        <w:rPr>
          <w:spacing w:val="-4"/>
        </w:rPr>
        <w:t xml:space="preserve"> </w:t>
      </w:r>
      <w:r w:rsidRPr="007159D9">
        <w:t>in</w:t>
      </w:r>
      <w:r w:rsidRPr="007159D9">
        <w:rPr>
          <w:spacing w:val="-4"/>
        </w:rPr>
        <w:t xml:space="preserve"> </w:t>
      </w:r>
      <w:r w:rsidRPr="007159D9">
        <w:t>multiple</w:t>
      </w:r>
      <w:r w:rsidRPr="007159D9">
        <w:rPr>
          <w:spacing w:val="-4"/>
        </w:rPr>
        <w:t xml:space="preserve"> </w:t>
      </w:r>
      <w:r w:rsidRPr="007159D9">
        <w:t>modeled</w:t>
      </w:r>
      <w:r w:rsidRPr="007159D9">
        <w:rPr>
          <w:spacing w:val="-4"/>
        </w:rPr>
        <w:t xml:space="preserve"> </w:t>
      </w:r>
      <w:r w:rsidRPr="007159D9">
        <w:t>forms. These models, although different in form, semantically represent the same information, and are known as isosemantic models. Any particular detailed clinical model exists within a family of isosemantic</w:t>
      </w:r>
      <w:r w:rsidRPr="007159D9">
        <w:rPr>
          <w:spacing w:val="-26"/>
        </w:rPr>
        <w:t xml:space="preserve"> </w:t>
      </w:r>
      <w:r w:rsidRPr="007159D9">
        <w:t xml:space="preserve">siblings. </w:t>
      </w:r>
    </w:p>
    <w:p w14:paraId="761BFD43" w14:textId="77777777" w:rsidR="007159D9" w:rsidRDefault="007159D9" w:rsidP="007159D9">
      <w:pPr>
        <w:pStyle w:val="BodyText"/>
        <w:spacing w:line="249" w:lineRule="auto"/>
        <w:ind w:left="1060" w:right="118"/>
        <w:jc w:val="both"/>
        <w:rPr>
          <w:highlight w:val="green"/>
        </w:rPr>
      </w:pPr>
    </w:p>
    <w:p w14:paraId="382CB8B4" w14:textId="4208DEF9" w:rsidR="007159D9" w:rsidRDefault="007159D9" w:rsidP="007159D9">
      <w:pPr>
        <w:pStyle w:val="BodyText"/>
        <w:spacing w:line="249" w:lineRule="auto"/>
        <w:ind w:left="1060" w:right="118"/>
        <w:jc w:val="both"/>
        <w:rPr>
          <w:highlight w:val="green"/>
        </w:rPr>
      </w:pPr>
      <w:r>
        <w:t xml:space="preserve">Different isosemantic models can support different purposes, such as clinical data input, clinical data storage, clinical data querying, clinical data analysis, and modeler preference. </w:t>
      </w:r>
    </w:p>
    <w:p w14:paraId="7C05F800" w14:textId="4A71656C" w:rsidR="0013148D" w:rsidRDefault="00C93035">
      <w:pPr>
        <w:pStyle w:val="BodyText"/>
        <w:spacing w:before="174" w:line="249" w:lineRule="auto"/>
        <w:ind w:left="1060" w:right="119"/>
        <w:jc w:val="both"/>
      </w:pPr>
      <w:r>
        <w:t>Here, we introduce a new isosemantic representation that is designed to aid in the analysis of clinical information</w:t>
      </w:r>
      <w:r w:rsidR="007159D9">
        <w:t xml:space="preserve"> and will represent one member in each isosemantic family of detailed clinical models</w:t>
      </w:r>
      <w:r>
        <w:t>. This representation is called Analysis Normal Form (ANF).</w:t>
      </w:r>
    </w:p>
    <w:p w14:paraId="7B4CBF8A" w14:textId="4C9E8003" w:rsidR="00275D52" w:rsidRDefault="00275D52">
      <w:pPr>
        <w:pStyle w:val="BodyText"/>
        <w:spacing w:before="174" w:line="249" w:lineRule="auto"/>
        <w:ind w:left="1060" w:right="119"/>
        <w:jc w:val="both"/>
      </w:pPr>
      <w:r>
        <w:t>A FHIR implementation guide can eventually be developed.</w:t>
      </w:r>
    </w:p>
    <w:p w14:paraId="75303329" w14:textId="5527910C" w:rsidR="00000846" w:rsidRDefault="00000846">
      <w:pPr>
        <w:pStyle w:val="BodyText"/>
        <w:spacing w:before="174" w:line="249" w:lineRule="auto"/>
        <w:ind w:left="1060" w:right="119"/>
        <w:jc w:val="both"/>
        <w:rPr>
          <w:b/>
        </w:rPr>
      </w:pPr>
    </w:p>
    <w:p w14:paraId="3EDBA987" w14:textId="77777777" w:rsidR="00000846" w:rsidRPr="00DF1A57" w:rsidRDefault="00000846">
      <w:pPr>
        <w:pStyle w:val="BodyText"/>
        <w:spacing w:before="174" w:line="249" w:lineRule="auto"/>
        <w:ind w:left="1060" w:right="119"/>
        <w:jc w:val="both"/>
        <w:rPr>
          <w:b/>
        </w:rPr>
      </w:pPr>
    </w:p>
    <w:p w14:paraId="2F69DFA2" w14:textId="617AB8A8" w:rsidR="0013148D" w:rsidRPr="007B288A" w:rsidRDefault="00C93035" w:rsidP="00FB2590">
      <w:pPr>
        <w:pStyle w:val="Heading2"/>
      </w:pPr>
      <w:bookmarkStart w:id="7" w:name="1.2._Purpose"/>
      <w:bookmarkStart w:id="8" w:name="_Toc1824808"/>
      <w:bookmarkStart w:id="9" w:name="_Toc5180873"/>
      <w:bookmarkEnd w:id="7"/>
      <w:commentRangeStart w:id="10"/>
      <w:r w:rsidRPr="007B288A">
        <w:t>Purpose</w:t>
      </w:r>
      <w:bookmarkEnd w:id="8"/>
      <w:commentRangeEnd w:id="10"/>
      <w:r w:rsidR="00F64306" w:rsidRPr="007B288A">
        <w:commentReference w:id="10"/>
      </w:r>
      <w:bookmarkEnd w:id="9"/>
    </w:p>
    <w:p w14:paraId="0BB51DA0" w14:textId="0D96EF86" w:rsidR="0013148D" w:rsidRDefault="00C93035">
      <w:pPr>
        <w:pStyle w:val="BodyText"/>
        <w:spacing w:before="194" w:line="249" w:lineRule="auto"/>
        <w:ind w:left="1060" w:right="118"/>
        <w:jc w:val="both"/>
      </w:pPr>
      <w:r>
        <w:t>The purpose of this document is to inform the CIMI community about ANF and why it is needed as an additional standard isosemantic representation of models within CIMI.</w:t>
      </w:r>
    </w:p>
    <w:p w14:paraId="726F9D8D" w14:textId="3EFC1B11" w:rsidR="00DB6ACB" w:rsidRDefault="00DB6ACB">
      <w:pPr>
        <w:pStyle w:val="BodyText"/>
        <w:spacing w:before="194" w:line="249" w:lineRule="auto"/>
        <w:ind w:left="1060" w:right="118"/>
        <w:jc w:val="both"/>
      </w:pPr>
    </w:p>
    <w:p w14:paraId="6F1A499C" w14:textId="77777777" w:rsidR="00DB6ACB" w:rsidRPr="0058786E" w:rsidRDefault="00DB6ACB" w:rsidP="00DB6ACB">
      <w:pPr>
        <w:pStyle w:val="BodyText"/>
        <w:rPr>
          <w:b/>
        </w:rPr>
      </w:pPr>
      <w:r w:rsidRPr="0058786E">
        <w:rPr>
          <w:b/>
          <w:highlight w:val="yellow"/>
        </w:rPr>
        <w:t>From Ioana:</w:t>
      </w:r>
    </w:p>
    <w:p w14:paraId="5E86D1F1" w14:textId="77777777" w:rsidR="00DB6ACB" w:rsidRPr="007F410B" w:rsidRDefault="00DB6ACB" w:rsidP="00DB6ACB">
      <w:pPr>
        <w:pStyle w:val="BodyText"/>
        <w:rPr>
          <w:highlight w:val="green"/>
        </w:rPr>
      </w:pPr>
      <w:r w:rsidRPr="007F410B">
        <w:rPr>
          <w:highlight w:val="green"/>
        </w:rPr>
        <w:t>I believe the ANF specification can start answer the question: how do we describe a “clinical statement” in a paradigm-neutral way to support clinical decision support and patient safety?</w:t>
      </w:r>
    </w:p>
    <w:p w14:paraId="7530F685" w14:textId="77777777" w:rsidR="00DB6ACB" w:rsidRPr="007F410B" w:rsidRDefault="00DB6ACB" w:rsidP="00DB6ACB">
      <w:pPr>
        <w:pStyle w:val="BodyText"/>
        <w:rPr>
          <w:highlight w:val="green"/>
        </w:rPr>
      </w:pPr>
      <w:r w:rsidRPr="007F410B">
        <w:rPr>
          <w:highlight w:val="green"/>
        </w:rPr>
        <w:t xml:space="preserve">There are tens of examples of </w:t>
      </w:r>
      <w:r w:rsidRPr="007F410B">
        <w:rPr>
          <w:b/>
          <w:bCs/>
          <w:highlight w:val="green"/>
        </w:rPr>
        <w:t>Clinical Statements</w:t>
      </w:r>
      <w:r w:rsidRPr="007F410B">
        <w:rPr>
          <w:highlight w:val="green"/>
        </w:rPr>
        <w:t xml:space="preserve"> in the Consolidated CDA specification that was adopted by all the MU-certified EHR vendors. If we could demonstrate how ANF could be used to encode those clinical statements in an implementation-neutral way and perhaps even how that ANF expression can be used migrate to FHIR, we could provide a potent business case for ANF and Solor. </w:t>
      </w:r>
    </w:p>
    <w:p w14:paraId="726E42B3" w14:textId="77777777" w:rsidR="00DB6ACB" w:rsidRDefault="00DB6ACB" w:rsidP="00DB6ACB">
      <w:pPr>
        <w:pStyle w:val="BodyText"/>
        <w:rPr>
          <w:lang w:bidi="ar-SA"/>
        </w:rPr>
      </w:pPr>
      <w:r w:rsidRPr="007F410B">
        <w:rPr>
          <w:highlight w:val="green"/>
        </w:rPr>
        <w:t>I see an opportunity to say that the ANF specification provides harmonization across HL7 paradigms and perhaps foreshadow how this ANF specification can help. A work group to address these inconsistencies was established and then merged into Orders and Observation (O&amp;O) Work Group. If we want to present this ballot to the HL7 membership at-large.</w:t>
      </w:r>
    </w:p>
    <w:p w14:paraId="68A723EE" w14:textId="77777777" w:rsidR="00DB6ACB" w:rsidRDefault="00DB6ACB">
      <w:pPr>
        <w:pStyle w:val="BodyText"/>
        <w:spacing w:before="194" w:line="249" w:lineRule="auto"/>
        <w:ind w:left="1060" w:right="118"/>
        <w:jc w:val="both"/>
      </w:pPr>
    </w:p>
    <w:p w14:paraId="3E93BD3E" w14:textId="77777777" w:rsidR="007B288A" w:rsidRDefault="007B288A">
      <w:pPr>
        <w:pStyle w:val="BodyText"/>
        <w:spacing w:before="194" w:line="249" w:lineRule="auto"/>
        <w:ind w:left="1060" w:right="118"/>
        <w:jc w:val="both"/>
      </w:pPr>
    </w:p>
    <w:p w14:paraId="3E3E3973" w14:textId="46B03352" w:rsidR="0013148D" w:rsidRPr="007B288A" w:rsidRDefault="00C93035" w:rsidP="00FB2590">
      <w:pPr>
        <w:pStyle w:val="Heading2"/>
      </w:pPr>
      <w:bookmarkStart w:id="11" w:name="1.3._Scope"/>
      <w:bookmarkStart w:id="12" w:name="_Toc1824809"/>
      <w:bookmarkStart w:id="13" w:name="_Toc5180874"/>
      <w:bookmarkEnd w:id="11"/>
      <w:r w:rsidRPr="007B288A">
        <w:t>Scope</w:t>
      </w:r>
      <w:bookmarkEnd w:id="12"/>
      <w:bookmarkEnd w:id="13"/>
    </w:p>
    <w:p w14:paraId="742EBEB3" w14:textId="143AB9A4" w:rsidR="0013148D" w:rsidRDefault="00C93035">
      <w:pPr>
        <w:pStyle w:val="BodyText"/>
        <w:spacing w:before="194" w:line="249" w:lineRule="auto"/>
        <w:ind w:left="1060" w:right="118"/>
        <w:jc w:val="both"/>
      </w:pPr>
      <w:r w:rsidRPr="00C25EF2">
        <w:rPr>
          <w:highlight w:val="green"/>
        </w:rPr>
        <w:t>This</w:t>
      </w:r>
      <w:r w:rsidRPr="00C25EF2">
        <w:rPr>
          <w:spacing w:val="-5"/>
          <w:highlight w:val="green"/>
        </w:rPr>
        <w:t xml:space="preserve"> </w:t>
      </w:r>
      <w:r w:rsidRPr="00C25EF2">
        <w:rPr>
          <w:highlight w:val="green"/>
        </w:rPr>
        <w:t>document</w:t>
      </w:r>
      <w:r w:rsidRPr="00C25EF2">
        <w:rPr>
          <w:spacing w:val="-5"/>
          <w:highlight w:val="green"/>
        </w:rPr>
        <w:t xml:space="preserve"> </w:t>
      </w:r>
      <w:r w:rsidRPr="00C25EF2">
        <w:rPr>
          <w:highlight w:val="green"/>
        </w:rPr>
        <w:t>will</w:t>
      </w:r>
      <w:r w:rsidRPr="00C25EF2">
        <w:rPr>
          <w:spacing w:val="-5"/>
          <w:highlight w:val="green"/>
        </w:rPr>
        <w:t xml:space="preserve"> </w:t>
      </w:r>
      <w:r w:rsidRPr="00C25EF2">
        <w:rPr>
          <w:highlight w:val="green"/>
        </w:rPr>
        <w:t>present</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specification</w:t>
      </w:r>
      <w:r w:rsidRPr="00C25EF2">
        <w:rPr>
          <w:spacing w:val="-5"/>
          <w:highlight w:val="green"/>
        </w:rPr>
        <w:t xml:space="preserve"> </w:t>
      </w:r>
      <w:r w:rsidRPr="00C25EF2">
        <w:rPr>
          <w:highlight w:val="green"/>
        </w:rPr>
        <w:t>of</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Analysis</w:t>
      </w:r>
      <w:r w:rsidRPr="00C25EF2">
        <w:rPr>
          <w:spacing w:val="-5"/>
          <w:highlight w:val="green"/>
        </w:rPr>
        <w:t xml:space="preserve"> </w:t>
      </w:r>
      <w:r w:rsidRPr="00C25EF2">
        <w:rPr>
          <w:highlight w:val="green"/>
        </w:rPr>
        <w:t>Normal</w:t>
      </w:r>
      <w:r w:rsidRPr="00C25EF2">
        <w:rPr>
          <w:spacing w:val="-5"/>
          <w:highlight w:val="green"/>
        </w:rPr>
        <w:t xml:space="preserve"> </w:t>
      </w:r>
      <w:r w:rsidRPr="00C25EF2">
        <w:rPr>
          <w:highlight w:val="green"/>
        </w:rPr>
        <w:t>Form</w:t>
      </w:r>
      <w:r w:rsidRPr="00C25EF2">
        <w:rPr>
          <w:spacing w:val="-5"/>
          <w:highlight w:val="green"/>
        </w:rPr>
        <w:t xml:space="preserve"> </w:t>
      </w:r>
      <w:r w:rsidRPr="00C25EF2">
        <w:rPr>
          <w:highlight w:val="green"/>
        </w:rPr>
        <w:t>(ANF),</w:t>
      </w:r>
      <w:r w:rsidRPr="00C25EF2">
        <w:rPr>
          <w:spacing w:val="-5"/>
          <w:highlight w:val="green"/>
        </w:rPr>
        <w:t xml:space="preserve"> </w:t>
      </w:r>
      <w:r w:rsidRPr="00C25EF2">
        <w:rPr>
          <w:highlight w:val="green"/>
        </w:rPr>
        <w:t>how</w:t>
      </w:r>
      <w:r w:rsidRPr="00C25EF2">
        <w:rPr>
          <w:spacing w:val="-5"/>
          <w:highlight w:val="green"/>
        </w:rPr>
        <w:t xml:space="preserve"> </w:t>
      </w:r>
      <w:r w:rsidRPr="00C25EF2">
        <w:rPr>
          <w:highlight w:val="green"/>
        </w:rPr>
        <w:t>it</w:t>
      </w:r>
      <w:r w:rsidRPr="00C25EF2">
        <w:rPr>
          <w:spacing w:val="-5"/>
          <w:highlight w:val="green"/>
        </w:rPr>
        <w:t xml:space="preserve"> </w:t>
      </w:r>
      <w:r w:rsidRPr="00C25EF2">
        <w:rPr>
          <w:highlight w:val="green"/>
        </w:rPr>
        <w:t>is</w:t>
      </w:r>
      <w:r w:rsidRPr="00C25EF2">
        <w:rPr>
          <w:spacing w:val="-5"/>
          <w:highlight w:val="green"/>
        </w:rPr>
        <w:t xml:space="preserve"> </w:t>
      </w:r>
      <w:r w:rsidRPr="00C25EF2">
        <w:rPr>
          <w:highlight w:val="green"/>
        </w:rPr>
        <w:t>used</w:t>
      </w:r>
      <w:r w:rsidRPr="00C25EF2">
        <w:rPr>
          <w:spacing w:val="-5"/>
          <w:highlight w:val="green"/>
        </w:rPr>
        <w:t xml:space="preserve"> </w:t>
      </w:r>
      <w:r w:rsidRPr="00C25EF2">
        <w:rPr>
          <w:highlight w:val="green"/>
        </w:rPr>
        <w:t>to</w:t>
      </w:r>
      <w:r w:rsidRPr="00C25EF2">
        <w:rPr>
          <w:spacing w:val="-5"/>
          <w:highlight w:val="green"/>
        </w:rPr>
        <w:t xml:space="preserve"> </w:t>
      </w:r>
      <w:r w:rsidRPr="00C25EF2">
        <w:rPr>
          <w:highlight w:val="green"/>
        </w:rPr>
        <w:t xml:space="preserve">create detailed clinical models (DCMs), and how it differs from </w:t>
      </w:r>
      <w:commentRangeStart w:id="14"/>
      <w:r w:rsidRPr="00C25EF2">
        <w:rPr>
          <w:highlight w:val="green"/>
        </w:rPr>
        <w:t>CIMI's current standard modeling paradigm.</w:t>
      </w:r>
      <w:commentRangeEnd w:id="14"/>
      <w:r w:rsidR="00F64306" w:rsidRPr="00C25EF2">
        <w:rPr>
          <w:rStyle w:val="CommentReference"/>
          <w:highlight w:val="green"/>
        </w:rPr>
        <w:commentReference w:id="14"/>
      </w:r>
    </w:p>
    <w:p w14:paraId="2BF092FC" w14:textId="77777777" w:rsidR="00FC3C4F" w:rsidRDefault="00FC3C4F">
      <w:pPr>
        <w:pStyle w:val="BodyText"/>
        <w:spacing w:before="194" w:line="249" w:lineRule="auto"/>
        <w:ind w:left="1060" w:right="118"/>
        <w:jc w:val="both"/>
      </w:pPr>
    </w:p>
    <w:p w14:paraId="4056D5A2" w14:textId="7EA42D66" w:rsidR="0013148D" w:rsidRPr="007B288A" w:rsidRDefault="00C93035" w:rsidP="00FB2590">
      <w:pPr>
        <w:pStyle w:val="Heading2"/>
      </w:pPr>
      <w:bookmarkStart w:id="15" w:name="1.4._Audience"/>
      <w:bookmarkStart w:id="16" w:name="_Toc1824810"/>
      <w:bookmarkStart w:id="17" w:name="_Toc5180875"/>
      <w:bookmarkEnd w:id="15"/>
      <w:commentRangeStart w:id="18"/>
      <w:r w:rsidRPr="007B288A">
        <w:t>Audience</w:t>
      </w:r>
      <w:bookmarkEnd w:id="16"/>
      <w:commentRangeEnd w:id="18"/>
      <w:r w:rsidR="00F64306" w:rsidRPr="007B288A">
        <w:commentReference w:id="18"/>
      </w:r>
      <w:bookmarkEnd w:id="17"/>
    </w:p>
    <w:p w14:paraId="5B54123C" w14:textId="1A1DB037" w:rsidR="0013148D" w:rsidRDefault="00C93035" w:rsidP="003F6B7B">
      <w:pPr>
        <w:pStyle w:val="BodyText"/>
        <w:spacing w:before="194"/>
        <w:ind w:left="1060"/>
      </w:pPr>
      <w:r>
        <w:t>The intended audience for this document are all HL7 members.</w:t>
      </w:r>
    </w:p>
    <w:p w14:paraId="7FFDFCE0" w14:textId="77777777" w:rsidR="003F6B7B" w:rsidRDefault="003F6B7B" w:rsidP="003F6B7B">
      <w:pPr>
        <w:pStyle w:val="BodyText"/>
        <w:spacing w:before="194"/>
        <w:ind w:left="1060"/>
      </w:pPr>
    </w:p>
    <w:p w14:paraId="112DF1EA" w14:textId="432BD0E2" w:rsidR="00C93035" w:rsidRPr="007B288A" w:rsidRDefault="00C93035" w:rsidP="00FB2590">
      <w:pPr>
        <w:pStyle w:val="Heading1"/>
      </w:pPr>
      <w:bookmarkStart w:id="19" w:name="2._Analysis_Normal_Form"/>
      <w:bookmarkStart w:id="20" w:name="_Toc1824811"/>
      <w:bookmarkStart w:id="21" w:name="_Toc5180876"/>
      <w:bookmarkEnd w:id="19"/>
      <w:r w:rsidRPr="007B288A">
        <w:t xml:space="preserve">Introduction to </w:t>
      </w:r>
      <w:commentRangeStart w:id="22"/>
      <w:r w:rsidRPr="007B288A">
        <w:t>Clinical Statements</w:t>
      </w:r>
      <w:bookmarkEnd w:id="20"/>
      <w:commentRangeEnd w:id="22"/>
      <w:r w:rsidR="00F64306" w:rsidRPr="007B288A">
        <w:commentReference w:id="22"/>
      </w:r>
      <w:bookmarkEnd w:id="21"/>
    </w:p>
    <w:p w14:paraId="2AA6535C" w14:textId="77777777" w:rsidR="00C93035" w:rsidRPr="00C93035" w:rsidRDefault="00C93035" w:rsidP="00C93035">
      <w:pPr>
        <w:pStyle w:val="BodyText"/>
      </w:pPr>
    </w:p>
    <w:p w14:paraId="7A3D5F3C" w14:textId="36461A85" w:rsidR="00E84004" w:rsidRPr="00E84004" w:rsidRDefault="00E84004" w:rsidP="00437164">
      <w:pPr>
        <w:pStyle w:val="BodyText"/>
        <w:numPr>
          <w:ilvl w:val="0"/>
          <w:numId w:val="9"/>
        </w:numPr>
        <w:spacing w:before="211" w:line="249" w:lineRule="auto"/>
        <w:ind w:right="119"/>
        <w:jc w:val="both"/>
        <w:rPr>
          <w:b/>
          <w:highlight w:val="yellow"/>
        </w:rPr>
      </w:pPr>
      <w:r w:rsidRPr="00E84004">
        <w:rPr>
          <w:b/>
          <w:highlight w:val="yellow"/>
        </w:rPr>
        <w:t>Keith’s initial guidance:</w:t>
      </w:r>
    </w:p>
    <w:p w14:paraId="49D8B07C" w14:textId="654A9B86"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Should be written at a higher level for general understanding of the problem</w:t>
      </w:r>
    </w:p>
    <w:p w14:paraId="18F76A81" w14:textId="77777777" w:rsidR="00C93035" w:rsidRDefault="00C93035" w:rsidP="00437164">
      <w:pPr>
        <w:pStyle w:val="BodyText"/>
        <w:numPr>
          <w:ilvl w:val="1"/>
          <w:numId w:val="9"/>
        </w:numPr>
        <w:spacing w:before="211" w:line="249" w:lineRule="auto"/>
        <w:ind w:right="119"/>
        <w:jc w:val="both"/>
        <w:rPr>
          <w:highlight w:val="yellow"/>
        </w:rPr>
      </w:pPr>
      <w:r w:rsidRPr="00DF1A57">
        <w:rPr>
          <w:highlight w:val="yellow"/>
        </w:rPr>
        <w:t>Non-technical explanation of issues around clinical content and data analysis</w:t>
      </w:r>
    </w:p>
    <w:p w14:paraId="66BD8817" w14:textId="77777777" w:rsidR="00DF1A57" w:rsidRPr="00DF1A57" w:rsidRDefault="00DF1A57" w:rsidP="00437164">
      <w:pPr>
        <w:pStyle w:val="BodyText"/>
        <w:numPr>
          <w:ilvl w:val="1"/>
          <w:numId w:val="9"/>
        </w:numPr>
        <w:spacing w:before="211" w:line="249" w:lineRule="auto"/>
        <w:ind w:right="119"/>
        <w:jc w:val="both"/>
        <w:rPr>
          <w:highlight w:val="yellow"/>
        </w:rPr>
      </w:pPr>
      <w:r>
        <w:rPr>
          <w:highlight w:val="yellow"/>
        </w:rPr>
        <w:t>Explain, how same piece of clinical data can be recorded in multiple different ways (CIF).</w:t>
      </w:r>
    </w:p>
    <w:p w14:paraId="101AC129" w14:textId="3A2087E1"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Start with s</w:t>
      </w:r>
      <w:r w:rsidR="00DF1A57" w:rsidRPr="00DF1A57">
        <w:rPr>
          <w:highlight w:val="yellow"/>
        </w:rPr>
        <w:t>imple examples of “Pulse” (</w:t>
      </w:r>
      <w:r w:rsidRPr="00DF1A57">
        <w:rPr>
          <w:highlight w:val="yellow"/>
        </w:rPr>
        <w:t xml:space="preserve">Pulse by method, Pulse by patient </w:t>
      </w:r>
      <w:r w:rsidR="00DF1A57" w:rsidRPr="00DF1A57">
        <w:rPr>
          <w:highlight w:val="yellow"/>
        </w:rPr>
        <w:t>status) and Blood Pressure (Systolic BP 120 mmHg</w:t>
      </w:r>
      <w:ins w:id="23" w:author="Haake, Kirsten" w:date="2019-02-22T14:01:00Z">
        <w:r w:rsidR="00342BD6">
          <w:rPr>
            <w:highlight w:val="yellow"/>
          </w:rPr>
          <w:t>, taken on right brachial artery</w:t>
        </w:r>
      </w:ins>
      <w:r w:rsidR="00DF1A57" w:rsidRPr="00DF1A57">
        <w:rPr>
          <w:highlight w:val="yellow"/>
        </w:rPr>
        <w:t>), then go into some more complex examples</w:t>
      </w:r>
    </w:p>
    <w:p w14:paraId="6D70FD76" w14:textId="6A9E43DC" w:rsidR="00DF1A57" w:rsidRDefault="00DF1A57" w:rsidP="00437164">
      <w:pPr>
        <w:pStyle w:val="BodyText"/>
        <w:numPr>
          <w:ilvl w:val="2"/>
          <w:numId w:val="9"/>
        </w:numPr>
        <w:spacing w:before="211" w:line="249" w:lineRule="auto"/>
        <w:ind w:right="119"/>
        <w:jc w:val="both"/>
        <w:rPr>
          <w:ins w:id="24" w:author="Haake, Kirsten" w:date="2019-02-28T10:31:00Z"/>
          <w:highlight w:val="yellow"/>
        </w:rPr>
      </w:pPr>
      <w:r w:rsidRPr="00DF1A57">
        <w:rPr>
          <w:highlight w:val="yellow"/>
        </w:rPr>
        <w:t>Cite reference study about importance of patient position, micturition etc.</w:t>
      </w:r>
    </w:p>
    <w:p w14:paraId="549E3AF8" w14:textId="55491316" w:rsidR="001930A1" w:rsidRDefault="001930A1" w:rsidP="001930A1">
      <w:pPr>
        <w:pStyle w:val="BodyText"/>
        <w:spacing w:before="211" w:line="249" w:lineRule="auto"/>
        <w:ind w:right="119"/>
        <w:jc w:val="both"/>
        <w:rPr>
          <w:ins w:id="25" w:author="Haake, Kirsten" w:date="2019-02-28T10:31:00Z"/>
          <w:highlight w:val="yellow"/>
        </w:rPr>
      </w:pPr>
    </w:p>
    <w:p w14:paraId="6F6E0868" w14:textId="77777777" w:rsidR="001930A1" w:rsidRPr="00211B85" w:rsidRDefault="001930A1" w:rsidP="001930A1">
      <w:pPr>
        <w:pStyle w:val="BodyText"/>
        <w:spacing w:before="211" w:line="249" w:lineRule="auto"/>
        <w:ind w:right="119"/>
        <w:jc w:val="both"/>
        <w:rPr>
          <w:highlight w:val="yellow"/>
        </w:rPr>
      </w:pPr>
    </w:p>
    <w:p w14:paraId="04B61BCA" w14:textId="6E41752F" w:rsidR="001930A1" w:rsidRDefault="001930A1" w:rsidP="00211B85">
      <w:pPr>
        <w:pStyle w:val="BodyText"/>
        <w:spacing w:before="3"/>
        <w:ind w:left="1080"/>
      </w:pPr>
      <w:commentRangeStart w:id="26"/>
      <w:ins w:id="27" w:author="Haake, Kirsten" w:date="2019-02-28T10:31:00Z">
        <w:r w:rsidRPr="007C4970">
          <w:rPr>
            <w:highlight w:val="green"/>
          </w:rPr>
          <w:t>Clinical Statements are used to model all “entries” in a</w:t>
        </w:r>
      </w:ins>
      <w:ins w:id="28" w:author="Haake, Kirsten" w:date="2019-02-28T10:33:00Z">
        <w:r w:rsidRPr="007C4970">
          <w:rPr>
            <w:highlight w:val="green"/>
          </w:rPr>
          <w:t xml:space="preserve"> Clinical Document Architecture</w:t>
        </w:r>
      </w:ins>
      <w:ins w:id="29" w:author="Haake, Kirsten" w:date="2019-02-28T10:31:00Z">
        <w:r w:rsidRPr="007C4970">
          <w:rPr>
            <w:highlight w:val="green"/>
          </w:rPr>
          <w:t xml:space="preserve"> </w:t>
        </w:r>
      </w:ins>
      <w:ins w:id="30" w:author="Haake, Kirsten" w:date="2019-02-28T10:33:00Z">
        <w:r w:rsidRPr="007C4970">
          <w:rPr>
            <w:highlight w:val="green"/>
          </w:rPr>
          <w:t>(</w:t>
        </w:r>
      </w:ins>
      <w:ins w:id="31" w:author="Haake, Kirsten" w:date="2019-02-28T10:31:00Z">
        <w:r w:rsidRPr="007C4970">
          <w:rPr>
            <w:highlight w:val="green"/>
          </w:rPr>
          <w:t>CDA</w:t>
        </w:r>
      </w:ins>
      <w:ins w:id="32" w:author="Haake, Kirsten" w:date="2019-02-28T10:33:00Z">
        <w:r w:rsidRPr="007C4970">
          <w:rPr>
            <w:highlight w:val="green"/>
          </w:rPr>
          <w:t>)</w:t>
        </w:r>
      </w:ins>
      <w:ins w:id="33" w:author="Haake, Kirsten" w:date="2019-02-28T10:31:00Z">
        <w:r w:rsidRPr="007C4970">
          <w:rPr>
            <w:highlight w:val="green"/>
          </w:rPr>
          <w:t xml:space="preserve"> document section. The Clinical Statement “Common Model Element Type” (CMET) </w:t>
        </w:r>
      </w:ins>
      <w:ins w:id="34" w:author="Haake, Kirsten" w:date="2019-02-28T10:34:00Z">
        <w:r w:rsidRPr="007C4970">
          <w:rPr>
            <w:highlight w:val="green"/>
          </w:rPr>
          <w:t xml:space="preserve">is </w:t>
        </w:r>
      </w:ins>
      <w:ins w:id="35" w:author="Haake, Kirsten" w:date="2019-02-28T10:31:00Z">
        <w:r w:rsidRPr="007C4970">
          <w:rPr>
            <w:highlight w:val="green"/>
          </w:rPr>
          <w:t xml:space="preserve">the base model for the all Consolidated CDA “clinical statement” templates that are still mandatory for </w:t>
        </w:r>
      </w:ins>
      <w:ins w:id="36" w:author="Haake, Kirsten" w:date="2019-02-28T10:34:00Z">
        <w:r w:rsidRPr="007C4970">
          <w:rPr>
            <w:highlight w:val="green"/>
          </w:rPr>
          <w:t>Electronic Health Record (EHR)</w:t>
        </w:r>
      </w:ins>
      <w:ins w:id="37" w:author="Haake, Kirsten" w:date="2019-02-28T10:31:00Z">
        <w:r w:rsidRPr="007C4970">
          <w:rPr>
            <w:highlight w:val="green"/>
          </w:rPr>
          <w:t xml:space="preserve"> vendors. The concept of “clinical statement” is widely understood though there is an issue with consistency across HL7 paradigms: V3, CDA, and FHIR.</w:t>
        </w:r>
      </w:ins>
      <w:commentRangeEnd w:id="26"/>
      <w:r w:rsidR="00E84004" w:rsidRPr="007C4970">
        <w:rPr>
          <w:rStyle w:val="CommentReference"/>
          <w:highlight w:val="green"/>
        </w:rPr>
        <w:commentReference w:id="26"/>
      </w:r>
    </w:p>
    <w:p w14:paraId="55C3FFF5" w14:textId="5B3F34F7" w:rsidR="00FF6B81" w:rsidRDefault="00FF6B81" w:rsidP="00211B85">
      <w:pPr>
        <w:pStyle w:val="BodyText"/>
        <w:spacing w:before="3"/>
        <w:ind w:left="1080"/>
      </w:pPr>
    </w:p>
    <w:p w14:paraId="22DFD534" w14:textId="745C0BFB" w:rsidR="00FF6B81" w:rsidRDefault="00275D52" w:rsidP="00211B85">
      <w:pPr>
        <w:pStyle w:val="BodyText"/>
        <w:spacing w:before="3"/>
        <w:ind w:left="1080"/>
      </w:pPr>
      <w:r>
        <w:rPr>
          <w:highlight w:val="green"/>
        </w:rPr>
        <w:t xml:space="preserve">Placeholder </w:t>
      </w:r>
      <w:r w:rsidRPr="00275D52">
        <w:rPr>
          <w:b/>
          <w:highlight w:val="green"/>
        </w:rPr>
        <w:t>HERE</w:t>
      </w:r>
      <w:r w:rsidR="00E73DF8" w:rsidRPr="00E73DF8">
        <w:rPr>
          <w:highlight w:val="green"/>
        </w:rPr>
        <w:t xml:space="preserve"> </w:t>
      </w:r>
      <w:r>
        <w:rPr>
          <w:highlight w:val="green"/>
        </w:rPr>
        <w:t xml:space="preserve">for </w:t>
      </w:r>
      <w:r w:rsidR="00E73DF8" w:rsidRPr="00E73DF8">
        <w:rPr>
          <w:highlight w:val="green"/>
        </w:rPr>
        <w:t>more detail about other paradigms later</w:t>
      </w:r>
      <w:r w:rsidR="00596C10">
        <w:rPr>
          <w:highlight w:val="green"/>
        </w:rPr>
        <w:t xml:space="preserve"> in the document</w:t>
      </w:r>
      <w:r w:rsidR="00E73DF8" w:rsidRPr="00E73DF8">
        <w:rPr>
          <w:highlight w:val="green"/>
        </w:rPr>
        <w:t xml:space="preserve"> (maybe forward link for more detail</w:t>
      </w:r>
      <w:r w:rsidR="00596C10">
        <w:rPr>
          <w:highlight w:val="green"/>
        </w:rPr>
        <w:t xml:space="preserve"> here</w:t>
      </w:r>
      <w:r w:rsidR="00E73DF8" w:rsidRPr="00E73DF8">
        <w:rPr>
          <w:highlight w:val="green"/>
        </w:rPr>
        <w:t>)</w:t>
      </w:r>
    </w:p>
    <w:p w14:paraId="0A4495A5" w14:textId="77777777" w:rsidR="00275D52" w:rsidRPr="00211B85" w:rsidRDefault="00275D52" w:rsidP="00211B85">
      <w:pPr>
        <w:pStyle w:val="BodyText"/>
        <w:spacing w:before="3"/>
        <w:ind w:left="1080"/>
        <w:rPr>
          <w:ins w:id="38" w:author="Haake, Kirsten" w:date="2019-02-28T10:31:00Z"/>
        </w:rPr>
      </w:pPr>
    </w:p>
    <w:p w14:paraId="22B88138" w14:textId="01E18202" w:rsidR="00C93035" w:rsidRDefault="00C93035" w:rsidP="00EF4EDB">
      <w:pPr>
        <w:pStyle w:val="BodyText"/>
        <w:rPr>
          <w:ins w:id="39" w:author="Haake, Kirsten" w:date="2019-02-28T10:37:00Z"/>
        </w:rPr>
      </w:pPr>
    </w:p>
    <w:p w14:paraId="589B4876" w14:textId="77777777" w:rsidR="00CB7FFA" w:rsidRDefault="00CB7FFA" w:rsidP="00CB7FFA">
      <w:pPr>
        <w:pStyle w:val="BodyText"/>
      </w:pPr>
    </w:p>
    <w:p w14:paraId="0F862461" w14:textId="77777777" w:rsidR="00FF6B81" w:rsidRDefault="00FF6B81" w:rsidP="00EF4EDB">
      <w:pPr>
        <w:pStyle w:val="BodyText"/>
      </w:pPr>
    </w:p>
    <w:p w14:paraId="4C687D6A" w14:textId="77777777" w:rsidR="00EF4EDB" w:rsidRDefault="00EF4EDB" w:rsidP="00EF4EDB">
      <w:pPr>
        <w:pStyle w:val="BodyText"/>
        <w:rPr>
          <w:ins w:id="40" w:author="Haake, Kirsten" w:date="2019-02-28T10:31:00Z"/>
        </w:rPr>
      </w:pPr>
    </w:p>
    <w:p w14:paraId="428A4A57" w14:textId="4DB5C1E6" w:rsidR="001930A1" w:rsidRPr="007B288A" w:rsidRDefault="00EF4EDB" w:rsidP="00FB2590">
      <w:pPr>
        <w:pStyle w:val="Heading3"/>
      </w:pPr>
      <w:bookmarkStart w:id="41" w:name="_Toc5180877"/>
      <w:r w:rsidRPr="007B288A">
        <w:t>Normative HL7 V3 Clinical Statement Definition</w:t>
      </w:r>
      <w:bookmarkEnd w:id="41"/>
    </w:p>
    <w:p w14:paraId="2EFDA2C1" w14:textId="2411FC7D" w:rsidR="001930A1" w:rsidRPr="001930A1" w:rsidRDefault="001930A1" w:rsidP="001930A1">
      <w:pPr>
        <w:rPr>
          <w:ins w:id="42" w:author="Haake, Kirsten" w:date="2019-02-28T10:30:00Z"/>
          <w:sz w:val="20"/>
          <w:szCs w:val="20"/>
          <w:lang w:bidi="ar-SA"/>
        </w:rPr>
      </w:pPr>
    </w:p>
    <w:p w14:paraId="53599936" w14:textId="15448CFD" w:rsidR="001930A1" w:rsidRPr="001930A1" w:rsidRDefault="001930A1" w:rsidP="00211B85">
      <w:pPr>
        <w:ind w:left="1080"/>
        <w:rPr>
          <w:ins w:id="43" w:author="Haake, Kirsten" w:date="2019-02-28T10:30:00Z"/>
          <w:color w:val="000000"/>
          <w:sz w:val="20"/>
          <w:szCs w:val="20"/>
        </w:rPr>
      </w:pPr>
      <w:ins w:id="44" w:author="Haake, Kirsten" w:date="2019-02-28T10:30:00Z">
        <w:r w:rsidRPr="001930A1">
          <w:rPr>
            <w:sz w:val="20"/>
            <w:szCs w:val="20"/>
          </w:rPr>
          <w:t>“</w:t>
        </w:r>
        <w:r w:rsidRPr="001930A1">
          <w:rPr>
            <w:color w:val="000000"/>
            <w:sz w:val="20"/>
            <w:szCs w:val="20"/>
          </w:rPr>
          <w:t xml:space="preserve">An expression of a discrete item of clinical, clinically-related or public health information that is recorded because of its relevance to the care of </w:t>
        </w:r>
      </w:ins>
      <w:ins w:id="45" w:author="Haake, Kirsten" w:date="2019-02-28T10:36:00Z">
        <w:r w:rsidR="00EE758C" w:rsidRPr="001930A1">
          <w:rPr>
            <w:color w:val="000000"/>
            <w:sz w:val="20"/>
            <w:szCs w:val="20"/>
          </w:rPr>
          <w:t>a patient or other entity</w:t>
        </w:r>
      </w:ins>
      <w:ins w:id="46" w:author="Haake, Kirsten" w:date="2019-02-28T10:30:00Z">
        <w:r w:rsidRPr="001930A1">
          <w:rPr>
            <w:color w:val="000000"/>
            <w:sz w:val="20"/>
            <w:szCs w:val="20"/>
          </w:rPr>
          <w:t>. Clinical or public health information can be expressed with different levels of granularity and therefore the extent and detail conveyed in a single statement may vary. To be regarded as a Clinical Statement, a concept must be associated with a patient or other entity in a manner which makes clear:</w:t>
        </w:r>
      </w:ins>
    </w:p>
    <w:p w14:paraId="2F5787F5"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7" w:author="Haake, Kirsten" w:date="2019-02-28T10:30:00Z"/>
          <w:color w:val="000000"/>
          <w:sz w:val="20"/>
          <w:szCs w:val="20"/>
        </w:rPr>
      </w:pPr>
      <w:ins w:id="48" w:author="Haake, Kirsten" w:date="2019-02-28T10:30:00Z">
        <w:r w:rsidRPr="001930A1">
          <w:rPr>
            <w:color w:val="000000"/>
            <w:sz w:val="20"/>
            <w:szCs w:val="20"/>
          </w:rPr>
          <w:t>Its temporal context</w:t>
        </w:r>
      </w:ins>
    </w:p>
    <w:p w14:paraId="4C078597"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9" w:author="Haake, Kirsten" w:date="2019-02-28T10:30:00Z"/>
          <w:color w:val="000000"/>
          <w:sz w:val="20"/>
          <w:szCs w:val="20"/>
        </w:rPr>
      </w:pPr>
      <w:ins w:id="50" w:author="Haake, Kirsten" w:date="2019-02-28T10:30:00Z">
        <w:r w:rsidRPr="001930A1">
          <w:rPr>
            <w:color w:val="000000"/>
            <w:sz w:val="20"/>
            <w:szCs w:val="20"/>
          </w:rPr>
          <w:t>Its relationship to the entity or entities</w:t>
        </w:r>
      </w:ins>
    </w:p>
    <w:p w14:paraId="579CC58D"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1" w:author="Haake, Kirsten" w:date="2019-02-28T10:30:00Z"/>
          <w:color w:val="000000"/>
          <w:sz w:val="20"/>
          <w:szCs w:val="20"/>
        </w:rPr>
      </w:pPr>
      <w:ins w:id="52" w:author="Haake, Kirsten" w:date="2019-02-28T10:30:00Z">
        <w:r w:rsidRPr="001930A1">
          <w:rPr>
            <w:color w:val="000000"/>
            <w:sz w:val="20"/>
            <w:szCs w:val="20"/>
          </w:rPr>
          <w:t>In the case of an observation, its mood and presence, absence or value</w:t>
        </w:r>
      </w:ins>
    </w:p>
    <w:p w14:paraId="345387F1"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3" w:author="Haake, Kirsten" w:date="2019-02-28T10:30:00Z"/>
          <w:color w:val="000000"/>
          <w:sz w:val="20"/>
          <w:szCs w:val="20"/>
        </w:rPr>
      </w:pPr>
      <w:ins w:id="54" w:author="Haake, Kirsten" w:date="2019-02-28T10:30:00Z">
        <w:r w:rsidRPr="001930A1">
          <w:rPr>
            <w:color w:val="000000"/>
            <w:sz w:val="20"/>
            <w:szCs w:val="20"/>
          </w:rPr>
          <w:lastRenderedPageBreak/>
          <w:t>In the case of a procedure, its mood and status</w:t>
        </w:r>
      </w:ins>
    </w:p>
    <w:p w14:paraId="0392FA9A" w14:textId="77777777" w:rsidR="001930A1" w:rsidRPr="001930A1" w:rsidRDefault="001930A1" w:rsidP="00211B85">
      <w:pPr>
        <w:pStyle w:val="NormalWeb"/>
        <w:ind w:left="1080"/>
        <w:rPr>
          <w:ins w:id="55" w:author="Haake, Kirsten" w:date="2019-02-28T10:30:00Z"/>
          <w:rFonts w:ascii="Times New Roman" w:hAnsi="Times New Roman" w:cs="Times New Roman"/>
          <w:color w:val="000000"/>
          <w:sz w:val="20"/>
          <w:szCs w:val="20"/>
        </w:rPr>
      </w:pPr>
      <w:ins w:id="56" w:author="Haake, Kirsten" w:date="2019-02-28T10:30:00Z">
        <w:r w:rsidRPr="001930A1">
          <w:rPr>
            <w:rFonts w:ascii="Times New Roman" w:hAnsi="Times New Roman" w:cs="Times New Roman"/>
            <w:color w:val="000000"/>
            <w:sz w:val="20"/>
            <w:szCs w:val="20"/>
          </w:rPr>
          <w:t>This clarity may be achieved by:</w:t>
        </w:r>
      </w:ins>
    </w:p>
    <w:p w14:paraId="38A49573" w14:textId="77777777" w:rsidR="001930A1" w:rsidRPr="001930A1" w:rsidRDefault="001930A1" w:rsidP="00437164">
      <w:pPr>
        <w:widowControl/>
        <w:numPr>
          <w:ilvl w:val="0"/>
          <w:numId w:val="15"/>
        </w:numPr>
        <w:tabs>
          <w:tab w:val="num" w:pos="1180"/>
        </w:tabs>
        <w:autoSpaceDE/>
        <w:autoSpaceDN/>
        <w:spacing w:before="100" w:beforeAutospacing="1" w:after="100" w:afterAutospacing="1"/>
        <w:ind w:left="1800"/>
        <w:rPr>
          <w:ins w:id="57" w:author="Haake, Kirsten" w:date="2019-02-28T10:30:00Z"/>
          <w:color w:val="000000"/>
          <w:sz w:val="20"/>
          <w:szCs w:val="20"/>
        </w:rPr>
      </w:pPr>
      <w:ins w:id="58" w:author="Haake, Kirsten" w:date="2019-02-28T10:30:00Z">
        <w:r w:rsidRPr="001930A1">
          <w:rPr>
            <w:color w:val="000000"/>
            <w:sz w:val="20"/>
            <w:szCs w:val="20"/>
          </w:rPr>
          <w:t>Explicit representation; or</w:t>
        </w:r>
      </w:ins>
    </w:p>
    <w:p w14:paraId="1D063CC3" w14:textId="199C8D9E" w:rsidR="001930A1" w:rsidRDefault="001930A1" w:rsidP="00437164">
      <w:pPr>
        <w:widowControl/>
        <w:numPr>
          <w:ilvl w:val="0"/>
          <w:numId w:val="15"/>
        </w:numPr>
        <w:tabs>
          <w:tab w:val="num" w:pos="1180"/>
        </w:tabs>
        <w:autoSpaceDE/>
        <w:autoSpaceDN/>
        <w:spacing w:before="100" w:beforeAutospacing="1" w:after="100" w:afterAutospacing="1"/>
        <w:ind w:left="1800"/>
        <w:rPr>
          <w:color w:val="000000"/>
          <w:sz w:val="20"/>
          <w:szCs w:val="20"/>
        </w:rPr>
      </w:pPr>
      <w:ins w:id="59" w:author="Haake, Kirsten" w:date="2019-02-28T10:30:00Z">
        <w:r w:rsidRPr="001930A1">
          <w:rPr>
            <w:color w:val="000000"/>
            <w:sz w:val="20"/>
            <w:szCs w:val="20"/>
          </w:rPr>
          <w:t>Implicit application of defaults ONLY where explicitly modeled rules state the appropriate defaults."</w:t>
        </w:r>
      </w:ins>
    </w:p>
    <w:p w14:paraId="5751B602" w14:textId="74C04EAE" w:rsidR="007B288A" w:rsidRDefault="007B288A" w:rsidP="007B288A">
      <w:pPr>
        <w:widowControl/>
        <w:autoSpaceDE/>
        <w:autoSpaceDN/>
        <w:spacing w:before="100" w:beforeAutospacing="1" w:after="100" w:afterAutospacing="1"/>
        <w:rPr>
          <w:color w:val="000000"/>
          <w:sz w:val="20"/>
          <w:szCs w:val="20"/>
        </w:rPr>
      </w:pPr>
    </w:p>
    <w:p w14:paraId="777F90B0" w14:textId="77777777" w:rsidR="00A20747" w:rsidRDefault="00A20747" w:rsidP="00C93035">
      <w:pPr>
        <w:pStyle w:val="BodyText"/>
        <w:spacing w:before="211" w:line="249" w:lineRule="auto"/>
        <w:ind w:left="1060" w:right="119"/>
        <w:jc w:val="both"/>
        <w:rPr>
          <w:ins w:id="60" w:author="Haake, Kirsten" w:date="2019-02-28T11:15:00Z"/>
        </w:rPr>
      </w:pPr>
    </w:p>
    <w:p w14:paraId="4271174E" w14:textId="10F576EE" w:rsidR="00A20747" w:rsidRPr="007B288A" w:rsidRDefault="00A20747" w:rsidP="00FB2590">
      <w:pPr>
        <w:pStyle w:val="Heading1"/>
        <w:rPr>
          <w:ins w:id="61" w:author="Haake, Kirsten" w:date="2019-02-28T11:15:00Z"/>
        </w:rPr>
      </w:pPr>
      <w:bookmarkStart w:id="62" w:name="_Toc5180878"/>
      <w:ins w:id="63" w:author="Haake, Kirsten" w:date="2019-02-28T11:15:00Z">
        <w:r w:rsidRPr="007B288A">
          <w:t>ANF Clinical Statements</w:t>
        </w:r>
        <w:bookmarkEnd w:id="62"/>
      </w:ins>
    </w:p>
    <w:p w14:paraId="6ADDAE65" w14:textId="77777777" w:rsidR="00A20747" w:rsidRDefault="00A20747" w:rsidP="00C93035">
      <w:pPr>
        <w:pStyle w:val="BodyText"/>
        <w:spacing w:before="211" w:line="249" w:lineRule="auto"/>
        <w:ind w:left="1060" w:right="119"/>
        <w:jc w:val="both"/>
        <w:rPr>
          <w:ins w:id="64" w:author="Haake, Kirsten" w:date="2019-02-28T11:15:00Z"/>
        </w:rPr>
      </w:pPr>
    </w:p>
    <w:p w14:paraId="1B4203CF" w14:textId="5615D37B" w:rsidR="00C93035" w:rsidRDefault="00CB48C4" w:rsidP="00C93035">
      <w:pPr>
        <w:pStyle w:val="BodyText"/>
        <w:spacing w:before="211" w:line="249" w:lineRule="auto"/>
        <w:ind w:left="1060" w:right="119"/>
        <w:jc w:val="both"/>
      </w:pPr>
      <w:ins w:id="65" w:author="Haake, Kirsten" w:date="2019-02-27T14:36:00Z">
        <w:r>
          <w:t>In the context of the ANF Model, a</w:t>
        </w:r>
      </w:ins>
      <w:r w:rsidR="00C93035">
        <w:t xml:space="preserve"> clinical statement represents an entry in the patient record that documents in a structured/computable manner clinical information related to the patient that is asserted by a particular source, recorded, and potentially verified.</w:t>
      </w:r>
    </w:p>
    <w:p w14:paraId="4E98D418" w14:textId="77777777" w:rsidR="00C93035" w:rsidRDefault="00C93035" w:rsidP="00C93035">
      <w:pPr>
        <w:pStyle w:val="BodyText"/>
        <w:spacing w:before="3"/>
        <w:rPr>
          <w:sz w:val="18"/>
        </w:rPr>
      </w:pPr>
    </w:p>
    <w:p w14:paraId="580D89E3" w14:textId="1900E4C8" w:rsidR="00C93035" w:rsidRDefault="00C93035" w:rsidP="00C93035">
      <w:pPr>
        <w:pStyle w:val="BodyText"/>
        <w:spacing w:line="249" w:lineRule="auto"/>
        <w:ind w:left="1060" w:right="118"/>
        <w:jc w:val="both"/>
      </w:pPr>
      <w:r>
        <w:t xml:space="preserve">Clinicians author clinical statements and enter them into their organization’s electronic health record (EHR). Clinicians typically enter the information via a manner that we call here the clinical input form (CIF). However, the CIF is not a literal form that clinicians select and enter data in. Rather, it refers </w:t>
      </w:r>
      <w:r>
        <w:rPr>
          <w:spacing w:val="-8"/>
        </w:rPr>
        <w:t xml:space="preserve">to </w:t>
      </w:r>
      <w:r>
        <w:t xml:space="preserve">the manner in which information is presented to the clinicians and how they enter the data, such as by constraining the information to allow only certain values to be entered, such as through a drop-down list or radio button, or breaking up large chunks of related information </w:t>
      </w:r>
      <w:r w:rsidR="00596C10">
        <w:t>into smaller parts.</w:t>
      </w:r>
    </w:p>
    <w:p w14:paraId="1E2ABAF0" w14:textId="4AC8D586" w:rsidR="00596C10" w:rsidRDefault="00596C10" w:rsidP="00C93035">
      <w:pPr>
        <w:pStyle w:val="BodyText"/>
        <w:spacing w:line="249" w:lineRule="auto"/>
        <w:ind w:left="1060" w:right="118"/>
        <w:jc w:val="both"/>
      </w:pPr>
    </w:p>
    <w:p w14:paraId="15B463AD" w14:textId="2010E320" w:rsidR="002D54EA" w:rsidRPr="002D54EA" w:rsidRDefault="002D54EA" w:rsidP="00C93035">
      <w:pPr>
        <w:pStyle w:val="BodyText"/>
        <w:spacing w:line="249" w:lineRule="auto"/>
        <w:ind w:left="1060" w:right="118"/>
        <w:jc w:val="both"/>
        <w:rPr>
          <w:b/>
          <w:u w:val="single"/>
        </w:rPr>
      </w:pPr>
      <w:r w:rsidRPr="002D54EA">
        <w:rPr>
          <w:b/>
          <w:u w:val="single"/>
        </w:rPr>
        <w:t>Examples:</w:t>
      </w:r>
    </w:p>
    <w:p w14:paraId="4C5471E3" w14:textId="77777777" w:rsidR="002D54EA" w:rsidRDefault="002D54EA" w:rsidP="00C93035">
      <w:pPr>
        <w:pStyle w:val="BodyText"/>
        <w:spacing w:line="249" w:lineRule="auto"/>
        <w:ind w:left="1060" w:right="118"/>
        <w:jc w:val="both"/>
      </w:pPr>
    </w:p>
    <w:p w14:paraId="16D8A896" w14:textId="77777777" w:rsidR="00596C10" w:rsidRPr="0087648B" w:rsidRDefault="00596C10" w:rsidP="00437164">
      <w:pPr>
        <w:pStyle w:val="ListParagraph"/>
        <w:numPr>
          <w:ilvl w:val="0"/>
          <w:numId w:val="16"/>
        </w:numPr>
        <w:tabs>
          <w:tab w:val="left" w:pos="1260"/>
        </w:tabs>
        <w:spacing w:before="18"/>
        <w:rPr>
          <w:sz w:val="20"/>
          <w:szCs w:val="20"/>
        </w:rPr>
      </w:pPr>
      <w:r w:rsidRPr="0087648B">
        <w:rPr>
          <w:sz w:val="20"/>
          <w:szCs w:val="20"/>
        </w:rPr>
        <w:t xml:space="preserve">Clinicians can measure a patient’s pulse rate by different methods, e.g. by palpation of the radial pulse or by using a doppler ultrasound device. The recording of the pulse rate could be entered in a CIF different Electronic Medical Record (EMR) Systems in different ways. </w:t>
      </w:r>
    </w:p>
    <w:p w14:paraId="10C838AB" w14:textId="77777777" w:rsidR="00596C10" w:rsidRDefault="00596C10" w:rsidP="00596C10">
      <w:pPr>
        <w:tabs>
          <w:tab w:val="left" w:pos="1260"/>
        </w:tabs>
        <w:spacing w:before="18"/>
        <w:ind w:left="1060"/>
        <w:rPr>
          <w:sz w:val="20"/>
          <w:szCs w:val="20"/>
        </w:rPr>
      </w:pPr>
    </w:p>
    <w:p w14:paraId="6C32B81C" w14:textId="77777777" w:rsidR="00596C10" w:rsidRDefault="00596C10" w:rsidP="0087648B">
      <w:pPr>
        <w:tabs>
          <w:tab w:val="left" w:pos="1260"/>
        </w:tabs>
        <w:spacing w:before="18"/>
        <w:ind w:left="1780"/>
        <w:rPr>
          <w:sz w:val="20"/>
          <w:szCs w:val="20"/>
        </w:rPr>
      </w:pPr>
      <w:r>
        <w:rPr>
          <w:sz w:val="20"/>
          <w:szCs w:val="20"/>
        </w:rPr>
        <w:t>One EMR could display a set of options to choose from:</w:t>
      </w:r>
    </w:p>
    <w:p w14:paraId="70CDE8A7" w14:textId="77777777" w:rsidR="00596C10" w:rsidRDefault="00596C10" w:rsidP="0087648B">
      <w:pPr>
        <w:tabs>
          <w:tab w:val="left" w:pos="1260"/>
        </w:tabs>
        <w:spacing w:before="18"/>
        <w:ind w:left="1780"/>
        <w:rPr>
          <w:sz w:val="20"/>
          <w:szCs w:val="20"/>
        </w:rPr>
      </w:pPr>
    </w:p>
    <w:p w14:paraId="266350D2"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P</w:t>
      </w:r>
      <w:r w:rsidRPr="00964E0B">
        <w:rPr>
          <w:sz w:val="20"/>
          <w:szCs w:val="20"/>
        </w:rPr>
        <w:t>alpation</w:t>
      </w:r>
    </w:p>
    <w:p w14:paraId="4B204F65"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Doppler</w:t>
      </w:r>
    </w:p>
    <w:p w14:paraId="3192BDFE"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Finger Tip Pulse Oximeter</w:t>
      </w:r>
    </w:p>
    <w:p w14:paraId="658F8D1E" w14:textId="77777777" w:rsidR="00596C10" w:rsidRDefault="00596C10" w:rsidP="0087648B">
      <w:pPr>
        <w:tabs>
          <w:tab w:val="left" w:pos="1260"/>
        </w:tabs>
        <w:spacing w:before="18"/>
        <w:ind w:left="720"/>
        <w:rPr>
          <w:sz w:val="20"/>
          <w:szCs w:val="20"/>
        </w:rPr>
      </w:pPr>
    </w:p>
    <w:p w14:paraId="4F259B8D" w14:textId="77777777" w:rsidR="00596C10" w:rsidRDefault="00596C10" w:rsidP="0087648B">
      <w:pPr>
        <w:tabs>
          <w:tab w:val="left" w:pos="1260"/>
        </w:tabs>
        <w:spacing w:before="18"/>
        <w:ind w:left="1780"/>
        <w:rPr>
          <w:sz w:val="20"/>
          <w:szCs w:val="20"/>
        </w:rPr>
      </w:pPr>
      <w:r>
        <w:rPr>
          <w:sz w:val="20"/>
          <w:szCs w:val="20"/>
        </w:rPr>
        <w:t>The clinician would make a choice and then record the measurement result in a text field.</w:t>
      </w:r>
    </w:p>
    <w:p w14:paraId="70CD6063" w14:textId="77777777" w:rsidR="00596C10" w:rsidRDefault="00596C10" w:rsidP="0087648B">
      <w:pPr>
        <w:tabs>
          <w:tab w:val="left" w:pos="1260"/>
        </w:tabs>
        <w:spacing w:before="18"/>
        <w:ind w:left="1780"/>
        <w:rPr>
          <w:sz w:val="20"/>
          <w:szCs w:val="20"/>
        </w:rPr>
      </w:pPr>
    </w:p>
    <w:p w14:paraId="11F7B2F3" w14:textId="77777777" w:rsidR="00596C10" w:rsidRDefault="00596C10" w:rsidP="0087648B">
      <w:pPr>
        <w:tabs>
          <w:tab w:val="left" w:pos="1260"/>
        </w:tabs>
        <w:spacing w:before="18"/>
        <w:ind w:left="1780"/>
        <w:rPr>
          <w:sz w:val="20"/>
          <w:szCs w:val="20"/>
        </w:rPr>
      </w:pPr>
      <w:r>
        <w:rPr>
          <w:sz w:val="20"/>
          <w:szCs w:val="20"/>
        </w:rPr>
        <w:t>A different EMR could display a text field with a label “Pulse Rate” to enter the measurement result and in addition offer options to choose from to record the method:</w:t>
      </w:r>
    </w:p>
    <w:p w14:paraId="6698C6DA" w14:textId="77777777" w:rsidR="00596C10" w:rsidRDefault="00596C10" w:rsidP="0087648B">
      <w:pPr>
        <w:tabs>
          <w:tab w:val="left" w:pos="1260"/>
        </w:tabs>
        <w:spacing w:before="18"/>
        <w:ind w:left="1780"/>
        <w:rPr>
          <w:sz w:val="20"/>
          <w:szCs w:val="20"/>
        </w:rPr>
      </w:pPr>
    </w:p>
    <w:p w14:paraId="0E118A57"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Palpation</w:t>
      </w:r>
    </w:p>
    <w:p w14:paraId="51F4E9B8"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Doppler</w:t>
      </w:r>
    </w:p>
    <w:p w14:paraId="3BB727F0"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Finger Tip Pulse Oximeter</w:t>
      </w:r>
    </w:p>
    <w:p w14:paraId="39F32922" w14:textId="407DC535" w:rsidR="00596C10" w:rsidRDefault="00596C10" w:rsidP="0087648B">
      <w:pPr>
        <w:pStyle w:val="BodyText"/>
        <w:spacing w:line="249" w:lineRule="auto"/>
        <w:ind w:left="1780" w:right="118"/>
        <w:jc w:val="both"/>
      </w:pPr>
    </w:p>
    <w:p w14:paraId="34036383" w14:textId="1B397AD2" w:rsidR="00596C10" w:rsidRDefault="00596C10" w:rsidP="00C93035">
      <w:pPr>
        <w:pStyle w:val="BodyText"/>
        <w:spacing w:line="249" w:lineRule="auto"/>
        <w:ind w:left="1060" w:right="118"/>
        <w:jc w:val="both"/>
      </w:pPr>
    </w:p>
    <w:p w14:paraId="07297A2C" w14:textId="5D40A015" w:rsidR="0087648B" w:rsidRDefault="0087648B" w:rsidP="00C93035">
      <w:pPr>
        <w:pStyle w:val="BodyText"/>
        <w:spacing w:line="249" w:lineRule="auto"/>
        <w:ind w:left="1060" w:right="118"/>
        <w:jc w:val="both"/>
      </w:pPr>
    </w:p>
    <w:p w14:paraId="134A2504" w14:textId="273B1014" w:rsidR="0087648B" w:rsidRDefault="0062118F" w:rsidP="00437164">
      <w:pPr>
        <w:pStyle w:val="BodyText"/>
        <w:numPr>
          <w:ilvl w:val="0"/>
          <w:numId w:val="16"/>
        </w:numPr>
        <w:spacing w:line="249" w:lineRule="auto"/>
        <w:ind w:right="118"/>
        <w:jc w:val="both"/>
      </w:pPr>
      <w:r>
        <w:t xml:space="preserve">The current guidance for blood pressure measurements </w:t>
      </w:r>
      <w:r w:rsidR="0075467E">
        <w:t xml:space="preserve">for adults </w:t>
      </w:r>
      <w:r>
        <w:t xml:space="preserve">includes </w:t>
      </w:r>
      <w:r w:rsidR="0075467E">
        <w:t>the body site, the blood pressure cuff size to use as well as some prerequisites. The patient should be in a sitting position for at least 5 minutes and should have urinated no more than 30 minutes before the measurement.</w:t>
      </w:r>
    </w:p>
    <w:p w14:paraId="1FE4A4E9" w14:textId="219749BA" w:rsidR="0075467E" w:rsidRDefault="0075467E" w:rsidP="0075467E">
      <w:pPr>
        <w:pStyle w:val="BodyText"/>
        <w:spacing w:line="249" w:lineRule="auto"/>
        <w:ind w:right="118"/>
        <w:jc w:val="both"/>
      </w:pPr>
    </w:p>
    <w:p w14:paraId="43F41832" w14:textId="2D266DA6" w:rsidR="0075467E" w:rsidRDefault="0075467E" w:rsidP="0075467E">
      <w:pPr>
        <w:pStyle w:val="BodyText"/>
        <w:spacing w:line="249" w:lineRule="auto"/>
        <w:ind w:left="1780" w:right="118"/>
        <w:jc w:val="both"/>
      </w:pPr>
      <w:r>
        <w:t xml:space="preserve">There are different ways the measurement result could be entered into a form in an EMR. </w:t>
      </w:r>
      <w:r>
        <w:lastRenderedPageBreak/>
        <w:t>Display options for the user could be, e.g. a text field to enter the measurement result (e.g. 120 mmHg) with the label of the complete guideline:</w:t>
      </w:r>
    </w:p>
    <w:p w14:paraId="36495205" w14:textId="35DC660E" w:rsidR="0075467E" w:rsidRDefault="0075467E" w:rsidP="0075467E">
      <w:pPr>
        <w:pStyle w:val="BodyText"/>
        <w:spacing w:line="249" w:lineRule="auto"/>
        <w:ind w:left="1780" w:right="118"/>
        <w:jc w:val="both"/>
      </w:pPr>
    </w:p>
    <w:p w14:paraId="6343F190" w14:textId="417C1670" w:rsidR="0075467E" w:rsidRDefault="0075467E" w:rsidP="0075467E">
      <w:pPr>
        <w:pStyle w:val="BodyText"/>
        <w:spacing w:line="249" w:lineRule="auto"/>
        <w:ind w:left="1780" w:right="118"/>
        <w:jc w:val="both"/>
      </w:pPr>
      <w:r>
        <w:t>“Arterial blood pressure ____ mmHg, taken on right brachial artery, using adult size blood pressure cuff, patient in sitting position for at least 5 minutes, urinated no more than 30 minutes prior to measurement”</w:t>
      </w:r>
      <w:r w:rsidR="00725621">
        <w:t>. For the user, this would be the easiest way to document the measurement. However, the various parts of information about the body site, the blood pressure cuff, patient position etc. would be lost to any attempt of data retrieval.</w:t>
      </w:r>
    </w:p>
    <w:p w14:paraId="129C12B0" w14:textId="4346356A" w:rsidR="0075467E" w:rsidRDefault="0075467E" w:rsidP="0075467E">
      <w:pPr>
        <w:pStyle w:val="BodyText"/>
        <w:spacing w:line="249" w:lineRule="auto"/>
        <w:ind w:left="1780" w:right="118"/>
        <w:jc w:val="both"/>
      </w:pPr>
    </w:p>
    <w:p w14:paraId="777C0E34" w14:textId="6D39D3E7" w:rsidR="0075467E" w:rsidRDefault="0075467E" w:rsidP="0075467E">
      <w:pPr>
        <w:pStyle w:val="BodyText"/>
        <w:spacing w:line="249" w:lineRule="auto"/>
        <w:ind w:left="1780" w:right="118"/>
        <w:jc w:val="both"/>
      </w:pPr>
    </w:p>
    <w:p w14:paraId="5E833E3A" w14:textId="6BF713E7" w:rsidR="0075467E" w:rsidRDefault="0075467E" w:rsidP="0075467E">
      <w:pPr>
        <w:pStyle w:val="BodyText"/>
        <w:spacing w:line="249" w:lineRule="auto"/>
        <w:ind w:left="1780" w:right="118"/>
        <w:jc w:val="both"/>
      </w:pPr>
    </w:p>
    <w:p w14:paraId="00C38726" w14:textId="68246497" w:rsidR="0075467E" w:rsidRDefault="0075467E" w:rsidP="0075467E">
      <w:pPr>
        <w:pStyle w:val="BodyText"/>
        <w:spacing w:line="249" w:lineRule="auto"/>
        <w:ind w:left="1780" w:right="118"/>
        <w:jc w:val="both"/>
      </w:pPr>
    </w:p>
    <w:p w14:paraId="5733E001" w14:textId="77777777" w:rsidR="0075467E" w:rsidRDefault="0075467E" w:rsidP="0075467E">
      <w:pPr>
        <w:pStyle w:val="BodyText"/>
        <w:spacing w:line="249" w:lineRule="auto"/>
        <w:ind w:left="1780" w:right="118"/>
        <w:jc w:val="both"/>
      </w:pPr>
    </w:p>
    <w:p w14:paraId="08930195" w14:textId="352FBE53" w:rsidR="0075467E" w:rsidRDefault="0075467E" w:rsidP="0075467E">
      <w:pPr>
        <w:pStyle w:val="BodyText"/>
        <w:spacing w:line="249" w:lineRule="auto"/>
        <w:ind w:left="1780" w:right="118"/>
        <w:jc w:val="both"/>
      </w:pPr>
      <w:r>
        <w:t>A different EMR could display a text field for the result and lists of choices for the body site:</w:t>
      </w:r>
    </w:p>
    <w:p w14:paraId="4F8C1B51" w14:textId="4D00C033" w:rsidR="0075467E" w:rsidRDefault="0075467E" w:rsidP="0075467E">
      <w:pPr>
        <w:pStyle w:val="BodyText"/>
        <w:spacing w:line="249" w:lineRule="auto"/>
        <w:ind w:left="1780" w:right="118"/>
        <w:jc w:val="both"/>
      </w:pPr>
    </w:p>
    <w:p w14:paraId="30DA5333" w14:textId="513A47BE" w:rsidR="0075467E" w:rsidRDefault="0075467E" w:rsidP="0075467E">
      <w:pPr>
        <w:pStyle w:val="ListParagraph"/>
        <w:numPr>
          <w:ilvl w:val="0"/>
          <w:numId w:val="11"/>
        </w:numPr>
        <w:tabs>
          <w:tab w:val="left" w:pos="1260"/>
        </w:tabs>
        <w:spacing w:before="18"/>
        <w:ind w:left="2520"/>
        <w:rPr>
          <w:sz w:val="20"/>
          <w:szCs w:val="20"/>
        </w:rPr>
      </w:pPr>
      <w:r>
        <w:rPr>
          <w:sz w:val="20"/>
          <w:szCs w:val="20"/>
        </w:rPr>
        <w:t>Right brachial artery</w:t>
      </w:r>
    </w:p>
    <w:p w14:paraId="43DF1B51" w14:textId="03A549B4" w:rsidR="0075467E" w:rsidRDefault="0075467E" w:rsidP="0075467E">
      <w:pPr>
        <w:pStyle w:val="ListParagraph"/>
        <w:numPr>
          <w:ilvl w:val="0"/>
          <w:numId w:val="11"/>
        </w:numPr>
        <w:tabs>
          <w:tab w:val="left" w:pos="1260"/>
        </w:tabs>
        <w:spacing w:before="18"/>
        <w:ind w:left="2520"/>
        <w:rPr>
          <w:sz w:val="20"/>
          <w:szCs w:val="20"/>
        </w:rPr>
      </w:pPr>
      <w:r>
        <w:rPr>
          <w:sz w:val="20"/>
          <w:szCs w:val="20"/>
        </w:rPr>
        <w:t>Left brachial artery</w:t>
      </w:r>
    </w:p>
    <w:p w14:paraId="77091FCE" w14:textId="3CAB3912" w:rsidR="0075467E" w:rsidRDefault="0075467E" w:rsidP="0075467E">
      <w:pPr>
        <w:tabs>
          <w:tab w:val="left" w:pos="1260"/>
        </w:tabs>
        <w:spacing w:before="18"/>
        <w:rPr>
          <w:sz w:val="20"/>
          <w:szCs w:val="20"/>
        </w:rPr>
      </w:pPr>
    </w:p>
    <w:p w14:paraId="0FB93F22" w14:textId="314CA70C" w:rsidR="0075467E" w:rsidRDefault="0075467E" w:rsidP="0075467E">
      <w:pPr>
        <w:tabs>
          <w:tab w:val="left" w:pos="1260"/>
        </w:tabs>
        <w:spacing w:before="18"/>
        <w:ind w:left="2160"/>
        <w:rPr>
          <w:sz w:val="20"/>
          <w:szCs w:val="20"/>
        </w:rPr>
      </w:pPr>
      <w:r>
        <w:rPr>
          <w:sz w:val="20"/>
          <w:szCs w:val="20"/>
        </w:rPr>
        <w:t>Or:</w:t>
      </w:r>
    </w:p>
    <w:p w14:paraId="64B1577E" w14:textId="77777777" w:rsidR="0075467E" w:rsidRDefault="0075467E" w:rsidP="0075467E">
      <w:pPr>
        <w:tabs>
          <w:tab w:val="left" w:pos="1260"/>
        </w:tabs>
        <w:spacing w:before="18"/>
        <w:ind w:left="2160"/>
        <w:rPr>
          <w:sz w:val="20"/>
          <w:szCs w:val="20"/>
        </w:rPr>
      </w:pPr>
    </w:p>
    <w:p w14:paraId="0CD2E0B1" w14:textId="0BD987C5" w:rsidR="0075467E" w:rsidRDefault="0075467E" w:rsidP="0075467E">
      <w:pPr>
        <w:pStyle w:val="ListParagraph"/>
        <w:numPr>
          <w:ilvl w:val="0"/>
          <w:numId w:val="11"/>
        </w:numPr>
        <w:tabs>
          <w:tab w:val="left" w:pos="1260"/>
        </w:tabs>
        <w:spacing w:before="18"/>
        <w:ind w:left="2520"/>
        <w:rPr>
          <w:sz w:val="20"/>
          <w:szCs w:val="20"/>
        </w:rPr>
      </w:pPr>
      <w:r>
        <w:rPr>
          <w:sz w:val="20"/>
          <w:szCs w:val="20"/>
        </w:rPr>
        <w:t>Brachial artery</w:t>
      </w:r>
    </w:p>
    <w:p w14:paraId="333A435E" w14:textId="4DC8DBEE" w:rsidR="0075467E" w:rsidRDefault="0075467E" w:rsidP="0075467E">
      <w:pPr>
        <w:pStyle w:val="ListParagraph"/>
        <w:numPr>
          <w:ilvl w:val="3"/>
          <w:numId w:val="11"/>
        </w:numPr>
        <w:tabs>
          <w:tab w:val="left" w:pos="1260"/>
        </w:tabs>
        <w:spacing w:before="18"/>
        <w:rPr>
          <w:sz w:val="20"/>
          <w:szCs w:val="20"/>
        </w:rPr>
      </w:pPr>
      <w:r>
        <w:rPr>
          <w:sz w:val="20"/>
          <w:szCs w:val="20"/>
        </w:rPr>
        <w:t>Right</w:t>
      </w:r>
    </w:p>
    <w:p w14:paraId="2DAA1300" w14:textId="07ED8383" w:rsidR="0075467E" w:rsidRDefault="0075467E" w:rsidP="0075467E">
      <w:pPr>
        <w:pStyle w:val="ListParagraph"/>
        <w:numPr>
          <w:ilvl w:val="3"/>
          <w:numId w:val="11"/>
        </w:numPr>
        <w:tabs>
          <w:tab w:val="left" w:pos="1260"/>
        </w:tabs>
        <w:spacing w:before="18"/>
        <w:rPr>
          <w:sz w:val="20"/>
          <w:szCs w:val="20"/>
        </w:rPr>
      </w:pPr>
      <w:r>
        <w:rPr>
          <w:sz w:val="20"/>
          <w:szCs w:val="20"/>
        </w:rPr>
        <w:t>Left</w:t>
      </w:r>
    </w:p>
    <w:p w14:paraId="3DDAE326" w14:textId="10319387" w:rsidR="00725621" w:rsidRDefault="00725621" w:rsidP="00725621">
      <w:pPr>
        <w:tabs>
          <w:tab w:val="left" w:pos="1260"/>
        </w:tabs>
        <w:spacing w:before="18"/>
        <w:rPr>
          <w:sz w:val="20"/>
          <w:szCs w:val="20"/>
        </w:rPr>
      </w:pPr>
    </w:p>
    <w:p w14:paraId="58F567F3" w14:textId="41E863A4" w:rsidR="00725621" w:rsidRDefault="00725621" w:rsidP="00725621">
      <w:pPr>
        <w:tabs>
          <w:tab w:val="left" w:pos="1260"/>
        </w:tabs>
        <w:spacing w:before="18"/>
        <w:ind w:left="2160"/>
        <w:rPr>
          <w:sz w:val="20"/>
          <w:szCs w:val="20"/>
        </w:rPr>
      </w:pPr>
      <w:r>
        <w:rPr>
          <w:sz w:val="20"/>
          <w:szCs w:val="20"/>
        </w:rPr>
        <w:t>And a list of choices for the blood pressure cuff size used:</w:t>
      </w:r>
    </w:p>
    <w:p w14:paraId="595E18DF" w14:textId="09ED0219" w:rsidR="00725621" w:rsidRDefault="00725621" w:rsidP="00725621">
      <w:pPr>
        <w:tabs>
          <w:tab w:val="left" w:pos="1260"/>
        </w:tabs>
        <w:spacing w:before="18"/>
        <w:ind w:left="2160"/>
        <w:rPr>
          <w:sz w:val="20"/>
          <w:szCs w:val="20"/>
        </w:rPr>
      </w:pPr>
    </w:p>
    <w:p w14:paraId="64763FD0" w14:textId="546A1F5B" w:rsidR="00725621" w:rsidRDefault="00725621" w:rsidP="00725621">
      <w:pPr>
        <w:pStyle w:val="ListParagraph"/>
        <w:numPr>
          <w:ilvl w:val="0"/>
          <w:numId w:val="23"/>
        </w:numPr>
        <w:tabs>
          <w:tab w:val="left" w:pos="1260"/>
        </w:tabs>
        <w:spacing w:before="18"/>
        <w:rPr>
          <w:sz w:val="20"/>
          <w:szCs w:val="20"/>
        </w:rPr>
      </w:pPr>
      <w:r>
        <w:rPr>
          <w:sz w:val="20"/>
          <w:szCs w:val="20"/>
        </w:rPr>
        <w:t>Adult size Small</w:t>
      </w:r>
    </w:p>
    <w:p w14:paraId="0641C5E5" w14:textId="3B90FA15" w:rsidR="00725621" w:rsidRDefault="00725621" w:rsidP="00725621">
      <w:pPr>
        <w:pStyle w:val="ListParagraph"/>
        <w:numPr>
          <w:ilvl w:val="0"/>
          <w:numId w:val="23"/>
        </w:numPr>
        <w:tabs>
          <w:tab w:val="left" w:pos="1260"/>
        </w:tabs>
        <w:spacing w:before="18"/>
        <w:rPr>
          <w:sz w:val="20"/>
          <w:szCs w:val="20"/>
        </w:rPr>
      </w:pPr>
      <w:r>
        <w:rPr>
          <w:sz w:val="20"/>
          <w:szCs w:val="20"/>
        </w:rPr>
        <w:t>Adult size Medium</w:t>
      </w:r>
    </w:p>
    <w:p w14:paraId="43D6CCF9" w14:textId="3ECA4768" w:rsidR="00725621" w:rsidRDefault="00725621" w:rsidP="00725621">
      <w:pPr>
        <w:pStyle w:val="ListParagraph"/>
        <w:numPr>
          <w:ilvl w:val="0"/>
          <w:numId w:val="23"/>
        </w:numPr>
        <w:tabs>
          <w:tab w:val="left" w:pos="1260"/>
        </w:tabs>
        <w:spacing w:before="18"/>
        <w:rPr>
          <w:sz w:val="20"/>
          <w:szCs w:val="20"/>
        </w:rPr>
      </w:pPr>
      <w:r>
        <w:rPr>
          <w:sz w:val="20"/>
          <w:szCs w:val="20"/>
        </w:rPr>
        <w:t>Adult size Large</w:t>
      </w:r>
    </w:p>
    <w:p w14:paraId="71224735" w14:textId="0346BA77" w:rsidR="00725621" w:rsidRDefault="00725621" w:rsidP="00725621">
      <w:pPr>
        <w:tabs>
          <w:tab w:val="left" w:pos="1260"/>
        </w:tabs>
        <w:spacing w:before="18"/>
        <w:rPr>
          <w:sz w:val="20"/>
          <w:szCs w:val="20"/>
        </w:rPr>
      </w:pPr>
    </w:p>
    <w:p w14:paraId="2E5C66EC" w14:textId="566BBCA0" w:rsidR="00725621" w:rsidRDefault="00725621" w:rsidP="00725621">
      <w:pPr>
        <w:tabs>
          <w:tab w:val="left" w:pos="1260"/>
        </w:tabs>
        <w:spacing w:before="18"/>
        <w:ind w:left="2160"/>
        <w:rPr>
          <w:sz w:val="20"/>
          <w:szCs w:val="20"/>
        </w:rPr>
      </w:pPr>
      <w:r>
        <w:rPr>
          <w:sz w:val="20"/>
          <w:szCs w:val="20"/>
        </w:rPr>
        <w:t xml:space="preserve">Or other permutations of this. </w:t>
      </w:r>
    </w:p>
    <w:p w14:paraId="7E303910" w14:textId="1B0A0D15" w:rsidR="00725621" w:rsidRDefault="00725621" w:rsidP="00725621">
      <w:pPr>
        <w:tabs>
          <w:tab w:val="left" w:pos="1260"/>
        </w:tabs>
        <w:spacing w:before="18"/>
        <w:ind w:left="2160"/>
        <w:rPr>
          <w:sz w:val="20"/>
          <w:szCs w:val="20"/>
        </w:rPr>
      </w:pPr>
    </w:p>
    <w:p w14:paraId="6BA49241" w14:textId="77777777" w:rsidR="00725621" w:rsidRPr="00725621" w:rsidRDefault="00725621" w:rsidP="00725621">
      <w:pPr>
        <w:tabs>
          <w:tab w:val="left" w:pos="1260"/>
        </w:tabs>
        <w:spacing w:before="18"/>
        <w:ind w:left="1440"/>
        <w:rPr>
          <w:sz w:val="20"/>
          <w:szCs w:val="20"/>
        </w:rPr>
      </w:pPr>
    </w:p>
    <w:p w14:paraId="412A9997" w14:textId="44BFC971" w:rsidR="0075467E" w:rsidRDefault="00EB129F" w:rsidP="00725621">
      <w:pPr>
        <w:pStyle w:val="BodyText"/>
        <w:spacing w:line="249" w:lineRule="auto"/>
        <w:ind w:left="1780" w:right="118"/>
        <w:jc w:val="both"/>
      </w:pPr>
      <w:r>
        <w:t xml:space="preserve">The same could be true for the display and documentation option for the patient position (sitting yes/no, how long, urinated yes/no, how long prior to measurement), which could differ between systems. </w:t>
      </w:r>
    </w:p>
    <w:p w14:paraId="7785DAD5" w14:textId="77777777" w:rsidR="0075467E" w:rsidRPr="0075467E" w:rsidRDefault="0075467E" w:rsidP="0075467E">
      <w:pPr>
        <w:tabs>
          <w:tab w:val="left" w:pos="1260"/>
        </w:tabs>
        <w:spacing w:before="18"/>
        <w:rPr>
          <w:sz w:val="20"/>
          <w:szCs w:val="20"/>
        </w:rPr>
      </w:pPr>
    </w:p>
    <w:p w14:paraId="511AF2EF" w14:textId="11E69232" w:rsidR="00596C10" w:rsidRDefault="00596C10" w:rsidP="00C93035">
      <w:pPr>
        <w:pStyle w:val="BodyText"/>
        <w:spacing w:line="249" w:lineRule="auto"/>
        <w:ind w:left="1060" w:right="118"/>
        <w:jc w:val="both"/>
      </w:pPr>
    </w:p>
    <w:p w14:paraId="558333B2" w14:textId="43A8B1FB" w:rsidR="00596C10" w:rsidRDefault="0087648B" w:rsidP="00437164">
      <w:pPr>
        <w:pStyle w:val="BodyText"/>
        <w:numPr>
          <w:ilvl w:val="0"/>
          <w:numId w:val="16"/>
        </w:numPr>
        <w:spacing w:line="249" w:lineRule="auto"/>
        <w:ind w:right="118"/>
        <w:jc w:val="both"/>
      </w:pPr>
      <w:r>
        <w:t>W</w:t>
      </w:r>
      <w:r w:rsidR="00596C10">
        <w:t>hen a clinician orders a medication, rather than selecting this information all at once with a single item, they will choose the various parts of the medication order, such as</w:t>
      </w:r>
    </w:p>
    <w:p w14:paraId="671A9C3A" w14:textId="77777777" w:rsidR="00596C10" w:rsidRDefault="00596C10" w:rsidP="00C93035">
      <w:pPr>
        <w:pStyle w:val="BodyText"/>
        <w:spacing w:line="249" w:lineRule="auto"/>
        <w:ind w:left="1060" w:right="118"/>
        <w:jc w:val="both"/>
      </w:pPr>
    </w:p>
    <w:p w14:paraId="4B95EDF1"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Kind of drug and strength (e.g., Acetaminophen 150 mg)</w:t>
      </w:r>
    </w:p>
    <w:p w14:paraId="51D618B5"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Amount and how often the patient should take the medication (e.g., 1 tablet twice daily)</w:t>
      </w:r>
    </w:p>
    <w:p w14:paraId="1D7EAFA6" w14:textId="77777777" w:rsidR="00C93035" w:rsidRDefault="00C93035" w:rsidP="00437164">
      <w:pPr>
        <w:pStyle w:val="ListParagraph"/>
        <w:numPr>
          <w:ilvl w:val="2"/>
          <w:numId w:val="17"/>
        </w:numPr>
        <w:tabs>
          <w:tab w:val="left" w:pos="1260"/>
        </w:tabs>
        <w:spacing w:before="17"/>
        <w:jc w:val="both"/>
        <w:rPr>
          <w:sz w:val="20"/>
        </w:rPr>
      </w:pPr>
      <w:r>
        <w:rPr>
          <w:sz w:val="20"/>
        </w:rPr>
        <w:t>Duration (2 days)</w:t>
      </w:r>
    </w:p>
    <w:p w14:paraId="20252941" w14:textId="725C8388"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Any constraints (e.g., do not exceed a total daily dosage of 600 mg)</w:t>
      </w:r>
    </w:p>
    <w:p w14:paraId="622EF96E" w14:textId="4024D711" w:rsidR="00342BD6" w:rsidRDefault="00342BD6" w:rsidP="00342BD6">
      <w:pPr>
        <w:tabs>
          <w:tab w:val="left" w:pos="1260"/>
        </w:tabs>
        <w:spacing w:before="18"/>
        <w:rPr>
          <w:sz w:val="20"/>
        </w:rPr>
      </w:pPr>
    </w:p>
    <w:p w14:paraId="1F53DDBE" w14:textId="77777777" w:rsidR="00342BD6" w:rsidRDefault="00342BD6" w:rsidP="00342BD6">
      <w:pPr>
        <w:tabs>
          <w:tab w:val="left" w:pos="1260"/>
        </w:tabs>
        <w:spacing w:before="18"/>
        <w:ind w:left="1060"/>
        <w:rPr>
          <w:sz w:val="20"/>
          <w:szCs w:val="20"/>
        </w:rPr>
      </w:pPr>
    </w:p>
    <w:p w14:paraId="4D8A9AD8" w14:textId="77777777" w:rsidR="00A20747" w:rsidRPr="00A20747" w:rsidRDefault="00A20747" w:rsidP="00A20747">
      <w:pPr>
        <w:tabs>
          <w:tab w:val="left" w:pos="1260"/>
        </w:tabs>
        <w:spacing w:before="18"/>
        <w:ind w:left="1440"/>
        <w:rPr>
          <w:sz w:val="20"/>
          <w:szCs w:val="20"/>
        </w:rPr>
      </w:pPr>
    </w:p>
    <w:p w14:paraId="36DC6890" w14:textId="0DFF6A11" w:rsidR="00964E0B" w:rsidRPr="007B288A" w:rsidRDefault="00F80A28" w:rsidP="00FB2590">
      <w:pPr>
        <w:pStyle w:val="Heading2"/>
      </w:pPr>
      <w:bookmarkStart w:id="66" w:name="_Toc1824812"/>
      <w:bookmarkStart w:id="67" w:name="_Toc5180879"/>
      <w:r w:rsidRPr="007B288A">
        <w:t xml:space="preserve">Types of </w:t>
      </w:r>
      <w:r w:rsidR="001930A1" w:rsidRPr="007B288A">
        <w:t xml:space="preserve">ANF </w:t>
      </w:r>
      <w:r w:rsidRPr="007B288A">
        <w:t>Clinical Statements</w:t>
      </w:r>
      <w:bookmarkEnd w:id="66"/>
      <w:bookmarkEnd w:id="67"/>
    </w:p>
    <w:p w14:paraId="22E61571" w14:textId="6FD14CE4" w:rsidR="00F80A28" w:rsidRDefault="00F80A28" w:rsidP="00F80A28">
      <w:pPr>
        <w:pStyle w:val="BodyText"/>
      </w:pPr>
    </w:p>
    <w:p w14:paraId="4B7FB38C" w14:textId="7217B32D" w:rsidR="00F80A28" w:rsidRDefault="00F80A28" w:rsidP="00F80A28">
      <w:pPr>
        <w:pStyle w:val="BodyText"/>
      </w:pPr>
    </w:p>
    <w:p w14:paraId="1241C7F3" w14:textId="04BA5D6B" w:rsidR="00F80A28" w:rsidRDefault="00F80A28" w:rsidP="00F80A28">
      <w:pPr>
        <w:pStyle w:val="BodyText"/>
        <w:ind w:left="1060"/>
      </w:pPr>
      <w:r>
        <w:t xml:space="preserve">There are two types of </w:t>
      </w:r>
      <w:r w:rsidR="00591E63">
        <w:t xml:space="preserve">ANF </w:t>
      </w:r>
      <w:r>
        <w:t>clinical statements:</w:t>
      </w:r>
    </w:p>
    <w:p w14:paraId="6C4A647B" w14:textId="7CFDA702" w:rsidR="00F80A28" w:rsidRDefault="00F80A28" w:rsidP="00F80A28">
      <w:pPr>
        <w:pStyle w:val="BodyText"/>
        <w:ind w:left="1060"/>
      </w:pPr>
    </w:p>
    <w:p w14:paraId="7AB8FD15" w14:textId="77777777" w:rsidR="00C04E25" w:rsidRPr="00C04E25" w:rsidRDefault="00C04E25" w:rsidP="00437164">
      <w:pPr>
        <w:pStyle w:val="BodyText"/>
        <w:numPr>
          <w:ilvl w:val="0"/>
          <w:numId w:val="12"/>
        </w:numPr>
        <w:spacing w:line="249" w:lineRule="auto"/>
        <w:ind w:right="118"/>
        <w:jc w:val="both"/>
      </w:pPr>
      <w:r w:rsidRPr="00C04E25">
        <w:rPr>
          <w:b/>
        </w:rPr>
        <w:t xml:space="preserve">Performance of action: </w:t>
      </w:r>
      <w:r w:rsidRPr="00C04E25">
        <w:t xml:space="preserve">Actions may include passive observation of a phenomenon related to patients and their health status or family history, and may also include active interventions, such as </w:t>
      </w:r>
      <w:r w:rsidRPr="00C04E25">
        <w:lastRenderedPageBreak/>
        <w:t>providing education or administering medications or documenting that a patient is participating in exercise to improve their overall health status.</w:t>
      </w:r>
    </w:p>
    <w:p w14:paraId="25D2065E" w14:textId="77777777" w:rsidR="00C04E25" w:rsidRPr="00C04E25" w:rsidRDefault="00C04E25" w:rsidP="00C04E25">
      <w:pPr>
        <w:pStyle w:val="BodyText"/>
        <w:spacing w:line="249" w:lineRule="auto"/>
        <w:ind w:right="118"/>
        <w:jc w:val="both"/>
        <w:rPr>
          <w:b/>
        </w:rPr>
      </w:pPr>
    </w:p>
    <w:p w14:paraId="054B01D1" w14:textId="77777777" w:rsidR="00C04E25" w:rsidRPr="00C04E25" w:rsidRDefault="00C04E25" w:rsidP="00437164">
      <w:pPr>
        <w:pStyle w:val="BodyText"/>
        <w:numPr>
          <w:ilvl w:val="0"/>
          <w:numId w:val="12"/>
        </w:numPr>
        <w:spacing w:line="249" w:lineRule="auto"/>
        <w:ind w:right="118"/>
        <w:jc w:val="both"/>
      </w:pPr>
      <w:r w:rsidRPr="00C04E25">
        <w:rPr>
          <w:b/>
        </w:rPr>
        <w:t xml:space="preserve">Request for action: </w:t>
      </w:r>
      <w:r w:rsidRPr="00C04E25">
        <w:t>Requests for future actions may include defining goals, consultation with other providers, or active interventions.</w:t>
      </w:r>
    </w:p>
    <w:p w14:paraId="2AA383DA" w14:textId="04E25A90" w:rsidR="00F80A28" w:rsidRPr="00C04E25" w:rsidRDefault="00F80A28" w:rsidP="00C04E25">
      <w:pPr>
        <w:tabs>
          <w:tab w:val="left" w:pos="1460"/>
        </w:tabs>
        <w:spacing w:line="249" w:lineRule="auto"/>
        <w:ind w:left="1260" w:right="418"/>
        <w:jc w:val="both"/>
        <w:rPr>
          <w:sz w:val="20"/>
          <w:szCs w:val="20"/>
        </w:rPr>
      </w:pPr>
      <w:r w:rsidRPr="00C04E25">
        <w:rPr>
          <w:sz w:val="20"/>
          <w:szCs w:val="20"/>
        </w:rPr>
        <w:t>.</w:t>
      </w:r>
    </w:p>
    <w:p w14:paraId="29FD0053" w14:textId="77777777" w:rsidR="00F80A28" w:rsidRDefault="00F80A28" w:rsidP="00F80A28">
      <w:pPr>
        <w:pStyle w:val="BodyText"/>
        <w:ind w:left="1060"/>
      </w:pPr>
    </w:p>
    <w:p w14:paraId="72D287BB" w14:textId="4A5F6682" w:rsidR="00BA15E0" w:rsidRPr="00B3010E" w:rsidRDefault="00BA15E0" w:rsidP="00FB2590">
      <w:pPr>
        <w:pStyle w:val="Heading3"/>
      </w:pPr>
      <w:bookmarkStart w:id="68" w:name="_Toc1824813"/>
      <w:bookmarkStart w:id="69" w:name="_Toc5180880"/>
      <w:r w:rsidRPr="00B3010E">
        <w:t>Performance Clinical Statements</w:t>
      </w:r>
      <w:bookmarkEnd w:id="68"/>
      <w:bookmarkEnd w:id="69"/>
    </w:p>
    <w:p w14:paraId="11AE1137" w14:textId="77777777" w:rsidR="00BA15E0" w:rsidRDefault="00BA15E0" w:rsidP="00BA15E0">
      <w:pPr>
        <w:pStyle w:val="BodyText"/>
        <w:spacing w:before="250" w:line="249" w:lineRule="auto"/>
        <w:ind w:left="1060" w:right="119"/>
        <w:jc w:val="both"/>
      </w:pPr>
      <w:r>
        <w:t>A</w:t>
      </w:r>
      <w:r>
        <w:rPr>
          <w:spacing w:val="-4"/>
        </w:rPr>
        <w:t xml:space="preserve"> </w:t>
      </w:r>
      <w:r>
        <w:t>performance</w:t>
      </w:r>
      <w:r>
        <w:rPr>
          <w:spacing w:val="-4"/>
        </w:rPr>
        <w:t xml:space="preserve"> </w:t>
      </w:r>
      <w:r>
        <w:t>statement</w:t>
      </w:r>
      <w:r>
        <w:rPr>
          <w:spacing w:val="-4"/>
        </w:rPr>
        <w:t xml:space="preserve"> </w:t>
      </w:r>
      <w:r>
        <w:t>describes</w:t>
      </w:r>
      <w:r>
        <w:rPr>
          <w:spacing w:val="-4"/>
        </w:rPr>
        <w:t xml:space="preserve"> </w:t>
      </w:r>
      <w:r>
        <w:t>an</w:t>
      </w:r>
      <w:r>
        <w:rPr>
          <w:spacing w:val="-4"/>
        </w:rPr>
        <w:t xml:space="preserve"> </w:t>
      </w:r>
      <w:r>
        <w:t>action</w:t>
      </w:r>
      <w:r>
        <w:rPr>
          <w:spacing w:val="-4"/>
        </w:rPr>
        <w:t xml:space="preserve"> </w:t>
      </w:r>
      <w:r>
        <w:t>that</w:t>
      </w:r>
      <w:r>
        <w:rPr>
          <w:spacing w:val="-4"/>
        </w:rPr>
        <w:t xml:space="preserve"> </w:t>
      </w:r>
      <w:r>
        <w:t>has</w:t>
      </w:r>
      <w:r>
        <w:rPr>
          <w:spacing w:val="-3"/>
        </w:rPr>
        <w:t xml:space="preserve"> </w:t>
      </w:r>
      <w:r>
        <w:t>previously</w:t>
      </w:r>
      <w:r>
        <w:rPr>
          <w:spacing w:val="-4"/>
        </w:rPr>
        <w:t xml:space="preserve"> </w:t>
      </w:r>
      <w:r>
        <w:t>been</w:t>
      </w:r>
      <w:r>
        <w:rPr>
          <w:spacing w:val="-4"/>
        </w:rPr>
        <w:t xml:space="preserve"> </w:t>
      </w:r>
      <w:r>
        <w:t>performed,</w:t>
      </w:r>
      <w:r>
        <w:rPr>
          <w:spacing w:val="-4"/>
        </w:rPr>
        <w:t xml:space="preserve"> </w:t>
      </w:r>
      <w:r>
        <w:t>and</w:t>
      </w:r>
      <w:r>
        <w:rPr>
          <w:spacing w:val="-4"/>
        </w:rPr>
        <w:t xml:space="preserve"> </w:t>
      </w:r>
      <w:r>
        <w:t>–</w:t>
      </w:r>
      <w:r>
        <w:rPr>
          <w:spacing w:val="-4"/>
        </w:rPr>
        <w:t xml:space="preserve"> </w:t>
      </w:r>
      <w:r>
        <w:t>if</w:t>
      </w:r>
      <w:r>
        <w:rPr>
          <w:spacing w:val="-4"/>
        </w:rPr>
        <w:t xml:space="preserve"> </w:t>
      </w:r>
      <w:r>
        <w:t>applicable</w:t>
      </w:r>
      <w:r>
        <w:rPr>
          <w:spacing w:val="-4"/>
        </w:rPr>
        <w:t xml:space="preserve"> </w:t>
      </w:r>
      <w:r>
        <w:t>-</w:t>
      </w:r>
      <w:r>
        <w:rPr>
          <w:spacing w:val="-3"/>
        </w:rPr>
        <w:t xml:space="preserve"> </w:t>
      </w:r>
      <w:r>
        <w:rPr>
          <w:spacing w:val="-5"/>
        </w:rPr>
        <w:t xml:space="preserve">the </w:t>
      </w:r>
      <w:r>
        <w:t>results of that action. As shown in the examples below, this can range from documenting that a subject of record:</w:t>
      </w:r>
    </w:p>
    <w:p w14:paraId="5DD71D42" w14:textId="77777777" w:rsidR="00BA15E0" w:rsidRDefault="00BA15E0" w:rsidP="00BA15E0">
      <w:pPr>
        <w:pStyle w:val="BodyText"/>
        <w:spacing w:before="3"/>
      </w:pPr>
    </w:p>
    <w:p w14:paraId="208A423F" w14:textId="77777777" w:rsidR="00BA15E0" w:rsidRDefault="00BA15E0" w:rsidP="00437164">
      <w:pPr>
        <w:pStyle w:val="ListParagraph"/>
        <w:numPr>
          <w:ilvl w:val="3"/>
          <w:numId w:val="8"/>
        </w:numPr>
        <w:tabs>
          <w:tab w:val="left" w:pos="1260"/>
        </w:tabs>
        <w:ind w:firstLine="0"/>
        <w:jc w:val="both"/>
        <w:rPr>
          <w:sz w:val="20"/>
        </w:rPr>
      </w:pPr>
      <w:r>
        <w:rPr>
          <w:sz w:val="20"/>
        </w:rPr>
        <w:t>Was observed to have the presence or absence of a clinical phenomenon</w:t>
      </w:r>
    </w:p>
    <w:p w14:paraId="731C397C" w14:textId="77777777" w:rsidR="00BA15E0" w:rsidRDefault="00BA15E0" w:rsidP="00437164">
      <w:pPr>
        <w:pStyle w:val="ListParagraph"/>
        <w:numPr>
          <w:ilvl w:val="3"/>
          <w:numId w:val="8"/>
        </w:numPr>
        <w:tabs>
          <w:tab w:val="left" w:pos="1260"/>
        </w:tabs>
        <w:spacing w:before="40"/>
        <w:ind w:firstLine="0"/>
        <w:jc w:val="both"/>
        <w:rPr>
          <w:sz w:val="20"/>
        </w:rPr>
      </w:pPr>
      <w:r>
        <w:rPr>
          <w:sz w:val="20"/>
        </w:rPr>
        <w:t>Underwent a specific test/screening or procedure, and its resultant value, if any</w:t>
      </w:r>
    </w:p>
    <w:p w14:paraId="1CD638A5" w14:textId="77777777" w:rsidR="00BA15E0" w:rsidRDefault="00BA15E0" w:rsidP="00437164">
      <w:pPr>
        <w:pStyle w:val="ListParagraph"/>
        <w:numPr>
          <w:ilvl w:val="3"/>
          <w:numId w:val="8"/>
        </w:numPr>
        <w:tabs>
          <w:tab w:val="left" w:pos="1260"/>
        </w:tabs>
        <w:spacing w:before="40"/>
        <w:ind w:firstLine="0"/>
        <w:jc w:val="both"/>
        <w:rPr>
          <w:sz w:val="20"/>
        </w:rPr>
      </w:pPr>
      <w:r>
        <w:rPr>
          <w:sz w:val="20"/>
        </w:rPr>
        <w:t>Was administered a medication or other substance</w:t>
      </w:r>
    </w:p>
    <w:p w14:paraId="6147C950" w14:textId="77777777" w:rsidR="00BA15E0" w:rsidRDefault="00BA15E0" w:rsidP="00437164">
      <w:pPr>
        <w:pStyle w:val="ListParagraph"/>
        <w:numPr>
          <w:ilvl w:val="3"/>
          <w:numId w:val="8"/>
        </w:numPr>
        <w:tabs>
          <w:tab w:val="left" w:pos="1260"/>
        </w:tabs>
        <w:spacing w:before="41"/>
        <w:ind w:firstLine="0"/>
        <w:jc w:val="both"/>
        <w:rPr>
          <w:sz w:val="20"/>
        </w:rPr>
      </w:pPr>
      <w:r>
        <w:rPr>
          <w:sz w:val="20"/>
        </w:rPr>
        <w:t>Was provided educational materials</w:t>
      </w:r>
    </w:p>
    <w:p w14:paraId="2FE6473E" w14:textId="25078EA5" w:rsidR="00BA15E0" w:rsidRDefault="00BA15E0" w:rsidP="00437164">
      <w:pPr>
        <w:pStyle w:val="ListParagraph"/>
        <w:numPr>
          <w:ilvl w:val="3"/>
          <w:numId w:val="8"/>
        </w:numPr>
        <w:tabs>
          <w:tab w:val="left" w:pos="1260"/>
        </w:tabs>
        <w:spacing w:before="40" w:line="489" w:lineRule="auto"/>
        <w:ind w:right="2764" w:firstLine="0"/>
      </w:pPr>
      <w:r>
        <w:rPr>
          <w:sz w:val="20"/>
        </w:rPr>
        <w:t xml:space="preserve">Has any other state or specific characteristic that is clinically </w:t>
      </w:r>
      <w:r>
        <w:rPr>
          <w:spacing w:val="-3"/>
          <w:sz w:val="20"/>
        </w:rPr>
        <w:t xml:space="preserve">relevant </w:t>
      </w:r>
    </w:p>
    <w:p w14:paraId="3047E433" w14:textId="77777777" w:rsidR="00BA15E0" w:rsidRDefault="00BA15E0" w:rsidP="00BA15E0">
      <w:pPr>
        <w:pStyle w:val="BodyText"/>
        <w:ind w:left="1060"/>
      </w:pPr>
      <w:r>
        <w:t>Examples of performance clinical statements:</w:t>
      </w:r>
    </w:p>
    <w:p w14:paraId="510A47BA" w14:textId="77777777" w:rsidR="00BA15E0" w:rsidRPr="003F09D3" w:rsidRDefault="00BA15E0" w:rsidP="00BA15E0">
      <w:pPr>
        <w:pStyle w:val="BodyText"/>
        <w:spacing w:before="10"/>
        <w:rPr>
          <w:b/>
        </w:rPr>
      </w:pPr>
    </w:p>
    <w:p w14:paraId="043E9FDC" w14:textId="63009D1A" w:rsidR="00DE2CB8" w:rsidRPr="009800E5" w:rsidRDefault="00DE2CB8" w:rsidP="00437164">
      <w:pPr>
        <w:pStyle w:val="ListParagraph"/>
        <w:numPr>
          <w:ilvl w:val="0"/>
          <w:numId w:val="7"/>
        </w:numPr>
        <w:tabs>
          <w:tab w:val="left" w:pos="1300"/>
        </w:tabs>
        <w:spacing w:line="249" w:lineRule="auto"/>
        <w:ind w:right="118"/>
        <w:rPr>
          <w:b/>
          <w:sz w:val="20"/>
        </w:rPr>
      </w:pPr>
      <w:r w:rsidRPr="009800E5">
        <w:rPr>
          <w:b/>
          <w:sz w:val="20"/>
        </w:rPr>
        <w:t>Pulse rate of 72/min. taken by palpation of radial artery (resting and exercising)</w:t>
      </w:r>
    </w:p>
    <w:p w14:paraId="126E8430" w14:textId="16E175D3" w:rsidR="00BA15E0" w:rsidRPr="009800E5" w:rsidRDefault="00BA15E0" w:rsidP="00437164">
      <w:pPr>
        <w:pStyle w:val="ListParagraph"/>
        <w:numPr>
          <w:ilvl w:val="0"/>
          <w:numId w:val="7"/>
        </w:numPr>
        <w:tabs>
          <w:tab w:val="left" w:pos="1300"/>
        </w:tabs>
        <w:spacing w:line="249" w:lineRule="auto"/>
        <w:ind w:right="118"/>
        <w:rPr>
          <w:b/>
          <w:sz w:val="20"/>
        </w:rPr>
      </w:pPr>
      <w:r w:rsidRPr="009800E5">
        <w:rPr>
          <w:b/>
          <w:sz w:val="20"/>
        </w:rPr>
        <w:t>Systolic blood pressure of 120 mmHg taken from right brachial artery while seated and no more than 30 minutes after the patient last urinated</w:t>
      </w:r>
    </w:p>
    <w:p w14:paraId="34D1E235" w14:textId="77777777" w:rsidR="00BA15E0" w:rsidRDefault="00BA15E0" w:rsidP="00437164">
      <w:pPr>
        <w:pStyle w:val="ListParagraph"/>
        <w:numPr>
          <w:ilvl w:val="0"/>
          <w:numId w:val="7"/>
        </w:numPr>
        <w:tabs>
          <w:tab w:val="left" w:pos="1300"/>
        </w:tabs>
        <w:spacing w:before="32"/>
        <w:jc w:val="both"/>
        <w:rPr>
          <w:sz w:val="20"/>
        </w:rPr>
      </w:pPr>
      <w:r>
        <w:rPr>
          <w:sz w:val="20"/>
        </w:rPr>
        <w:t>Diabetes mellitus is present</w:t>
      </w:r>
    </w:p>
    <w:p w14:paraId="72DFCAA4" w14:textId="77777777" w:rsidR="00BA15E0" w:rsidRDefault="00BA15E0" w:rsidP="00437164">
      <w:pPr>
        <w:pStyle w:val="ListParagraph"/>
        <w:numPr>
          <w:ilvl w:val="0"/>
          <w:numId w:val="7"/>
        </w:numPr>
        <w:tabs>
          <w:tab w:val="left" w:pos="1300"/>
        </w:tabs>
        <w:spacing w:before="41"/>
        <w:jc w:val="both"/>
        <w:rPr>
          <w:sz w:val="20"/>
        </w:rPr>
      </w:pPr>
      <w:r>
        <w:rPr>
          <w:sz w:val="20"/>
        </w:rPr>
        <w:t>Diabetes mellitus is not present</w:t>
      </w:r>
    </w:p>
    <w:p w14:paraId="0E6DE90C" w14:textId="77777777" w:rsidR="00BA15E0" w:rsidRDefault="00BA15E0" w:rsidP="00437164">
      <w:pPr>
        <w:pStyle w:val="ListParagraph"/>
        <w:numPr>
          <w:ilvl w:val="0"/>
          <w:numId w:val="7"/>
        </w:numPr>
        <w:tabs>
          <w:tab w:val="left" w:pos="1300"/>
        </w:tabs>
        <w:spacing w:before="40"/>
        <w:jc w:val="both"/>
        <w:rPr>
          <w:sz w:val="20"/>
        </w:rPr>
      </w:pPr>
      <w:r>
        <w:rPr>
          <w:sz w:val="20"/>
        </w:rPr>
        <w:t>Three dot blot hemorrhages</w:t>
      </w:r>
    </w:p>
    <w:p w14:paraId="29922164" w14:textId="77777777" w:rsidR="00BA15E0" w:rsidRDefault="00BA15E0" w:rsidP="00437164">
      <w:pPr>
        <w:pStyle w:val="ListParagraph"/>
        <w:numPr>
          <w:ilvl w:val="0"/>
          <w:numId w:val="7"/>
        </w:numPr>
        <w:tabs>
          <w:tab w:val="left" w:pos="1300"/>
        </w:tabs>
        <w:spacing w:before="40"/>
        <w:jc w:val="both"/>
        <w:rPr>
          <w:sz w:val="20"/>
        </w:rPr>
      </w:pPr>
      <w:r>
        <w:rPr>
          <w:sz w:val="20"/>
        </w:rPr>
        <w:t>Dot blot hemorrhage is present</w:t>
      </w:r>
    </w:p>
    <w:p w14:paraId="6617BD5C" w14:textId="77777777" w:rsidR="00BA15E0" w:rsidRDefault="00BA15E0" w:rsidP="00437164">
      <w:pPr>
        <w:pStyle w:val="ListParagraph"/>
        <w:numPr>
          <w:ilvl w:val="0"/>
          <w:numId w:val="7"/>
        </w:numPr>
        <w:tabs>
          <w:tab w:val="left" w:pos="1300"/>
        </w:tabs>
        <w:spacing w:before="40"/>
        <w:jc w:val="both"/>
        <w:rPr>
          <w:sz w:val="20"/>
        </w:rPr>
      </w:pPr>
      <w:r>
        <w:rPr>
          <w:sz w:val="20"/>
        </w:rPr>
        <w:t>Patient taking one Acetaminophen 100 mg tablet by mouth daily as needed for pain</w:t>
      </w:r>
    </w:p>
    <w:p w14:paraId="37C86FED" w14:textId="77777777" w:rsidR="00BA15E0" w:rsidRDefault="00BA15E0" w:rsidP="00437164">
      <w:pPr>
        <w:pStyle w:val="ListParagraph"/>
        <w:numPr>
          <w:ilvl w:val="0"/>
          <w:numId w:val="7"/>
        </w:numPr>
        <w:tabs>
          <w:tab w:val="left" w:pos="1300"/>
        </w:tabs>
        <w:spacing w:before="41"/>
        <w:jc w:val="both"/>
        <w:rPr>
          <w:sz w:val="20"/>
        </w:rPr>
      </w:pPr>
      <w:r>
        <w:rPr>
          <w:sz w:val="20"/>
        </w:rPr>
        <w:t>Positive screen for fall risk</w:t>
      </w:r>
    </w:p>
    <w:p w14:paraId="1F7ABA74" w14:textId="77777777" w:rsidR="00BA15E0" w:rsidRDefault="00BA15E0" w:rsidP="00437164">
      <w:pPr>
        <w:pStyle w:val="ListParagraph"/>
        <w:numPr>
          <w:ilvl w:val="0"/>
          <w:numId w:val="7"/>
        </w:numPr>
        <w:tabs>
          <w:tab w:val="left" w:pos="1300"/>
        </w:tabs>
        <w:spacing w:before="40"/>
        <w:jc w:val="both"/>
        <w:rPr>
          <w:sz w:val="20"/>
        </w:rPr>
      </w:pPr>
      <w:r>
        <w:rPr>
          <w:sz w:val="20"/>
        </w:rPr>
        <w:t>Negative screen for PTSD and depression</w:t>
      </w:r>
    </w:p>
    <w:p w14:paraId="424FC86F" w14:textId="77777777" w:rsidR="00BA15E0" w:rsidRDefault="00BA15E0" w:rsidP="00437164">
      <w:pPr>
        <w:pStyle w:val="ListParagraph"/>
        <w:numPr>
          <w:ilvl w:val="0"/>
          <w:numId w:val="7"/>
        </w:numPr>
        <w:tabs>
          <w:tab w:val="left" w:pos="1300"/>
        </w:tabs>
        <w:spacing w:before="40"/>
        <w:jc w:val="both"/>
        <w:rPr>
          <w:sz w:val="20"/>
        </w:rPr>
      </w:pPr>
      <w:r>
        <w:rPr>
          <w:sz w:val="20"/>
        </w:rPr>
        <w:t>Family history of colon cancer</w:t>
      </w:r>
    </w:p>
    <w:p w14:paraId="1ECB03A0" w14:textId="77777777" w:rsidR="00CD3F69" w:rsidRPr="00CD3F69" w:rsidRDefault="00BA15E0" w:rsidP="00437164">
      <w:pPr>
        <w:pStyle w:val="ListParagraph"/>
        <w:numPr>
          <w:ilvl w:val="0"/>
          <w:numId w:val="7"/>
        </w:numPr>
        <w:tabs>
          <w:tab w:val="left" w:pos="1311"/>
        </w:tabs>
        <w:spacing w:before="41" w:line="283" w:lineRule="auto"/>
        <w:ind w:left="1060" w:right="3125" w:firstLine="0"/>
        <w:rPr>
          <w:sz w:val="20"/>
        </w:rPr>
      </w:pPr>
      <w:r>
        <w:rPr>
          <w:sz w:val="20"/>
        </w:rPr>
        <w:t xml:space="preserve">Patient provided educational materials on pre-diabetes </w:t>
      </w:r>
      <w:r>
        <w:rPr>
          <w:spacing w:val="-3"/>
          <w:sz w:val="20"/>
        </w:rPr>
        <w:t>diagnosis</w:t>
      </w:r>
    </w:p>
    <w:p w14:paraId="09C9316E" w14:textId="142566E3" w:rsidR="00BA15E0" w:rsidRDefault="00BA15E0" w:rsidP="00437164">
      <w:pPr>
        <w:pStyle w:val="ListParagraph"/>
        <w:numPr>
          <w:ilvl w:val="0"/>
          <w:numId w:val="7"/>
        </w:numPr>
        <w:tabs>
          <w:tab w:val="left" w:pos="1311"/>
        </w:tabs>
        <w:spacing w:before="41" w:line="283" w:lineRule="auto"/>
        <w:ind w:left="1060" w:right="3125" w:firstLine="0"/>
        <w:rPr>
          <w:sz w:val="20"/>
        </w:rPr>
      </w:pPr>
      <w:r>
        <w:rPr>
          <w:sz w:val="20"/>
        </w:rPr>
        <w:t>Patient counseled on the health risks of continuing</w:t>
      </w:r>
      <w:r>
        <w:rPr>
          <w:spacing w:val="-6"/>
          <w:sz w:val="20"/>
        </w:rPr>
        <w:t xml:space="preserve"> </w:t>
      </w:r>
      <w:r>
        <w:rPr>
          <w:sz w:val="20"/>
        </w:rPr>
        <w:t>smoking</w:t>
      </w:r>
    </w:p>
    <w:p w14:paraId="66EBF56E" w14:textId="50AABC4B" w:rsidR="00BA15E0" w:rsidRDefault="00BA15E0" w:rsidP="00BA15E0">
      <w:pPr>
        <w:tabs>
          <w:tab w:val="left" w:pos="1311"/>
        </w:tabs>
        <w:spacing w:before="41" w:line="283" w:lineRule="auto"/>
        <w:ind w:right="3125"/>
        <w:rPr>
          <w:sz w:val="20"/>
        </w:rPr>
      </w:pPr>
    </w:p>
    <w:p w14:paraId="206F6E57" w14:textId="6DE8B8B3" w:rsidR="00BA15E0" w:rsidRDefault="00BA15E0" w:rsidP="00BA15E0">
      <w:pPr>
        <w:tabs>
          <w:tab w:val="left" w:pos="1311"/>
        </w:tabs>
        <w:spacing w:before="41" w:line="283" w:lineRule="auto"/>
        <w:ind w:right="3125"/>
        <w:rPr>
          <w:sz w:val="20"/>
        </w:rPr>
      </w:pPr>
    </w:p>
    <w:p w14:paraId="420BAF3D" w14:textId="423D6A09" w:rsidR="00BA15E0" w:rsidRPr="007B288A" w:rsidRDefault="00BA15E0" w:rsidP="00FB2590">
      <w:pPr>
        <w:pStyle w:val="Heading3"/>
      </w:pPr>
      <w:bookmarkStart w:id="70" w:name="_Toc1824814"/>
      <w:bookmarkStart w:id="71" w:name="_Toc5180881"/>
      <w:r w:rsidRPr="007B288A">
        <w:t>Request Clinical Statements</w:t>
      </w:r>
      <w:bookmarkEnd w:id="70"/>
      <w:bookmarkEnd w:id="71"/>
    </w:p>
    <w:p w14:paraId="554E8216" w14:textId="77777777" w:rsidR="00BA15E0" w:rsidRDefault="00BA15E0" w:rsidP="00BA15E0">
      <w:pPr>
        <w:pStyle w:val="BodyText"/>
        <w:spacing w:before="250" w:line="249" w:lineRule="auto"/>
        <w:ind w:left="1060" w:right="119"/>
        <w:jc w:val="both"/>
      </w:pPr>
      <w:r>
        <w:t>A Request clinical statement describes a request for an action made by a clinician. Most of the times, but not always, the object of the request (e.g., lab test, medication order) will be fulfilled by someone other than the clinician (e.g., lab technician, pharmacist) making the request. All information about the request will be documented in this clinical statement, including information about details relating to the request, such as patient must fast for 12 hours before having a lipids blood test.</w:t>
      </w:r>
    </w:p>
    <w:p w14:paraId="3FE17868" w14:textId="77777777" w:rsidR="00BA15E0" w:rsidRDefault="00BA15E0" w:rsidP="00BA15E0">
      <w:pPr>
        <w:pStyle w:val="BodyText"/>
        <w:spacing w:before="4"/>
      </w:pPr>
    </w:p>
    <w:p w14:paraId="47D515A2" w14:textId="77777777" w:rsidR="00BA15E0" w:rsidRDefault="00BA15E0" w:rsidP="00BA15E0">
      <w:pPr>
        <w:pStyle w:val="BodyText"/>
        <w:ind w:left="1060"/>
        <w:jc w:val="both"/>
      </w:pPr>
      <w:r>
        <w:t>Examples of Request clinical statements:</w:t>
      </w:r>
    </w:p>
    <w:p w14:paraId="54ABB840" w14:textId="77777777" w:rsidR="00BA15E0" w:rsidRDefault="00BA15E0" w:rsidP="00BA15E0">
      <w:pPr>
        <w:pStyle w:val="BodyText"/>
        <w:spacing w:before="10"/>
      </w:pPr>
    </w:p>
    <w:p w14:paraId="5AC84544" w14:textId="77777777" w:rsidR="00BA15E0" w:rsidRDefault="00BA15E0" w:rsidP="00437164">
      <w:pPr>
        <w:pStyle w:val="ListParagraph"/>
        <w:numPr>
          <w:ilvl w:val="0"/>
          <w:numId w:val="6"/>
        </w:numPr>
        <w:tabs>
          <w:tab w:val="left" w:pos="1300"/>
        </w:tabs>
        <w:spacing w:before="1"/>
        <w:jc w:val="both"/>
        <w:rPr>
          <w:sz w:val="20"/>
        </w:rPr>
      </w:pPr>
      <w:r>
        <w:rPr>
          <w:sz w:val="20"/>
        </w:rPr>
        <w:t>Lipids panel for patient Jane Doe. Patient must fast for 12 hours prior to the blood test.</w:t>
      </w:r>
    </w:p>
    <w:p w14:paraId="50162F9F" w14:textId="77777777" w:rsidR="00BA15E0" w:rsidRDefault="00BA15E0" w:rsidP="00437164">
      <w:pPr>
        <w:pStyle w:val="ListParagraph"/>
        <w:numPr>
          <w:ilvl w:val="0"/>
          <w:numId w:val="6"/>
        </w:numPr>
        <w:tabs>
          <w:tab w:val="left" w:pos="1300"/>
        </w:tabs>
        <w:spacing w:before="40"/>
        <w:jc w:val="both"/>
        <w:rPr>
          <w:sz w:val="20"/>
        </w:rPr>
      </w:pPr>
      <w:r>
        <w:rPr>
          <w:sz w:val="20"/>
        </w:rPr>
        <w:t>Head CT with contrast for patient John Doe.</w:t>
      </w:r>
    </w:p>
    <w:p w14:paraId="7E2DD281" w14:textId="77777777" w:rsidR="00BA15E0" w:rsidRDefault="00BA15E0" w:rsidP="00437164">
      <w:pPr>
        <w:pStyle w:val="ListParagraph"/>
        <w:numPr>
          <w:ilvl w:val="0"/>
          <w:numId w:val="6"/>
        </w:numPr>
        <w:tabs>
          <w:tab w:val="left" w:pos="1300"/>
        </w:tabs>
        <w:spacing w:before="40"/>
        <w:jc w:val="both"/>
        <w:rPr>
          <w:sz w:val="20"/>
        </w:rPr>
      </w:pPr>
      <w:r>
        <w:rPr>
          <w:sz w:val="20"/>
        </w:rPr>
        <w:t>Cardiology referral for patient Mary Smith.</w:t>
      </w:r>
    </w:p>
    <w:p w14:paraId="3EF1A6B5" w14:textId="77777777" w:rsidR="00BA15E0" w:rsidRDefault="00BA15E0" w:rsidP="00437164">
      <w:pPr>
        <w:pStyle w:val="ListParagraph"/>
        <w:numPr>
          <w:ilvl w:val="0"/>
          <w:numId w:val="6"/>
        </w:numPr>
        <w:tabs>
          <w:tab w:val="left" w:pos="1300"/>
        </w:tabs>
        <w:spacing w:before="40"/>
        <w:jc w:val="both"/>
        <w:rPr>
          <w:sz w:val="20"/>
        </w:rPr>
      </w:pPr>
      <w:r>
        <w:rPr>
          <w:sz w:val="20"/>
        </w:rPr>
        <w:t>Penicillin</w:t>
      </w:r>
      <w:r>
        <w:rPr>
          <w:spacing w:val="-10"/>
          <w:sz w:val="20"/>
        </w:rPr>
        <w:t xml:space="preserve"> </w:t>
      </w:r>
      <w:r>
        <w:rPr>
          <w:sz w:val="20"/>
        </w:rPr>
        <w:t>medication</w:t>
      </w:r>
      <w:r>
        <w:rPr>
          <w:spacing w:val="-10"/>
          <w:sz w:val="20"/>
        </w:rPr>
        <w:t xml:space="preserve"> </w:t>
      </w:r>
      <w:r>
        <w:rPr>
          <w:sz w:val="20"/>
        </w:rPr>
        <w:t>for</w:t>
      </w:r>
      <w:r>
        <w:rPr>
          <w:spacing w:val="-10"/>
          <w:sz w:val="20"/>
        </w:rPr>
        <w:t xml:space="preserve"> </w:t>
      </w:r>
      <w:r>
        <w:rPr>
          <w:sz w:val="20"/>
        </w:rPr>
        <w:t>patient</w:t>
      </w:r>
      <w:r>
        <w:rPr>
          <w:spacing w:val="-10"/>
          <w:sz w:val="20"/>
        </w:rPr>
        <w:t xml:space="preserve"> </w:t>
      </w:r>
      <w:r>
        <w:rPr>
          <w:sz w:val="20"/>
        </w:rPr>
        <w:t>Michael</w:t>
      </w:r>
      <w:r>
        <w:rPr>
          <w:spacing w:val="-10"/>
          <w:sz w:val="20"/>
        </w:rPr>
        <w:t xml:space="preserve"> </w:t>
      </w:r>
      <w:r>
        <w:rPr>
          <w:sz w:val="20"/>
        </w:rPr>
        <w:t>Smith</w:t>
      </w:r>
      <w:r>
        <w:rPr>
          <w:spacing w:val="-10"/>
          <w:sz w:val="20"/>
        </w:rPr>
        <w:t xml:space="preserve"> </w:t>
      </w:r>
      <w:r>
        <w:rPr>
          <w:sz w:val="20"/>
        </w:rPr>
        <w:t>to</w:t>
      </w:r>
      <w:r>
        <w:rPr>
          <w:spacing w:val="-10"/>
          <w:sz w:val="20"/>
        </w:rPr>
        <w:t xml:space="preserve"> </w:t>
      </w:r>
      <w:r>
        <w:rPr>
          <w:sz w:val="20"/>
        </w:rPr>
        <w:t>be</w:t>
      </w:r>
      <w:r>
        <w:rPr>
          <w:spacing w:val="-10"/>
          <w:sz w:val="20"/>
        </w:rPr>
        <w:t xml:space="preserve"> </w:t>
      </w:r>
      <w:r>
        <w:rPr>
          <w:sz w:val="20"/>
        </w:rPr>
        <w:t>taken</w:t>
      </w:r>
      <w:r>
        <w:rPr>
          <w:spacing w:val="-10"/>
          <w:sz w:val="20"/>
        </w:rPr>
        <w:t xml:space="preserve"> </w:t>
      </w:r>
      <w:r>
        <w:rPr>
          <w:sz w:val="20"/>
        </w:rPr>
        <w:t>twice</w:t>
      </w:r>
      <w:r>
        <w:rPr>
          <w:spacing w:val="-10"/>
          <w:sz w:val="20"/>
        </w:rPr>
        <w:t xml:space="preserve"> </w:t>
      </w:r>
      <w:r>
        <w:rPr>
          <w:sz w:val="20"/>
        </w:rPr>
        <w:t>a</w:t>
      </w:r>
      <w:r>
        <w:rPr>
          <w:spacing w:val="-10"/>
          <w:sz w:val="20"/>
        </w:rPr>
        <w:t xml:space="preserve"> </w:t>
      </w:r>
      <w:r>
        <w:rPr>
          <w:sz w:val="20"/>
        </w:rPr>
        <w:t>day</w:t>
      </w:r>
      <w:r>
        <w:rPr>
          <w:spacing w:val="-10"/>
          <w:sz w:val="20"/>
        </w:rPr>
        <w:t xml:space="preserve"> </w:t>
      </w:r>
      <w:r>
        <w:rPr>
          <w:sz w:val="20"/>
        </w:rPr>
        <w:t>by</w:t>
      </w:r>
      <w:r>
        <w:rPr>
          <w:spacing w:val="-10"/>
          <w:sz w:val="20"/>
        </w:rPr>
        <w:t xml:space="preserve"> </w:t>
      </w:r>
      <w:r>
        <w:rPr>
          <w:sz w:val="20"/>
        </w:rPr>
        <w:t>mouth</w:t>
      </w:r>
      <w:r>
        <w:rPr>
          <w:spacing w:val="-10"/>
          <w:sz w:val="20"/>
        </w:rPr>
        <w:t xml:space="preserve"> </w:t>
      </w:r>
      <w:r>
        <w:rPr>
          <w:sz w:val="20"/>
        </w:rPr>
        <w:t>with</w:t>
      </w:r>
      <w:r>
        <w:rPr>
          <w:spacing w:val="-10"/>
          <w:sz w:val="20"/>
        </w:rPr>
        <w:t xml:space="preserve"> </w:t>
      </w:r>
      <w:r>
        <w:rPr>
          <w:sz w:val="20"/>
        </w:rPr>
        <w:t>food</w:t>
      </w:r>
      <w:r>
        <w:rPr>
          <w:spacing w:val="-10"/>
          <w:sz w:val="20"/>
        </w:rPr>
        <w:t xml:space="preserve"> </w:t>
      </w:r>
      <w:r>
        <w:rPr>
          <w:sz w:val="20"/>
        </w:rPr>
        <w:t>for</w:t>
      </w:r>
      <w:r>
        <w:rPr>
          <w:spacing w:val="-10"/>
          <w:sz w:val="20"/>
        </w:rPr>
        <w:t xml:space="preserve"> </w:t>
      </w:r>
      <w:r>
        <w:rPr>
          <w:sz w:val="20"/>
        </w:rPr>
        <w:t>10</w:t>
      </w:r>
      <w:r>
        <w:rPr>
          <w:spacing w:val="-10"/>
          <w:sz w:val="20"/>
        </w:rPr>
        <w:t xml:space="preserve"> </w:t>
      </w:r>
      <w:r>
        <w:rPr>
          <w:sz w:val="20"/>
        </w:rPr>
        <w:t>days.</w:t>
      </w:r>
    </w:p>
    <w:p w14:paraId="579553BB" w14:textId="77777777" w:rsidR="00BA15E0" w:rsidRDefault="00BA15E0" w:rsidP="00437164">
      <w:pPr>
        <w:pStyle w:val="ListParagraph"/>
        <w:numPr>
          <w:ilvl w:val="0"/>
          <w:numId w:val="6"/>
        </w:numPr>
        <w:tabs>
          <w:tab w:val="left" w:pos="1300"/>
        </w:tabs>
        <w:spacing w:before="41"/>
        <w:jc w:val="both"/>
        <w:rPr>
          <w:sz w:val="20"/>
        </w:rPr>
      </w:pPr>
      <w:r>
        <w:rPr>
          <w:sz w:val="20"/>
        </w:rPr>
        <w:t>Advised to participate in group tobacco cessation counseling once a week.</w:t>
      </w:r>
    </w:p>
    <w:p w14:paraId="16BA0EF1" w14:textId="77777777" w:rsidR="00BA15E0" w:rsidRDefault="00BA15E0" w:rsidP="00437164">
      <w:pPr>
        <w:pStyle w:val="ListParagraph"/>
        <w:numPr>
          <w:ilvl w:val="0"/>
          <w:numId w:val="6"/>
        </w:numPr>
        <w:tabs>
          <w:tab w:val="left" w:pos="1300"/>
        </w:tabs>
        <w:spacing w:before="40"/>
        <w:jc w:val="both"/>
        <w:rPr>
          <w:sz w:val="20"/>
        </w:rPr>
      </w:pPr>
      <w:r>
        <w:rPr>
          <w:sz w:val="20"/>
        </w:rPr>
        <w:t>Advised to lose 15 pounds within 3 months.</w:t>
      </w:r>
    </w:p>
    <w:p w14:paraId="6499226A" w14:textId="77777777" w:rsidR="00BA15E0" w:rsidRDefault="00BA15E0" w:rsidP="00437164">
      <w:pPr>
        <w:pStyle w:val="ListParagraph"/>
        <w:numPr>
          <w:ilvl w:val="0"/>
          <w:numId w:val="6"/>
        </w:numPr>
        <w:tabs>
          <w:tab w:val="left" w:pos="1300"/>
        </w:tabs>
        <w:spacing w:before="90"/>
        <w:rPr>
          <w:sz w:val="20"/>
        </w:rPr>
      </w:pPr>
      <w:r>
        <w:rPr>
          <w:sz w:val="20"/>
        </w:rPr>
        <w:lastRenderedPageBreak/>
        <w:t>Advised to exercise at least 3 times a week for 30 minutes per day for 3 months.</w:t>
      </w:r>
    </w:p>
    <w:p w14:paraId="61CA33B8" w14:textId="77777777" w:rsidR="00BA15E0" w:rsidRDefault="00BA15E0" w:rsidP="00437164">
      <w:pPr>
        <w:pStyle w:val="ListParagraph"/>
        <w:numPr>
          <w:ilvl w:val="0"/>
          <w:numId w:val="6"/>
        </w:numPr>
        <w:tabs>
          <w:tab w:val="left" w:pos="1300"/>
        </w:tabs>
        <w:spacing w:before="17" w:line="249" w:lineRule="auto"/>
        <w:ind w:right="118"/>
        <w:jc w:val="both"/>
        <w:rPr>
          <w:sz w:val="20"/>
        </w:rPr>
      </w:pPr>
      <w:r>
        <w:rPr>
          <w:sz w:val="20"/>
        </w:rPr>
        <w:t>Advised to decrease the number of packs smoked per day from 3 to 2 within 6 months by using a nicotine patch.</w:t>
      </w:r>
    </w:p>
    <w:p w14:paraId="1402949B" w14:textId="64827A2E" w:rsidR="00BA15E0" w:rsidRDefault="00BA15E0" w:rsidP="00BA15E0">
      <w:pPr>
        <w:tabs>
          <w:tab w:val="left" w:pos="1311"/>
        </w:tabs>
        <w:spacing w:before="41" w:line="283" w:lineRule="auto"/>
        <w:ind w:right="3125"/>
        <w:rPr>
          <w:sz w:val="20"/>
        </w:rPr>
      </w:pPr>
    </w:p>
    <w:p w14:paraId="7C962321" w14:textId="26CEA2D3" w:rsidR="00644B4F" w:rsidRDefault="00644B4F" w:rsidP="00BA15E0">
      <w:pPr>
        <w:tabs>
          <w:tab w:val="left" w:pos="1311"/>
        </w:tabs>
        <w:spacing w:before="41" w:line="283" w:lineRule="auto"/>
        <w:ind w:right="3125"/>
        <w:rPr>
          <w:sz w:val="20"/>
        </w:rPr>
      </w:pPr>
    </w:p>
    <w:p w14:paraId="6049399D" w14:textId="2146E9DE" w:rsidR="00644B4F" w:rsidRPr="007B288A" w:rsidRDefault="00644B4F" w:rsidP="00FB2590">
      <w:pPr>
        <w:pStyle w:val="Heading3"/>
      </w:pPr>
      <w:bookmarkStart w:id="72" w:name="_Toc5180882"/>
      <w:r w:rsidRPr="007B288A">
        <w:t>Precision of Clinical Statements Using ANF</w:t>
      </w:r>
      <w:bookmarkEnd w:id="72"/>
    </w:p>
    <w:p w14:paraId="280E7A1C" w14:textId="4E6F400A" w:rsidR="00644B4F" w:rsidRDefault="00644B4F" w:rsidP="007C4970">
      <w:pPr>
        <w:pStyle w:val="BodyText"/>
      </w:pPr>
    </w:p>
    <w:p w14:paraId="43A28D67" w14:textId="12880EFB" w:rsidR="00644B4F" w:rsidRPr="00644B4F" w:rsidRDefault="00644B4F" w:rsidP="00644B4F">
      <w:pPr>
        <w:rPr>
          <w:b/>
          <w:highlight w:val="yellow"/>
        </w:rPr>
      </w:pPr>
      <w:commentRangeStart w:id="73"/>
      <w:r w:rsidRPr="00644B4F">
        <w:rPr>
          <w:b/>
          <w:highlight w:val="yellow"/>
        </w:rPr>
        <w:t>From Ioana:</w:t>
      </w:r>
    </w:p>
    <w:p w14:paraId="77A72258" w14:textId="203C47FE" w:rsidR="00644B4F" w:rsidRPr="00644B4F" w:rsidRDefault="00644B4F" w:rsidP="00644B4F">
      <w:pPr>
        <w:rPr>
          <w:highlight w:val="yellow"/>
          <w:lang w:bidi="ar-SA"/>
        </w:rPr>
      </w:pPr>
      <w:r w:rsidRPr="00644B4F">
        <w:rPr>
          <w:highlight w:val="yellow"/>
        </w:rPr>
        <w:t xml:space="preserve">I think it would be valuable if we could show how ANF can improve </w:t>
      </w:r>
      <w:commentRangeStart w:id="74"/>
      <w:r w:rsidRPr="00644B4F">
        <w:rPr>
          <w:highlight w:val="yellow"/>
        </w:rPr>
        <w:t>the precision of “clinical statements</w:t>
      </w:r>
      <w:commentRangeEnd w:id="74"/>
      <w:r w:rsidR="00E73DF8">
        <w:rPr>
          <w:rStyle w:val="CommentReference"/>
        </w:rPr>
        <w:commentReference w:id="74"/>
      </w:r>
      <w:r w:rsidRPr="00644B4F">
        <w:rPr>
          <w:highlight w:val="yellow"/>
        </w:rPr>
        <w:t>”.</w:t>
      </w:r>
    </w:p>
    <w:p w14:paraId="61DD768A" w14:textId="77777777" w:rsidR="00644B4F" w:rsidRPr="00644B4F" w:rsidRDefault="00644B4F" w:rsidP="00644B4F">
      <w:pPr>
        <w:rPr>
          <w:highlight w:val="yellow"/>
        </w:rPr>
      </w:pPr>
      <w:r w:rsidRPr="00644B4F">
        <w:rPr>
          <w:highlight w:val="yellow"/>
        </w:rPr>
        <w:t>Both C-CDA and FHIR US core specify profiles intended to represent data captured by EHRs. If we could show how an EHR-produced “result” could be represented in ANF.</w:t>
      </w:r>
    </w:p>
    <w:p w14:paraId="08196D9E" w14:textId="77777777" w:rsidR="00644B4F" w:rsidRDefault="00644B4F" w:rsidP="00644B4F">
      <w:r w:rsidRPr="00644B4F">
        <w:rPr>
          <w:highlight w:val="yellow"/>
        </w:rPr>
        <w:t>We could propose this improvement to Orders&amp;Observations, Patient Care, and Clinical Decision Support work groups.</w:t>
      </w:r>
      <w:commentRangeEnd w:id="73"/>
      <w:r w:rsidR="005F653D">
        <w:rPr>
          <w:rStyle w:val="CommentReference"/>
        </w:rPr>
        <w:commentReference w:id="73"/>
      </w:r>
    </w:p>
    <w:p w14:paraId="1CF89E7F" w14:textId="08E51FF8" w:rsidR="00644B4F" w:rsidRDefault="00644B4F" w:rsidP="007C4970">
      <w:pPr>
        <w:pStyle w:val="BodyText"/>
      </w:pPr>
    </w:p>
    <w:p w14:paraId="5908188D" w14:textId="26A2C08D" w:rsidR="00644B4F" w:rsidRDefault="00644B4F" w:rsidP="007C4970">
      <w:pPr>
        <w:pStyle w:val="BodyText"/>
      </w:pPr>
    </w:p>
    <w:p w14:paraId="4CC1A735" w14:textId="3C3868C2" w:rsidR="00644B4F" w:rsidRDefault="00644B4F" w:rsidP="007C4970">
      <w:pPr>
        <w:pStyle w:val="BodyText"/>
      </w:pPr>
    </w:p>
    <w:p w14:paraId="5B179F69" w14:textId="77777777" w:rsidR="00644B4F" w:rsidRDefault="00644B4F" w:rsidP="007C4970">
      <w:pPr>
        <w:pStyle w:val="BodyText"/>
      </w:pPr>
    </w:p>
    <w:p w14:paraId="0FFE041B" w14:textId="77777777" w:rsidR="00644B4F" w:rsidRPr="00BA15E0" w:rsidRDefault="00644B4F" w:rsidP="00BA15E0">
      <w:pPr>
        <w:tabs>
          <w:tab w:val="left" w:pos="1311"/>
        </w:tabs>
        <w:spacing w:before="41" w:line="283" w:lineRule="auto"/>
        <w:ind w:right="3125"/>
        <w:rPr>
          <w:sz w:val="20"/>
        </w:rPr>
      </w:pPr>
    </w:p>
    <w:p w14:paraId="107A2A80" w14:textId="4CE894CC" w:rsidR="00BA15E0" w:rsidRDefault="00BA15E0" w:rsidP="00BA15E0">
      <w:pPr>
        <w:tabs>
          <w:tab w:val="left" w:pos="1311"/>
        </w:tabs>
        <w:spacing w:before="41" w:line="283" w:lineRule="auto"/>
        <w:ind w:right="3125"/>
        <w:rPr>
          <w:sz w:val="20"/>
        </w:rPr>
      </w:pPr>
    </w:p>
    <w:p w14:paraId="0A3D4B9C" w14:textId="2CC21900" w:rsidR="00C06662" w:rsidRDefault="00C06662" w:rsidP="00E03068">
      <w:pPr>
        <w:pStyle w:val="Heading2"/>
      </w:pPr>
      <w:bookmarkStart w:id="75" w:name="_Toc1824815"/>
      <w:bookmarkStart w:id="76" w:name="_Toc5180883"/>
      <w:commentRangeStart w:id="77"/>
      <w:r w:rsidRPr="007B288A">
        <w:t>Statement Models</w:t>
      </w:r>
      <w:bookmarkEnd w:id="75"/>
      <w:commentRangeEnd w:id="77"/>
      <w:r w:rsidR="00C25EF2" w:rsidRPr="007B288A">
        <w:commentReference w:id="77"/>
      </w:r>
      <w:bookmarkEnd w:id="76"/>
    </w:p>
    <w:p w14:paraId="6ABBE58C" w14:textId="6C8A4595" w:rsidR="00C06662" w:rsidRDefault="00C06662" w:rsidP="00C06662">
      <w:pPr>
        <w:pStyle w:val="BodyText"/>
        <w:ind w:left="1060"/>
      </w:pPr>
    </w:p>
    <w:p w14:paraId="100F6952" w14:textId="3A4824F7" w:rsidR="001F30FD" w:rsidRDefault="001F30FD" w:rsidP="00C06662">
      <w:pPr>
        <w:pStyle w:val="BodyText"/>
        <w:ind w:left="1060"/>
        <w:rPr>
          <w:b/>
        </w:rPr>
      </w:pPr>
    </w:p>
    <w:p w14:paraId="7CBED7B7" w14:textId="5F0EA066" w:rsidR="001F30FD" w:rsidRDefault="005F653D" w:rsidP="00C06662">
      <w:pPr>
        <w:pStyle w:val="BodyText"/>
        <w:ind w:left="1060"/>
        <w:rPr>
          <w:b/>
        </w:rPr>
      </w:pPr>
      <w:r w:rsidRPr="005F653D">
        <w:rPr>
          <w:b/>
          <w:highlight w:val="green"/>
        </w:rPr>
        <w:t>PLACEHOLDER</w:t>
      </w:r>
    </w:p>
    <w:p w14:paraId="01A88808" w14:textId="3977537A" w:rsidR="00C06662" w:rsidRDefault="00C06662" w:rsidP="00C06662">
      <w:pPr>
        <w:pStyle w:val="BodyText"/>
        <w:ind w:left="1060"/>
        <w:rPr>
          <w:b/>
        </w:rPr>
      </w:pPr>
    </w:p>
    <w:p w14:paraId="31CA4E7B" w14:textId="39319DD9" w:rsidR="00C06662" w:rsidRDefault="00C06662" w:rsidP="00C06662">
      <w:pPr>
        <w:pStyle w:val="BodyText"/>
        <w:ind w:left="1060"/>
        <w:rPr>
          <w:b/>
        </w:rPr>
      </w:pPr>
    </w:p>
    <w:p w14:paraId="3F816D84" w14:textId="1E451826" w:rsidR="00C06662" w:rsidRPr="007B288A" w:rsidRDefault="00C06662" w:rsidP="00FB2590">
      <w:pPr>
        <w:pStyle w:val="Heading1"/>
        <w:rPr>
          <w:ins w:id="78" w:author="Haake, Kirsten" w:date="2019-02-22T14:11:00Z"/>
        </w:rPr>
      </w:pPr>
      <w:bookmarkStart w:id="79" w:name="_Toc1824816"/>
      <w:bookmarkStart w:id="80" w:name="_Toc5180884"/>
      <w:r w:rsidRPr="007B288A">
        <w:t>Clinical Input Form</w:t>
      </w:r>
      <w:bookmarkEnd w:id="79"/>
      <w:bookmarkEnd w:id="80"/>
    </w:p>
    <w:p w14:paraId="23CA80E7" w14:textId="77777777" w:rsidR="00F95055" w:rsidRDefault="00F95055" w:rsidP="00342BD6">
      <w:pPr>
        <w:tabs>
          <w:tab w:val="left" w:pos="1260"/>
        </w:tabs>
        <w:spacing w:before="18"/>
        <w:ind w:left="1060"/>
        <w:rPr>
          <w:ins w:id="81" w:author="Haake, Kirsten" w:date="2019-02-22T14:11:00Z"/>
          <w:sz w:val="20"/>
          <w:szCs w:val="20"/>
        </w:rPr>
      </w:pPr>
    </w:p>
    <w:p w14:paraId="1DBF4B1F" w14:textId="77777777" w:rsidR="00F95055" w:rsidRDefault="00F95055" w:rsidP="00342BD6">
      <w:pPr>
        <w:tabs>
          <w:tab w:val="left" w:pos="1260"/>
        </w:tabs>
        <w:spacing w:before="18"/>
        <w:ind w:left="1060"/>
        <w:rPr>
          <w:ins w:id="82" w:author="Haake, Kirsten" w:date="2019-02-22T14:11:00Z"/>
          <w:sz w:val="20"/>
          <w:szCs w:val="20"/>
        </w:rPr>
      </w:pPr>
    </w:p>
    <w:p w14:paraId="18341623" w14:textId="289B287C" w:rsidR="00E84004" w:rsidRDefault="00E84004" w:rsidP="00437164">
      <w:pPr>
        <w:pStyle w:val="BodyText"/>
        <w:numPr>
          <w:ilvl w:val="0"/>
          <w:numId w:val="12"/>
        </w:numPr>
        <w:spacing w:line="249" w:lineRule="auto"/>
        <w:ind w:right="118"/>
        <w:jc w:val="both"/>
        <w:rPr>
          <w:b/>
          <w:highlight w:val="yellow"/>
        </w:rPr>
      </w:pPr>
      <w:r>
        <w:rPr>
          <w:b/>
          <w:highlight w:val="yellow"/>
        </w:rPr>
        <w:t>Keith’s initial Guidance</w:t>
      </w:r>
    </w:p>
    <w:p w14:paraId="5E448794" w14:textId="05549065"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the Pulse/BP example here</w:t>
      </w:r>
    </w:p>
    <w:p w14:paraId="071A596F" w14:textId="660F0A10"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to show, how the dif</w:t>
      </w:r>
      <w:r w:rsidR="005B7F41" w:rsidRPr="00E84004">
        <w:rPr>
          <w:highlight w:val="yellow"/>
        </w:rPr>
        <w:t>ferent ways of recording data are</w:t>
      </w:r>
      <w:r w:rsidRPr="00E84004">
        <w:rPr>
          <w:highlight w:val="yellow"/>
        </w:rPr>
        <w:t xml:space="preserve"> perfectly normal and acceptable and elaborate on the issues for data retrieval and analysis</w:t>
      </w:r>
    </w:p>
    <w:p w14:paraId="7F7A494E" w14:textId="77777777" w:rsidR="00E04E6C" w:rsidRDefault="00E04E6C" w:rsidP="00C93035">
      <w:pPr>
        <w:pStyle w:val="BodyText"/>
        <w:spacing w:line="249" w:lineRule="auto"/>
        <w:ind w:left="1060" w:right="118"/>
        <w:jc w:val="both"/>
      </w:pPr>
    </w:p>
    <w:p w14:paraId="70086492" w14:textId="77777777" w:rsidR="00E04E6C" w:rsidRDefault="00E04E6C" w:rsidP="00C93035">
      <w:pPr>
        <w:pStyle w:val="BodyText"/>
        <w:spacing w:line="249" w:lineRule="auto"/>
        <w:ind w:left="1060" w:right="118"/>
        <w:jc w:val="both"/>
      </w:pPr>
    </w:p>
    <w:p w14:paraId="0EED4E4D" w14:textId="2DCE4D24" w:rsidR="00C93035" w:rsidRDefault="00C93035" w:rsidP="00C93035">
      <w:pPr>
        <w:pStyle w:val="BodyText"/>
        <w:spacing w:line="249" w:lineRule="auto"/>
        <w:ind w:left="1060" w:right="118"/>
        <w:jc w:val="both"/>
      </w:pPr>
      <w:r>
        <w:t xml:space="preserve">Ideally, the way the information is presented to clinicians is in a manner that is most efficient for the clinicians to use. However, what is an efficient way for clinicians to select and enter data may not be the most efficient way for data analysts to use when they are querying data once it has been normalized and stored in a database, such as when creating a new CDS rule or compiling prevalence statistics. For this, the data is normalized using the </w:t>
      </w:r>
      <w:r>
        <w:rPr>
          <w:i/>
        </w:rPr>
        <w:t xml:space="preserve">Analysis Normal Form (ANF) </w:t>
      </w:r>
      <w:r>
        <w:t>and stored in a database. Again, the ANF</w:t>
      </w:r>
      <w:r w:rsidR="00083652">
        <w:t xml:space="preserve"> </w:t>
      </w:r>
      <w:r>
        <w:t>is not necessarily a physical structure, but is how a data analyst might see the data when they are looking at it in a database, and not as clinicians would see it in the user interface (i.e., CIF).</w:t>
      </w:r>
    </w:p>
    <w:p w14:paraId="40E19433" w14:textId="77777777" w:rsidR="00C93035" w:rsidRDefault="00C93035" w:rsidP="00C93035">
      <w:pPr>
        <w:pStyle w:val="BodyText"/>
        <w:rPr>
          <w:sz w:val="21"/>
        </w:rPr>
      </w:pPr>
    </w:p>
    <w:p w14:paraId="28FF3328" w14:textId="62D91C2D" w:rsidR="00C93035" w:rsidRDefault="00C93035" w:rsidP="0030693E">
      <w:pPr>
        <w:pStyle w:val="BodyText"/>
        <w:ind w:left="1440"/>
      </w:pPr>
      <w:r>
        <w:t xml:space="preserve">Clinician collects data </w:t>
      </w:r>
      <w:r w:rsidR="00B70858">
        <w:sym w:font="Wingdings" w:char="F0F0"/>
      </w:r>
      <w:r w:rsidR="00B70858">
        <w:t xml:space="preserve"> </w:t>
      </w:r>
      <w:r>
        <w:t>Clinical Input Form</w:t>
      </w:r>
    </w:p>
    <w:p w14:paraId="615A5C12" w14:textId="330B2F1B" w:rsidR="00C93035" w:rsidRDefault="00B70858" w:rsidP="0030693E">
      <w:pPr>
        <w:pStyle w:val="BodyText"/>
        <w:ind w:left="1440"/>
      </w:pPr>
      <w:r>
        <w:t xml:space="preserve">Data is normalized </w:t>
      </w:r>
      <w:r>
        <w:sym w:font="Wingdings" w:char="F0F0"/>
      </w:r>
      <w:r>
        <w:t xml:space="preserve"> </w:t>
      </w:r>
      <w:r w:rsidR="00C93035">
        <w:t>Transfo</w:t>
      </w:r>
      <w:r>
        <w:t xml:space="preserve">rmation process from CIF to ANF </w:t>
      </w:r>
      <w:r>
        <w:sym w:font="Wingdings" w:char="F0F0"/>
      </w:r>
      <w:r>
        <w:t xml:space="preserve"> </w:t>
      </w:r>
      <w:r w:rsidR="00C93035">
        <w:t>Representable/storable in multiple types of databases.</w:t>
      </w:r>
    </w:p>
    <w:p w14:paraId="628B16DF" w14:textId="77777777" w:rsidR="00C93035" w:rsidRDefault="00C93035" w:rsidP="0030693E">
      <w:pPr>
        <w:pStyle w:val="BodyText"/>
        <w:ind w:left="1440"/>
      </w:pPr>
      <w:r>
        <w:t>Data</w:t>
      </w:r>
      <w:r>
        <w:rPr>
          <w:spacing w:val="17"/>
        </w:rPr>
        <w:t xml:space="preserve"> </w:t>
      </w:r>
      <w:r>
        <w:t>analyst</w:t>
      </w:r>
      <w:r>
        <w:rPr>
          <w:spacing w:val="17"/>
        </w:rPr>
        <w:t xml:space="preserve"> </w:t>
      </w:r>
      <w:r>
        <w:t>who</w:t>
      </w:r>
      <w:r>
        <w:rPr>
          <w:spacing w:val="17"/>
        </w:rPr>
        <w:t xml:space="preserve"> </w:t>
      </w:r>
      <w:r>
        <w:t>is</w:t>
      </w:r>
      <w:r>
        <w:rPr>
          <w:spacing w:val="17"/>
        </w:rPr>
        <w:t xml:space="preserve"> </w:t>
      </w:r>
      <w:r>
        <w:t>using</w:t>
      </w:r>
      <w:r>
        <w:rPr>
          <w:spacing w:val="17"/>
        </w:rPr>
        <w:t xml:space="preserve"> </w:t>
      </w:r>
      <w:r>
        <w:t>or</w:t>
      </w:r>
      <w:r>
        <w:rPr>
          <w:spacing w:val="17"/>
        </w:rPr>
        <w:t xml:space="preserve"> </w:t>
      </w:r>
      <w:r>
        <w:t>querying</w:t>
      </w:r>
      <w:r>
        <w:rPr>
          <w:spacing w:val="17"/>
        </w:rPr>
        <w:t xml:space="preserve"> </w:t>
      </w:r>
      <w:r>
        <w:t>the</w:t>
      </w:r>
      <w:r>
        <w:rPr>
          <w:spacing w:val="17"/>
        </w:rPr>
        <w:t xml:space="preserve"> </w:t>
      </w:r>
      <w:r>
        <w:t>data</w:t>
      </w:r>
      <w:r>
        <w:rPr>
          <w:spacing w:val="17"/>
        </w:rPr>
        <w:t xml:space="preserve"> </w:t>
      </w:r>
      <w:r>
        <w:t>(e.g.,</w:t>
      </w:r>
      <w:r>
        <w:rPr>
          <w:spacing w:val="17"/>
        </w:rPr>
        <w:t xml:space="preserve"> </w:t>
      </w:r>
      <w:r>
        <w:t>creating</w:t>
      </w:r>
      <w:r>
        <w:rPr>
          <w:spacing w:val="17"/>
        </w:rPr>
        <w:t xml:space="preserve"> </w:t>
      </w:r>
      <w:r>
        <w:t>a</w:t>
      </w:r>
      <w:r>
        <w:rPr>
          <w:spacing w:val="17"/>
        </w:rPr>
        <w:t xml:space="preserve"> </w:t>
      </w:r>
      <w:r>
        <w:t>CDS</w:t>
      </w:r>
      <w:r>
        <w:rPr>
          <w:spacing w:val="17"/>
        </w:rPr>
        <w:t xml:space="preserve"> </w:t>
      </w:r>
      <w:r>
        <w:t>rule</w:t>
      </w:r>
      <w:r>
        <w:rPr>
          <w:spacing w:val="17"/>
        </w:rPr>
        <w:t xml:space="preserve"> </w:t>
      </w:r>
      <w:r>
        <w:t>or</w:t>
      </w:r>
      <w:r>
        <w:rPr>
          <w:spacing w:val="17"/>
        </w:rPr>
        <w:t xml:space="preserve"> </w:t>
      </w:r>
      <w:r>
        <w:t>working</w:t>
      </w:r>
      <w:r>
        <w:rPr>
          <w:spacing w:val="17"/>
        </w:rPr>
        <w:t xml:space="preserve"> </w:t>
      </w:r>
      <w:r>
        <w:t>on</w:t>
      </w:r>
      <w:r>
        <w:rPr>
          <w:spacing w:val="17"/>
        </w:rPr>
        <w:t xml:space="preserve"> </w:t>
      </w:r>
      <w:r>
        <w:t>prevalence</w:t>
      </w:r>
    </w:p>
    <w:p w14:paraId="0CF95E47" w14:textId="58297438" w:rsidR="00C93035" w:rsidRDefault="00C93035" w:rsidP="0030693E">
      <w:pPr>
        <w:pStyle w:val="BodyText"/>
        <w:ind w:left="1440"/>
      </w:pPr>
      <w:r>
        <w:t xml:space="preserve">statistics) </w:t>
      </w:r>
      <w:r w:rsidR="00B70858">
        <w:sym w:font="Wingdings" w:char="F0F0"/>
      </w:r>
      <w:r w:rsidR="00B70858">
        <w:t xml:space="preserve"> </w:t>
      </w:r>
      <w:r>
        <w:t>ANF (it is how the data is represented or stored in the database; must know enough about the data to know what is stored in the topic vs. what is stored as a result or detail)</w:t>
      </w:r>
    </w:p>
    <w:p w14:paraId="55A28788" w14:textId="77777777" w:rsidR="00C93035" w:rsidRDefault="00C93035" w:rsidP="00C93035">
      <w:pPr>
        <w:pStyle w:val="BodyText"/>
      </w:pPr>
    </w:p>
    <w:p w14:paraId="57366005" w14:textId="77777777" w:rsidR="00C93035" w:rsidRDefault="00C93035" w:rsidP="00C93035">
      <w:pPr>
        <w:pStyle w:val="BodyText"/>
        <w:spacing w:line="249" w:lineRule="auto"/>
        <w:ind w:left="1060" w:right="118"/>
        <w:jc w:val="both"/>
      </w:pPr>
      <w:r>
        <w:t>The</w:t>
      </w:r>
      <w:r>
        <w:rPr>
          <w:spacing w:val="-5"/>
        </w:rPr>
        <w:t xml:space="preserve"> </w:t>
      </w:r>
      <w:r>
        <w:t>goal</w:t>
      </w:r>
      <w:r>
        <w:rPr>
          <w:spacing w:val="-5"/>
        </w:rPr>
        <w:t xml:space="preserve"> </w:t>
      </w:r>
      <w:r>
        <w:t>of</w:t>
      </w:r>
      <w:r>
        <w:rPr>
          <w:spacing w:val="-5"/>
        </w:rPr>
        <w:t xml:space="preserve"> </w:t>
      </w:r>
      <w:r>
        <w:t>ANF</w:t>
      </w:r>
      <w:r>
        <w:rPr>
          <w:spacing w:val="-5"/>
        </w:rPr>
        <w:t xml:space="preserve"> </w:t>
      </w:r>
      <w:r>
        <w:t>is</w:t>
      </w:r>
      <w:r>
        <w:rPr>
          <w:spacing w:val="-5"/>
        </w:rPr>
        <w:t xml:space="preserve"> </w:t>
      </w:r>
      <w:r>
        <w:t>to</w:t>
      </w:r>
      <w:r>
        <w:rPr>
          <w:spacing w:val="-5"/>
        </w:rPr>
        <w:t xml:space="preserve"> </w:t>
      </w:r>
      <w:r>
        <w:t>enable</w:t>
      </w:r>
      <w:r>
        <w:rPr>
          <w:spacing w:val="-5"/>
        </w:rPr>
        <w:t xml:space="preserve"> </w:t>
      </w:r>
      <w:r>
        <w:t>analysts</w:t>
      </w:r>
      <w:r>
        <w:rPr>
          <w:spacing w:val="-5"/>
        </w:rPr>
        <w:t xml:space="preserve"> </w:t>
      </w:r>
      <w:r>
        <w:t>to</w:t>
      </w:r>
      <w:r>
        <w:rPr>
          <w:spacing w:val="-5"/>
        </w:rPr>
        <w:t xml:space="preserve"> </w:t>
      </w:r>
      <w:r>
        <w:t>understand</w:t>
      </w:r>
      <w:r>
        <w:rPr>
          <w:spacing w:val="-5"/>
        </w:rPr>
        <w:t xml:space="preserve"> </w:t>
      </w:r>
      <w:r>
        <w:t>the</w:t>
      </w:r>
      <w:r>
        <w:rPr>
          <w:spacing w:val="-5"/>
        </w:rPr>
        <w:t xml:space="preserve"> </w:t>
      </w:r>
      <w:r>
        <w:t>data</w:t>
      </w:r>
      <w:r>
        <w:rPr>
          <w:spacing w:val="-5"/>
        </w:rPr>
        <w:t xml:space="preserve"> </w:t>
      </w:r>
      <w:r>
        <w:t>and</w:t>
      </w:r>
      <w:r>
        <w:rPr>
          <w:spacing w:val="-5"/>
        </w:rPr>
        <w:t xml:space="preserve"> </w:t>
      </w:r>
      <w:r>
        <w:t>how</w:t>
      </w:r>
      <w:r>
        <w:rPr>
          <w:spacing w:val="-5"/>
        </w:rPr>
        <w:t xml:space="preserve"> </w:t>
      </w:r>
      <w:r>
        <w:t>it</w:t>
      </w:r>
      <w:r>
        <w:rPr>
          <w:spacing w:val="-5"/>
        </w:rPr>
        <w:t xml:space="preserve"> </w:t>
      </w:r>
      <w:r>
        <w:t>is</w:t>
      </w:r>
      <w:r>
        <w:rPr>
          <w:spacing w:val="-5"/>
        </w:rPr>
        <w:t xml:space="preserve"> </w:t>
      </w:r>
      <w:r>
        <w:t>stored</w:t>
      </w:r>
      <w:r>
        <w:rPr>
          <w:spacing w:val="-5"/>
        </w:rPr>
        <w:t xml:space="preserve"> </w:t>
      </w:r>
      <w:r>
        <w:t>in</w:t>
      </w:r>
      <w:r>
        <w:rPr>
          <w:spacing w:val="-5"/>
        </w:rPr>
        <w:t xml:space="preserve"> </w:t>
      </w:r>
      <w:r>
        <w:t>lieu</w:t>
      </w:r>
      <w:r>
        <w:rPr>
          <w:spacing w:val="-5"/>
        </w:rPr>
        <w:t xml:space="preserve"> </w:t>
      </w:r>
      <w:r>
        <w:t>of</w:t>
      </w:r>
      <w:r>
        <w:rPr>
          <w:spacing w:val="-5"/>
        </w:rPr>
        <w:t xml:space="preserve"> </w:t>
      </w:r>
      <w:r>
        <w:t>having</w:t>
      </w:r>
      <w:r>
        <w:rPr>
          <w:spacing w:val="-5"/>
        </w:rPr>
        <w:t xml:space="preserve"> </w:t>
      </w:r>
      <w:r>
        <w:t>to</w:t>
      </w:r>
      <w:r>
        <w:rPr>
          <w:spacing w:val="-5"/>
        </w:rPr>
        <w:t xml:space="preserve"> </w:t>
      </w:r>
      <w:r>
        <w:t xml:space="preserve">teach them about the thousands of ways data can exist within an isosemantic family (i.e., CIF) and ensure the data that has to be expressed can be expressed in an operable and scalable way. The more that data </w:t>
      </w:r>
      <w:r>
        <w:rPr>
          <w:spacing w:val="-8"/>
        </w:rPr>
        <w:t xml:space="preserve">is </w:t>
      </w:r>
      <w:r>
        <w:lastRenderedPageBreak/>
        <w:t>normalized, the simpler it will become to analyze, and the likelihood of analysis errors will be reduced. Without</w:t>
      </w:r>
      <w:r>
        <w:rPr>
          <w:spacing w:val="-7"/>
        </w:rPr>
        <w:t xml:space="preserve"> </w:t>
      </w:r>
      <w:r>
        <w:t>the</w:t>
      </w:r>
      <w:r>
        <w:rPr>
          <w:spacing w:val="-7"/>
        </w:rPr>
        <w:t xml:space="preserve"> </w:t>
      </w:r>
      <w:r>
        <w:t>ANF,</w:t>
      </w:r>
      <w:r>
        <w:rPr>
          <w:spacing w:val="-7"/>
        </w:rPr>
        <w:t xml:space="preserve"> </w:t>
      </w:r>
      <w:r>
        <w:t>the</w:t>
      </w:r>
      <w:r>
        <w:rPr>
          <w:spacing w:val="-7"/>
        </w:rPr>
        <w:t xml:space="preserve"> </w:t>
      </w:r>
      <w:r>
        <w:t>probability</w:t>
      </w:r>
      <w:r>
        <w:rPr>
          <w:spacing w:val="-7"/>
        </w:rPr>
        <w:t xml:space="preserve"> </w:t>
      </w:r>
      <w:r>
        <w:t>of</w:t>
      </w:r>
      <w:r>
        <w:rPr>
          <w:spacing w:val="-7"/>
        </w:rPr>
        <w:t xml:space="preserve"> </w:t>
      </w:r>
      <w:r>
        <w:t>patient</w:t>
      </w:r>
      <w:r>
        <w:rPr>
          <w:spacing w:val="-7"/>
        </w:rPr>
        <w:t xml:space="preserve"> </w:t>
      </w:r>
      <w:r>
        <w:t>safety</w:t>
      </w:r>
      <w:r>
        <w:rPr>
          <w:spacing w:val="-7"/>
        </w:rPr>
        <w:t xml:space="preserve"> </w:t>
      </w:r>
      <w:r>
        <w:t>risks</w:t>
      </w:r>
      <w:r>
        <w:rPr>
          <w:spacing w:val="-7"/>
        </w:rPr>
        <w:t xml:space="preserve"> </w:t>
      </w:r>
      <w:r>
        <w:t>is</w:t>
      </w:r>
      <w:r>
        <w:rPr>
          <w:spacing w:val="-7"/>
        </w:rPr>
        <w:t xml:space="preserve"> </w:t>
      </w:r>
      <w:r>
        <w:t>increased.</w:t>
      </w:r>
      <w:r>
        <w:rPr>
          <w:spacing w:val="-7"/>
        </w:rPr>
        <w:t xml:space="preserve"> </w:t>
      </w:r>
      <w:r>
        <w:t>Examples</w:t>
      </w:r>
      <w:r>
        <w:rPr>
          <w:spacing w:val="-7"/>
        </w:rPr>
        <w:t xml:space="preserve"> </w:t>
      </w:r>
      <w:r>
        <w:t>of</w:t>
      </w:r>
      <w:r>
        <w:rPr>
          <w:spacing w:val="-7"/>
        </w:rPr>
        <w:t xml:space="preserve"> </w:t>
      </w:r>
      <w:r>
        <w:t>problems</w:t>
      </w:r>
      <w:r>
        <w:rPr>
          <w:spacing w:val="-7"/>
        </w:rPr>
        <w:t xml:space="preserve"> </w:t>
      </w:r>
      <w:r>
        <w:t>that</w:t>
      </w:r>
      <w:r>
        <w:rPr>
          <w:spacing w:val="-7"/>
        </w:rPr>
        <w:t xml:space="preserve"> </w:t>
      </w:r>
      <w:r>
        <w:t>can</w:t>
      </w:r>
      <w:r>
        <w:rPr>
          <w:spacing w:val="-7"/>
        </w:rPr>
        <w:t xml:space="preserve"> </w:t>
      </w:r>
      <w:r>
        <w:t>occur are:</w:t>
      </w:r>
    </w:p>
    <w:p w14:paraId="5C0E8412" w14:textId="77777777" w:rsidR="00C93035" w:rsidRDefault="00C93035" w:rsidP="0030693E">
      <w:pPr>
        <w:pStyle w:val="BodyText"/>
        <w:spacing w:before="10"/>
        <w:rPr>
          <w:sz w:val="18"/>
        </w:rPr>
      </w:pPr>
    </w:p>
    <w:p w14:paraId="33ED81BA" w14:textId="77777777" w:rsidR="00C93035" w:rsidRPr="0030693E" w:rsidRDefault="00C93035" w:rsidP="0030693E">
      <w:pPr>
        <w:tabs>
          <w:tab w:val="left" w:pos="1260"/>
        </w:tabs>
        <w:spacing w:line="21" w:lineRule="atLeast"/>
        <w:ind w:left="1065"/>
        <w:rPr>
          <w:sz w:val="20"/>
        </w:rPr>
      </w:pPr>
      <w:commentRangeStart w:id="83"/>
      <w:r w:rsidRPr="0030693E">
        <w:rPr>
          <w:b/>
          <w:sz w:val="20"/>
        </w:rPr>
        <w:t>An inability</w:t>
      </w:r>
      <w:r w:rsidRPr="0030693E">
        <w:rPr>
          <w:sz w:val="20"/>
        </w:rPr>
        <w:t xml:space="preserve"> to determine that two clinical statements are equivalent</w:t>
      </w:r>
    </w:p>
    <w:p w14:paraId="39969895" w14:textId="77777777" w:rsidR="00C93035" w:rsidRPr="0030693E" w:rsidRDefault="00C93035" w:rsidP="0030693E">
      <w:pPr>
        <w:tabs>
          <w:tab w:val="left" w:pos="1460"/>
        </w:tabs>
        <w:spacing w:before="22" w:line="21" w:lineRule="atLeast"/>
        <w:ind w:left="1526" w:right="119"/>
        <w:jc w:val="both"/>
        <w:rPr>
          <w:sz w:val="20"/>
        </w:rPr>
      </w:pPr>
      <w:r w:rsidRPr="0030693E">
        <w:rPr>
          <w:sz w:val="20"/>
        </w:rPr>
        <w:t>Taking two 250 mg acetaminophen tablets is the same as taking one 500 mg tablet but the analyst only queries for one of the statements, not both.</w:t>
      </w:r>
    </w:p>
    <w:p w14:paraId="61686810" w14:textId="3DD9FB19" w:rsidR="00C93035" w:rsidRPr="0030693E" w:rsidRDefault="00C93035" w:rsidP="0030693E">
      <w:pPr>
        <w:tabs>
          <w:tab w:val="left" w:pos="1460"/>
        </w:tabs>
        <w:spacing w:before="14" w:line="21" w:lineRule="atLeast"/>
        <w:ind w:left="1526" w:right="118"/>
        <w:jc w:val="both"/>
        <w:rPr>
          <w:sz w:val="20"/>
        </w:rPr>
      </w:pPr>
      <w:r w:rsidRPr="0030693E">
        <w:rPr>
          <w:sz w:val="20"/>
        </w:rPr>
        <w:t>Presence</w:t>
      </w:r>
      <w:r w:rsidRPr="0030693E">
        <w:rPr>
          <w:spacing w:val="-8"/>
          <w:sz w:val="20"/>
        </w:rPr>
        <w:t xml:space="preserve"> </w:t>
      </w:r>
      <w:r w:rsidRPr="0030693E">
        <w:rPr>
          <w:sz w:val="20"/>
        </w:rPr>
        <w:t>of</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w:t>
      </w:r>
      <w:r w:rsidRPr="0030693E">
        <w:rPr>
          <w:spacing w:val="-7"/>
          <w:sz w:val="20"/>
        </w:rPr>
        <w:t xml:space="preserve"> </w:t>
      </w:r>
      <w:r w:rsidRPr="0030693E">
        <w:rPr>
          <w:sz w:val="20"/>
        </w:rPr>
        <w:t>and</w:t>
      </w:r>
      <w:r w:rsidRPr="0030693E">
        <w:rPr>
          <w:spacing w:val="-8"/>
          <w:sz w:val="20"/>
        </w:rPr>
        <w:t xml:space="preserve"> </w:t>
      </w:r>
      <w:r w:rsidRPr="0030693E">
        <w:rPr>
          <w:sz w:val="20"/>
        </w:rPr>
        <w:t>2</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hemorrhages</w:t>
      </w:r>
      <w:r w:rsidRPr="0030693E">
        <w:rPr>
          <w:spacing w:val="-7"/>
          <w:sz w:val="20"/>
        </w:rPr>
        <w:t xml:space="preserve"> </w:t>
      </w:r>
      <w:r w:rsidRPr="0030693E">
        <w:rPr>
          <w:sz w:val="20"/>
        </w:rPr>
        <w:t>observed</w:t>
      </w:r>
      <w:r w:rsidRPr="0030693E">
        <w:rPr>
          <w:spacing w:val="-8"/>
          <w:sz w:val="20"/>
        </w:rPr>
        <w:t xml:space="preserve"> </w:t>
      </w:r>
      <w:r w:rsidRPr="0030693E">
        <w:rPr>
          <w:sz w:val="20"/>
        </w:rPr>
        <w:t>are</w:t>
      </w:r>
      <w:r w:rsidRPr="0030693E">
        <w:rPr>
          <w:spacing w:val="-8"/>
          <w:sz w:val="20"/>
        </w:rPr>
        <w:t xml:space="preserve"> </w:t>
      </w:r>
      <w:r w:rsidRPr="0030693E">
        <w:rPr>
          <w:sz w:val="20"/>
        </w:rPr>
        <w:t>equal</w:t>
      </w:r>
      <w:r w:rsidRPr="0030693E">
        <w:rPr>
          <w:spacing w:val="-8"/>
          <w:sz w:val="20"/>
        </w:rPr>
        <w:t xml:space="preserve"> </w:t>
      </w:r>
      <w:r w:rsidRPr="0030693E">
        <w:rPr>
          <w:sz w:val="20"/>
        </w:rPr>
        <w:t>in</w:t>
      </w:r>
      <w:r w:rsidRPr="0030693E">
        <w:rPr>
          <w:spacing w:val="-8"/>
          <w:sz w:val="20"/>
        </w:rPr>
        <w:t xml:space="preserve"> </w:t>
      </w:r>
      <w:r w:rsidRPr="0030693E">
        <w:rPr>
          <w:sz w:val="20"/>
        </w:rPr>
        <w:t>regard</w:t>
      </w:r>
      <w:r w:rsidRPr="0030693E">
        <w:rPr>
          <w:spacing w:val="-7"/>
          <w:sz w:val="20"/>
        </w:rPr>
        <w:t xml:space="preserve"> </w:t>
      </w:r>
      <w:r w:rsidRPr="0030693E">
        <w:rPr>
          <w:sz w:val="20"/>
        </w:rPr>
        <w:t>to</w:t>
      </w:r>
      <w:r w:rsidRPr="0030693E">
        <w:rPr>
          <w:spacing w:val="-8"/>
          <w:sz w:val="20"/>
        </w:rPr>
        <w:t xml:space="preserve"> </w:t>
      </w:r>
      <w:r w:rsidRPr="0030693E">
        <w:rPr>
          <w:sz w:val="20"/>
        </w:rPr>
        <w:t xml:space="preserve">presence and absence but the analyst queries only for presence vs. a quantitative finding of dot blot </w:t>
      </w:r>
      <w:r w:rsidR="00DF357D" w:rsidRPr="0030693E">
        <w:rPr>
          <w:spacing w:val="-3"/>
          <w:sz w:val="20"/>
        </w:rPr>
        <w:t>hemor</w:t>
      </w:r>
      <w:r w:rsidRPr="0030693E">
        <w:rPr>
          <w:sz w:val="20"/>
        </w:rPr>
        <w:t>rhages.</w:t>
      </w:r>
    </w:p>
    <w:p w14:paraId="7D6D2924" w14:textId="77777777" w:rsidR="00C93035" w:rsidRPr="0030693E" w:rsidRDefault="00C93035" w:rsidP="0030693E">
      <w:pPr>
        <w:tabs>
          <w:tab w:val="left" w:pos="1260"/>
        </w:tabs>
        <w:spacing w:line="21" w:lineRule="atLeast"/>
        <w:ind w:left="1065"/>
        <w:rPr>
          <w:sz w:val="20"/>
        </w:rPr>
      </w:pPr>
      <w:r w:rsidRPr="0030693E">
        <w:rPr>
          <w:b/>
          <w:sz w:val="20"/>
        </w:rPr>
        <w:t xml:space="preserve">An inability </w:t>
      </w:r>
      <w:r w:rsidRPr="0030693E">
        <w:rPr>
          <w:sz w:val="20"/>
        </w:rPr>
        <w:t>to express something that is clinically significant</w:t>
      </w:r>
    </w:p>
    <w:p w14:paraId="5FD04988" w14:textId="77777777" w:rsidR="00C93035" w:rsidRPr="0030693E" w:rsidRDefault="00C93035" w:rsidP="0030693E">
      <w:pPr>
        <w:tabs>
          <w:tab w:val="left" w:pos="1460"/>
        </w:tabs>
        <w:spacing w:before="22" w:line="21" w:lineRule="atLeast"/>
        <w:ind w:left="1526" w:right="119"/>
        <w:jc w:val="both"/>
        <w:rPr>
          <w:sz w:val="20"/>
        </w:rPr>
      </w:pPr>
      <w:r w:rsidRPr="0030693E">
        <w:rPr>
          <w:sz w:val="20"/>
        </w:rPr>
        <w:t>We</w:t>
      </w:r>
      <w:r w:rsidRPr="0030693E">
        <w:rPr>
          <w:spacing w:val="-12"/>
          <w:sz w:val="20"/>
        </w:rPr>
        <w:t xml:space="preserve"> </w:t>
      </w:r>
      <w:r w:rsidRPr="0030693E">
        <w:rPr>
          <w:sz w:val="20"/>
        </w:rPr>
        <w:t>may</w:t>
      </w:r>
      <w:r w:rsidRPr="0030693E">
        <w:rPr>
          <w:spacing w:val="-12"/>
          <w:sz w:val="20"/>
        </w:rPr>
        <w:t xml:space="preserve"> </w:t>
      </w:r>
      <w:r w:rsidRPr="0030693E">
        <w:rPr>
          <w:sz w:val="20"/>
        </w:rPr>
        <w:t>not</w:t>
      </w:r>
      <w:r w:rsidRPr="0030693E">
        <w:rPr>
          <w:spacing w:val="-12"/>
          <w:sz w:val="20"/>
        </w:rPr>
        <w:t xml:space="preserve"> </w:t>
      </w:r>
      <w:r w:rsidRPr="0030693E">
        <w:rPr>
          <w:sz w:val="20"/>
        </w:rPr>
        <w:t>be</w:t>
      </w:r>
      <w:r w:rsidRPr="0030693E">
        <w:rPr>
          <w:spacing w:val="-12"/>
          <w:sz w:val="20"/>
        </w:rPr>
        <w:t xml:space="preserve"> </w:t>
      </w:r>
      <w:r w:rsidRPr="0030693E">
        <w:rPr>
          <w:sz w:val="20"/>
        </w:rPr>
        <w:t>able</w:t>
      </w:r>
      <w:r w:rsidRPr="0030693E">
        <w:rPr>
          <w:spacing w:val="-12"/>
          <w:sz w:val="20"/>
        </w:rPr>
        <w:t xml:space="preserve"> </w:t>
      </w:r>
      <w:r w:rsidRPr="0030693E">
        <w:rPr>
          <w:sz w:val="20"/>
        </w:rPr>
        <w:t>to</w:t>
      </w:r>
      <w:r w:rsidRPr="0030693E">
        <w:rPr>
          <w:spacing w:val="-12"/>
          <w:sz w:val="20"/>
        </w:rPr>
        <w:t xml:space="preserve"> </w:t>
      </w:r>
      <w:r w:rsidRPr="0030693E">
        <w:rPr>
          <w:sz w:val="20"/>
        </w:rPr>
        <w:t>express</w:t>
      </w:r>
      <w:r w:rsidRPr="0030693E">
        <w:rPr>
          <w:spacing w:val="-12"/>
          <w:sz w:val="20"/>
        </w:rPr>
        <w:t xml:space="preserve"> </w:t>
      </w:r>
      <w:r w:rsidRPr="0030693E">
        <w:rPr>
          <w:sz w:val="20"/>
        </w:rPr>
        <w:t>chest</w:t>
      </w:r>
      <w:r w:rsidRPr="0030693E">
        <w:rPr>
          <w:spacing w:val="-12"/>
          <w:sz w:val="20"/>
        </w:rPr>
        <w:t xml:space="preserve"> </w:t>
      </w:r>
      <w:r w:rsidRPr="0030693E">
        <w:rPr>
          <w:sz w:val="20"/>
        </w:rPr>
        <w:t>pain</w:t>
      </w:r>
      <w:r w:rsidRPr="0030693E">
        <w:rPr>
          <w:spacing w:val="-12"/>
          <w:sz w:val="20"/>
        </w:rPr>
        <w:t xml:space="preserve"> </w:t>
      </w:r>
      <w:r w:rsidRPr="0030693E">
        <w:rPr>
          <w:sz w:val="20"/>
        </w:rPr>
        <w:t>on</w:t>
      </w:r>
      <w:r w:rsidRPr="0030693E">
        <w:rPr>
          <w:spacing w:val="-12"/>
          <w:sz w:val="20"/>
        </w:rPr>
        <w:t xml:space="preserve"> </w:t>
      </w:r>
      <w:r w:rsidRPr="0030693E">
        <w:rPr>
          <w:sz w:val="20"/>
        </w:rPr>
        <w:t>inspiration,</w:t>
      </w:r>
      <w:r w:rsidRPr="0030693E">
        <w:rPr>
          <w:spacing w:val="-12"/>
          <w:sz w:val="20"/>
        </w:rPr>
        <w:t xml:space="preserve"> </w:t>
      </w:r>
      <w:r w:rsidRPr="0030693E">
        <w:rPr>
          <w:sz w:val="20"/>
        </w:rPr>
        <w:t>which</w:t>
      </w:r>
      <w:r w:rsidRPr="0030693E">
        <w:rPr>
          <w:spacing w:val="-12"/>
          <w:sz w:val="20"/>
        </w:rPr>
        <w:t xml:space="preserve"> </w:t>
      </w:r>
      <w:r w:rsidRPr="0030693E">
        <w:rPr>
          <w:sz w:val="20"/>
        </w:rPr>
        <w:t>can</w:t>
      </w:r>
      <w:r w:rsidRPr="0030693E">
        <w:rPr>
          <w:spacing w:val="-12"/>
          <w:sz w:val="20"/>
        </w:rPr>
        <w:t xml:space="preserve"> </w:t>
      </w:r>
      <w:r w:rsidRPr="0030693E">
        <w:rPr>
          <w:sz w:val="20"/>
        </w:rPr>
        <w:t>be</w:t>
      </w:r>
      <w:r w:rsidRPr="0030693E">
        <w:rPr>
          <w:spacing w:val="-12"/>
          <w:sz w:val="20"/>
        </w:rPr>
        <w:t xml:space="preserve"> </w:t>
      </w:r>
      <w:r w:rsidRPr="0030693E">
        <w:rPr>
          <w:sz w:val="20"/>
        </w:rPr>
        <w:t>a</w:t>
      </w:r>
      <w:r w:rsidRPr="0030693E">
        <w:rPr>
          <w:spacing w:val="-12"/>
          <w:sz w:val="20"/>
        </w:rPr>
        <w:t xml:space="preserve"> </w:t>
      </w:r>
      <w:r w:rsidRPr="0030693E">
        <w:rPr>
          <w:sz w:val="20"/>
        </w:rPr>
        <w:t>sign</w:t>
      </w:r>
      <w:r w:rsidRPr="0030693E">
        <w:rPr>
          <w:spacing w:val="-12"/>
          <w:sz w:val="20"/>
        </w:rPr>
        <w:t xml:space="preserve"> </w:t>
      </w:r>
      <w:r w:rsidRPr="0030693E">
        <w:rPr>
          <w:sz w:val="20"/>
        </w:rPr>
        <w:t>of</w:t>
      </w:r>
      <w:r w:rsidRPr="0030693E">
        <w:rPr>
          <w:spacing w:val="-12"/>
          <w:sz w:val="20"/>
        </w:rPr>
        <w:t xml:space="preserve"> </w:t>
      </w:r>
      <w:r w:rsidRPr="0030693E">
        <w:rPr>
          <w:sz w:val="20"/>
        </w:rPr>
        <w:t>pleurisy.</w:t>
      </w:r>
      <w:r w:rsidRPr="0030693E">
        <w:rPr>
          <w:spacing w:val="-12"/>
          <w:sz w:val="20"/>
        </w:rPr>
        <w:t xml:space="preserve"> </w:t>
      </w:r>
      <w:r w:rsidRPr="0030693E">
        <w:rPr>
          <w:sz w:val="20"/>
        </w:rPr>
        <w:t>The</w:t>
      </w:r>
      <w:r w:rsidRPr="0030693E">
        <w:rPr>
          <w:spacing w:val="-12"/>
          <w:sz w:val="20"/>
        </w:rPr>
        <w:t xml:space="preserve"> </w:t>
      </w:r>
      <w:r w:rsidRPr="0030693E">
        <w:rPr>
          <w:sz w:val="20"/>
        </w:rPr>
        <w:t>ability</w:t>
      </w:r>
      <w:r w:rsidRPr="0030693E">
        <w:rPr>
          <w:spacing w:val="-12"/>
          <w:sz w:val="20"/>
        </w:rPr>
        <w:t xml:space="preserve"> </w:t>
      </w:r>
      <w:r w:rsidRPr="0030693E">
        <w:rPr>
          <w:sz w:val="20"/>
        </w:rPr>
        <w:t xml:space="preserve">to differentiate cardiac chest pain from other types of chest pain is clinically important. An example </w:t>
      </w:r>
      <w:r w:rsidRPr="0030693E">
        <w:rPr>
          <w:spacing w:val="-9"/>
          <w:sz w:val="20"/>
        </w:rPr>
        <w:t xml:space="preserve">of </w:t>
      </w:r>
      <w:r w:rsidRPr="0030693E">
        <w:rPr>
          <w:sz w:val="20"/>
        </w:rPr>
        <w:t>something</w:t>
      </w:r>
      <w:r w:rsidRPr="0030693E">
        <w:rPr>
          <w:spacing w:val="-12"/>
          <w:sz w:val="20"/>
        </w:rPr>
        <w:t xml:space="preserve"> </w:t>
      </w:r>
      <w:r w:rsidRPr="0030693E">
        <w:rPr>
          <w:sz w:val="20"/>
        </w:rPr>
        <w:t>that</w:t>
      </w:r>
      <w:r w:rsidRPr="0030693E">
        <w:rPr>
          <w:spacing w:val="-12"/>
          <w:sz w:val="20"/>
        </w:rPr>
        <w:t xml:space="preserve"> </w:t>
      </w:r>
      <w:r w:rsidRPr="0030693E">
        <w:rPr>
          <w:sz w:val="20"/>
        </w:rPr>
        <w:t>needs</w:t>
      </w:r>
      <w:r w:rsidRPr="0030693E">
        <w:rPr>
          <w:spacing w:val="-12"/>
          <w:sz w:val="20"/>
        </w:rPr>
        <w:t xml:space="preserve"> </w:t>
      </w:r>
      <w:r w:rsidRPr="0030693E">
        <w:rPr>
          <w:sz w:val="20"/>
        </w:rPr>
        <w:t>to</w:t>
      </w:r>
      <w:r w:rsidRPr="0030693E">
        <w:rPr>
          <w:spacing w:val="-12"/>
          <w:sz w:val="20"/>
        </w:rPr>
        <w:t xml:space="preserve"> </w:t>
      </w:r>
      <w:r w:rsidRPr="0030693E">
        <w:rPr>
          <w:sz w:val="20"/>
        </w:rPr>
        <w:t>be</w:t>
      </w:r>
      <w:r w:rsidRPr="0030693E">
        <w:rPr>
          <w:spacing w:val="-12"/>
          <w:sz w:val="20"/>
        </w:rPr>
        <w:t xml:space="preserve"> </w:t>
      </w:r>
      <w:r w:rsidRPr="0030693E">
        <w:rPr>
          <w:sz w:val="20"/>
        </w:rPr>
        <w:t>represented</w:t>
      </w:r>
      <w:r w:rsidRPr="0030693E">
        <w:rPr>
          <w:spacing w:val="-12"/>
          <w:sz w:val="20"/>
        </w:rPr>
        <w:t xml:space="preserve"> </w:t>
      </w:r>
      <w:r w:rsidRPr="0030693E">
        <w:rPr>
          <w:sz w:val="20"/>
        </w:rPr>
        <w:t>is</w:t>
      </w:r>
      <w:r w:rsidRPr="0030693E">
        <w:rPr>
          <w:spacing w:val="-11"/>
          <w:sz w:val="20"/>
        </w:rPr>
        <w:t xml:space="preserve"> </w:t>
      </w:r>
      <w:r w:rsidRPr="0030693E">
        <w:rPr>
          <w:i/>
          <w:sz w:val="20"/>
        </w:rPr>
        <w:t>chest</w:t>
      </w:r>
      <w:r w:rsidRPr="0030693E">
        <w:rPr>
          <w:i/>
          <w:spacing w:val="-12"/>
          <w:sz w:val="20"/>
        </w:rPr>
        <w:t xml:space="preserve"> </w:t>
      </w:r>
      <w:r w:rsidRPr="0030693E">
        <w:rPr>
          <w:i/>
          <w:sz w:val="20"/>
        </w:rPr>
        <w:t>pain</w:t>
      </w:r>
      <w:r w:rsidRPr="0030693E">
        <w:rPr>
          <w:i/>
          <w:spacing w:val="-12"/>
          <w:sz w:val="20"/>
        </w:rPr>
        <w:t xml:space="preserve"> </w:t>
      </w:r>
      <w:r w:rsidRPr="0030693E">
        <w:rPr>
          <w:i/>
          <w:sz w:val="20"/>
        </w:rPr>
        <w:t>that</w:t>
      </w:r>
      <w:r w:rsidRPr="0030693E">
        <w:rPr>
          <w:i/>
          <w:spacing w:val="-12"/>
          <w:sz w:val="20"/>
        </w:rPr>
        <w:t xml:space="preserve"> </w:t>
      </w:r>
      <w:r w:rsidRPr="0030693E">
        <w:rPr>
          <w:i/>
          <w:sz w:val="20"/>
        </w:rPr>
        <w:t>worsens</w:t>
      </w:r>
      <w:r w:rsidRPr="0030693E">
        <w:rPr>
          <w:i/>
          <w:spacing w:val="-12"/>
          <w:sz w:val="20"/>
        </w:rPr>
        <w:t xml:space="preserve"> </w:t>
      </w:r>
      <w:r w:rsidRPr="0030693E">
        <w:rPr>
          <w:i/>
          <w:sz w:val="20"/>
        </w:rPr>
        <w:t>when</w:t>
      </w:r>
      <w:r w:rsidRPr="0030693E">
        <w:rPr>
          <w:i/>
          <w:spacing w:val="-12"/>
          <w:sz w:val="20"/>
        </w:rPr>
        <w:t xml:space="preserve"> </w:t>
      </w:r>
      <w:r w:rsidRPr="0030693E">
        <w:rPr>
          <w:i/>
          <w:sz w:val="20"/>
        </w:rPr>
        <w:t>you</w:t>
      </w:r>
      <w:r w:rsidRPr="0030693E">
        <w:rPr>
          <w:i/>
          <w:spacing w:val="-12"/>
          <w:sz w:val="20"/>
        </w:rPr>
        <w:t xml:space="preserve"> </w:t>
      </w:r>
      <w:r w:rsidRPr="0030693E">
        <w:rPr>
          <w:i/>
          <w:sz w:val="20"/>
        </w:rPr>
        <w:t>breathe,</w:t>
      </w:r>
      <w:r w:rsidRPr="0030693E">
        <w:rPr>
          <w:i/>
          <w:spacing w:val="-12"/>
          <w:sz w:val="20"/>
        </w:rPr>
        <w:t xml:space="preserve"> </w:t>
      </w:r>
      <w:r w:rsidRPr="0030693E">
        <w:rPr>
          <w:i/>
          <w:sz w:val="20"/>
        </w:rPr>
        <w:t>cough,</w:t>
      </w:r>
      <w:r w:rsidRPr="0030693E">
        <w:rPr>
          <w:i/>
          <w:spacing w:val="-12"/>
          <w:sz w:val="20"/>
        </w:rPr>
        <w:t xml:space="preserve"> </w:t>
      </w:r>
      <w:r w:rsidRPr="0030693E">
        <w:rPr>
          <w:i/>
          <w:sz w:val="20"/>
        </w:rPr>
        <w:t>or</w:t>
      </w:r>
      <w:r w:rsidRPr="0030693E">
        <w:rPr>
          <w:i/>
          <w:spacing w:val="-12"/>
          <w:sz w:val="20"/>
        </w:rPr>
        <w:t xml:space="preserve"> </w:t>
      </w:r>
      <w:r w:rsidRPr="0030693E">
        <w:rPr>
          <w:i/>
          <w:sz w:val="20"/>
        </w:rPr>
        <w:t>sneeze</w:t>
      </w:r>
      <w:r w:rsidRPr="0030693E">
        <w:rPr>
          <w:sz w:val="20"/>
        </w:rPr>
        <w:t>.</w:t>
      </w:r>
    </w:p>
    <w:p w14:paraId="54A1BF32" w14:textId="77777777" w:rsidR="00C93035" w:rsidRPr="0030693E" w:rsidRDefault="00C93035" w:rsidP="0030693E">
      <w:pPr>
        <w:tabs>
          <w:tab w:val="left" w:pos="1260"/>
        </w:tabs>
        <w:spacing w:line="21" w:lineRule="atLeast"/>
        <w:ind w:left="1065"/>
        <w:rPr>
          <w:sz w:val="20"/>
        </w:rPr>
      </w:pPr>
      <w:r w:rsidRPr="0030693E">
        <w:rPr>
          <w:b/>
          <w:sz w:val="20"/>
        </w:rPr>
        <w:t>An error is made</w:t>
      </w:r>
      <w:r w:rsidRPr="0030693E">
        <w:rPr>
          <w:sz w:val="20"/>
        </w:rPr>
        <w:t xml:space="preserve"> in recording or in querying a repository for clinical statements</w:t>
      </w:r>
    </w:p>
    <w:p w14:paraId="5C30C45E" w14:textId="77777777" w:rsidR="00C93035" w:rsidRPr="0030693E" w:rsidRDefault="00C93035" w:rsidP="0030693E">
      <w:pPr>
        <w:tabs>
          <w:tab w:val="left" w:pos="1460"/>
        </w:tabs>
        <w:spacing w:before="23" w:line="21" w:lineRule="atLeast"/>
        <w:ind w:left="1526" w:right="118"/>
        <w:jc w:val="both"/>
        <w:rPr>
          <w:sz w:val="20"/>
        </w:rPr>
      </w:pPr>
      <w:r w:rsidRPr="0030693E">
        <w:rPr>
          <w:sz w:val="20"/>
        </w:rPr>
        <w:t>On October 1, 2016, a provider enters a medication order for acetaminophen 250 mg for a patient</w:t>
      </w:r>
      <w:r w:rsidRPr="0030693E">
        <w:rPr>
          <w:spacing w:val="-17"/>
          <w:sz w:val="20"/>
        </w:rPr>
        <w:t xml:space="preserve"> </w:t>
      </w:r>
      <w:r w:rsidRPr="0030693E">
        <w:rPr>
          <w:sz w:val="20"/>
        </w:rPr>
        <w:t>to take 1 tablet twice daily for 2 days starting October 1, 2016</w:t>
      </w:r>
    </w:p>
    <w:p w14:paraId="55EA36DE" w14:textId="77777777" w:rsidR="00C93035" w:rsidRPr="0030693E" w:rsidRDefault="00C93035" w:rsidP="0030693E">
      <w:pPr>
        <w:tabs>
          <w:tab w:val="left" w:pos="1660"/>
        </w:tabs>
        <w:spacing w:before="13" w:line="21" w:lineRule="atLeast"/>
        <w:ind w:left="2030"/>
        <w:rPr>
          <w:sz w:val="20"/>
        </w:rPr>
      </w:pPr>
      <w:r w:rsidRPr="0030693E">
        <w:rPr>
          <w:sz w:val="20"/>
        </w:rPr>
        <w:t>CIF: Provider enters the medication order</w:t>
      </w:r>
    </w:p>
    <w:p w14:paraId="1547D1FF" w14:textId="77777777" w:rsidR="00C93035" w:rsidRPr="0030693E" w:rsidRDefault="00C93035" w:rsidP="0030693E">
      <w:pPr>
        <w:tabs>
          <w:tab w:val="left" w:pos="1660"/>
        </w:tabs>
        <w:spacing w:before="22" w:line="21" w:lineRule="atLeast"/>
        <w:ind w:left="2030" w:right="118"/>
        <w:jc w:val="both"/>
        <w:rPr>
          <w:sz w:val="20"/>
        </w:rPr>
      </w:pPr>
      <w:r w:rsidRPr="0030693E">
        <w:rPr>
          <w:sz w:val="20"/>
        </w:rPr>
        <w:t>ANF: Analyst creates a CDS rule to identify all patients ordered acetaminophen during the</w:t>
      </w:r>
      <w:r w:rsidRPr="0030693E">
        <w:rPr>
          <w:spacing w:val="-28"/>
          <w:sz w:val="20"/>
        </w:rPr>
        <w:t xml:space="preserve"> </w:t>
      </w:r>
      <w:r w:rsidRPr="0030693E">
        <w:rPr>
          <w:sz w:val="20"/>
        </w:rPr>
        <w:t xml:space="preserve">period September 1 – December 31, 2016. However, while the analyst creates a query to search for a clinical statement (i.e., Request) where acetaminophen was the direct substance and was </w:t>
      </w:r>
      <w:r w:rsidRPr="0030693E">
        <w:rPr>
          <w:spacing w:val="-3"/>
          <w:sz w:val="20"/>
        </w:rPr>
        <w:t xml:space="preserve">ordered </w:t>
      </w:r>
      <w:r w:rsidRPr="0030693E">
        <w:rPr>
          <w:sz w:val="20"/>
        </w:rPr>
        <w:t xml:space="preserve">during the period September 1 – December 31, 2016, the analyst did not include a Request </w:t>
      </w:r>
      <w:r w:rsidRPr="0030693E">
        <w:rPr>
          <w:spacing w:val="-3"/>
          <w:sz w:val="20"/>
        </w:rPr>
        <w:t xml:space="preserve">topic </w:t>
      </w:r>
      <w:r w:rsidRPr="0030693E">
        <w:rPr>
          <w:sz w:val="20"/>
        </w:rPr>
        <w:t>of</w:t>
      </w:r>
      <w:r w:rsidRPr="0030693E">
        <w:rPr>
          <w:spacing w:val="-6"/>
          <w:sz w:val="20"/>
        </w:rPr>
        <w:t xml:space="preserve"> </w:t>
      </w:r>
      <w:r w:rsidRPr="0030693E">
        <w:rPr>
          <w:sz w:val="20"/>
        </w:rPr>
        <w:t>“Administration</w:t>
      </w:r>
      <w:r w:rsidRPr="0030693E">
        <w:rPr>
          <w:spacing w:val="-6"/>
          <w:sz w:val="20"/>
        </w:rPr>
        <w:t xml:space="preserve"> </w:t>
      </w:r>
      <w:r w:rsidRPr="0030693E">
        <w:rPr>
          <w:sz w:val="20"/>
        </w:rPr>
        <w:t>of</w:t>
      </w:r>
      <w:r w:rsidRPr="0030693E">
        <w:rPr>
          <w:spacing w:val="-6"/>
          <w:sz w:val="20"/>
        </w:rPr>
        <w:t xml:space="preserve"> </w:t>
      </w:r>
      <w:r w:rsidRPr="0030693E">
        <w:rPr>
          <w:sz w:val="20"/>
        </w:rPr>
        <w:t>drug</w:t>
      </w:r>
      <w:r w:rsidRPr="0030693E">
        <w:rPr>
          <w:spacing w:val="-6"/>
          <w:sz w:val="20"/>
        </w:rPr>
        <w:t xml:space="preserve"> </w:t>
      </w:r>
      <w:r w:rsidRPr="0030693E">
        <w:rPr>
          <w:sz w:val="20"/>
        </w:rPr>
        <w:t>or</w:t>
      </w:r>
      <w:r w:rsidRPr="0030693E">
        <w:rPr>
          <w:spacing w:val="-6"/>
          <w:sz w:val="20"/>
        </w:rPr>
        <w:t xml:space="preserve"> </w:t>
      </w:r>
      <w:r w:rsidRPr="0030693E">
        <w:rPr>
          <w:sz w:val="20"/>
        </w:rPr>
        <w:t>medication</w:t>
      </w:r>
      <w:r w:rsidRPr="0030693E">
        <w:rPr>
          <w:spacing w:val="-6"/>
          <w:sz w:val="20"/>
        </w:rPr>
        <w:t xml:space="preserve"> </w:t>
      </w:r>
      <w:r w:rsidRPr="0030693E">
        <w:rPr>
          <w:sz w:val="20"/>
        </w:rPr>
        <w:t>PO</w:t>
      </w:r>
      <w:r w:rsidRPr="0030693E">
        <w:rPr>
          <w:spacing w:val="-6"/>
          <w:sz w:val="20"/>
        </w:rPr>
        <w:t xml:space="preserve"> </w:t>
      </w:r>
      <w:r w:rsidRPr="0030693E">
        <w:rPr>
          <w:sz w:val="20"/>
        </w:rPr>
        <w:t>BID</w:t>
      </w:r>
      <w:r w:rsidRPr="0030693E">
        <w:rPr>
          <w:spacing w:val="-6"/>
          <w:sz w:val="20"/>
        </w:rPr>
        <w:t xml:space="preserve"> </w:t>
      </w:r>
      <w:r w:rsidRPr="0030693E">
        <w:rPr>
          <w:sz w:val="20"/>
        </w:rPr>
        <w:t>for</w:t>
      </w:r>
      <w:r w:rsidRPr="0030693E">
        <w:rPr>
          <w:spacing w:val="-6"/>
          <w:sz w:val="20"/>
        </w:rPr>
        <w:t xml:space="preserve"> </w:t>
      </w:r>
      <w:r w:rsidRPr="0030693E">
        <w:rPr>
          <w:sz w:val="20"/>
        </w:rPr>
        <w:t>pain.”</w:t>
      </w:r>
      <w:r w:rsidRPr="0030693E">
        <w:rPr>
          <w:spacing w:val="-6"/>
          <w:sz w:val="20"/>
        </w:rPr>
        <w:t xml:space="preserve"> </w:t>
      </w:r>
      <w:r w:rsidRPr="0030693E">
        <w:rPr>
          <w:sz w:val="20"/>
        </w:rPr>
        <w:t>Thus,</w:t>
      </w:r>
      <w:r w:rsidRPr="0030693E">
        <w:rPr>
          <w:spacing w:val="-6"/>
          <w:sz w:val="20"/>
        </w:rPr>
        <w:t xml:space="preserve"> </w:t>
      </w:r>
      <w:r w:rsidRPr="0030693E">
        <w:rPr>
          <w:sz w:val="20"/>
        </w:rPr>
        <w:t>the</w:t>
      </w:r>
      <w:r w:rsidRPr="0030693E">
        <w:rPr>
          <w:spacing w:val="-6"/>
          <w:sz w:val="20"/>
        </w:rPr>
        <w:t xml:space="preserve"> </w:t>
      </w:r>
      <w:r w:rsidRPr="0030693E">
        <w:rPr>
          <w:sz w:val="20"/>
        </w:rPr>
        <w:t>medication</w:t>
      </w:r>
      <w:r w:rsidRPr="0030693E">
        <w:rPr>
          <w:spacing w:val="-6"/>
          <w:sz w:val="20"/>
        </w:rPr>
        <w:t xml:space="preserve"> </w:t>
      </w:r>
      <w:r w:rsidRPr="0030693E">
        <w:rPr>
          <w:sz w:val="20"/>
        </w:rPr>
        <w:t>order</w:t>
      </w:r>
      <w:r w:rsidRPr="0030693E">
        <w:rPr>
          <w:spacing w:val="-6"/>
          <w:sz w:val="20"/>
        </w:rPr>
        <w:t xml:space="preserve"> </w:t>
      </w:r>
      <w:r w:rsidRPr="0030693E">
        <w:rPr>
          <w:sz w:val="20"/>
        </w:rPr>
        <w:t>would</w:t>
      </w:r>
      <w:r w:rsidRPr="0030693E">
        <w:rPr>
          <w:spacing w:val="-6"/>
          <w:sz w:val="20"/>
        </w:rPr>
        <w:t xml:space="preserve"> </w:t>
      </w:r>
      <w:r w:rsidRPr="0030693E">
        <w:rPr>
          <w:sz w:val="20"/>
        </w:rPr>
        <w:t>not be included in the query results.</w:t>
      </w:r>
      <w:commentRangeEnd w:id="83"/>
      <w:r w:rsidR="00C03C82">
        <w:rPr>
          <w:rStyle w:val="CommentReference"/>
        </w:rPr>
        <w:commentReference w:id="83"/>
      </w:r>
    </w:p>
    <w:p w14:paraId="7F4FD3F6" w14:textId="77777777" w:rsidR="00C93035" w:rsidRPr="00C93035" w:rsidRDefault="00C93035" w:rsidP="00C93035">
      <w:pPr>
        <w:pStyle w:val="BodyText"/>
      </w:pPr>
    </w:p>
    <w:p w14:paraId="34838AA4" w14:textId="77777777" w:rsidR="00C93035" w:rsidRPr="00C93035" w:rsidRDefault="00C93035" w:rsidP="00C93035">
      <w:pPr>
        <w:pStyle w:val="BodyText"/>
      </w:pPr>
    </w:p>
    <w:p w14:paraId="4E22F0CC" w14:textId="2D7CA1A5" w:rsidR="00C04E25" w:rsidRDefault="00C04E25" w:rsidP="00C04E25">
      <w:pPr>
        <w:pStyle w:val="BodyText"/>
      </w:pPr>
    </w:p>
    <w:p w14:paraId="2152011F" w14:textId="6201D55B" w:rsidR="00C04E25" w:rsidRDefault="00C04E25" w:rsidP="00C04E25">
      <w:pPr>
        <w:pStyle w:val="BodyText"/>
      </w:pPr>
    </w:p>
    <w:p w14:paraId="43732D58" w14:textId="77777777" w:rsidR="005247F9" w:rsidRDefault="005247F9" w:rsidP="005247F9">
      <w:pPr>
        <w:pStyle w:val="BodyText"/>
      </w:pPr>
    </w:p>
    <w:p w14:paraId="349F57DF" w14:textId="1A108A9E" w:rsidR="005247F9" w:rsidRDefault="005247F9" w:rsidP="005247F9">
      <w:pPr>
        <w:pStyle w:val="BodyText"/>
      </w:pPr>
    </w:p>
    <w:p w14:paraId="07A28221" w14:textId="2EBF9A5D" w:rsidR="006B30B2" w:rsidRDefault="006B30B2">
      <w:pPr>
        <w:rPr>
          <w:sz w:val="20"/>
          <w:szCs w:val="20"/>
        </w:rPr>
      </w:pPr>
      <w:r>
        <w:br w:type="page"/>
      </w:r>
    </w:p>
    <w:p w14:paraId="0791B9AE" w14:textId="77777777" w:rsidR="005247F9" w:rsidRDefault="005247F9" w:rsidP="005247F9">
      <w:pPr>
        <w:pStyle w:val="BodyText"/>
      </w:pPr>
    </w:p>
    <w:p w14:paraId="5FFAC3C0" w14:textId="77777777" w:rsidR="005247F9" w:rsidRPr="00C93035" w:rsidRDefault="005247F9" w:rsidP="005247F9">
      <w:pPr>
        <w:pStyle w:val="BodyText"/>
      </w:pPr>
    </w:p>
    <w:p w14:paraId="3234905E" w14:textId="74462C4E" w:rsidR="005247F9" w:rsidRPr="007B288A" w:rsidRDefault="005247F9" w:rsidP="00FB2590">
      <w:pPr>
        <w:pStyle w:val="Heading1"/>
      </w:pPr>
      <w:bookmarkStart w:id="84" w:name="_Toc1824818"/>
      <w:bookmarkStart w:id="85" w:name="_Toc5180885"/>
      <w:r w:rsidRPr="007B288A">
        <w:t>Analysis Normal Form</w:t>
      </w:r>
      <w:bookmarkEnd w:id="84"/>
      <w:bookmarkEnd w:id="85"/>
    </w:p>
    <w:p w14:paraId="2593240B" w14:textId="77777777" w:rsidR="005247F9" w:rsidRDefault="005247F9" w:rsidP="005247F9">
      <w:pPr>
        <w:pStyle w:val="BodyText"/>
      </w:pPr>
    </w:p>
    <w:p w14:paraId="66119698" w14:textId="670C8C35" w:rsidR="00E84004" w:rsidRDefault="00E84004" w:rsidP="00437164">
      <w:pPr>
        <w:pStyle w:val="BodyText"/>
        <w:numPr>
          <w:ilvl w:val="0"/>
          <w:numId w:val="13"/>
        </w:numPr>
        <w:rPr>
          <w:b/>
          <w:highlight w:val="yellow"/>
        </w:rPr>
      </w:pPr>
      <w:r>
        <w:rPr>
          <w:b/>
          <w:highlight w:val="yellow"/>
        </w:rPr>
        <w:t>Keith’s initial guidance</w:t>
      </w:r>
    </w:p>
    <w:p w14:paraId="18DA6ED3" w14:textId="636CF576" w:rsidR="005247F9" w:rsidRPr="00E84004" w:rsidRDefault="005247F9" w:rsidP="00437164">
      <w:pPr>
        <w:pStyle w:val="BodyText"/>
        <w:numPr>
          <w:ilvl w:val="1"/>
          <w:numId w:val="13"/>
        </w:numPr>
        <w:rPr>
          <w:highlight w:val="yellow"/>
        </w:rPr>
      </w:pPr>
      <w:r w:rsidRPr="00E84004">
        <w:rPr>
          <w:highlight w:val="yellow"/>
        </w:rPr>
        <w:t>Goal is to show</w:t>
      </w:r>
      <w:r w:rsidR="005B7F41" w:rsidRPr="00E84004">
        <w:rPr>
          <w:highlight w:val="yellow"/>
        </w:rPr>
        <w:t xml:space="preserve"> in examples</w:t>
      </w:r>
      <w:r w:rsidRPr="00E84004">
        <w:rPr>
          <w:highlight w:val="yellow"/>
        </w:rPr>
        <w:t>, how ANF normalizes the data from CIF</w:t>
      </w:r>
    </w:p>
    <w:p w14:paraId="0EDA4A4E" w14:textId="77777777" w:rsidR="005247F9" w:rsidRDefault="005247F9" w:rsidP="005247F9">
      <w:pPr>
        <w:pStyle w:val="BodyText"/>
      </w:pPr>
    </w:p>
    <w:p w14:paraId="6875F5DC" w14:textId="77777777" w:rsidR="0013148D" w:rsidRDefault="0013148D">
      <w:pPr>
        <w:pStyle w:val="BodyText"/>
        <w:spacing w:before="6"/>
        <w:rPr>
          <w:sz w:val="17"/>
        </w:rPr>
      </w:pPr>
      <w:bookmarkStart w:id="86" w:name="2.1._Isosemantic_Models"/>
      <w:bookmarkStart w:id="87" w:name="2.2._Clinical_Statements_–_What_are_they"/>
      <w:bookmarkStart w:id="88" w:name="2.3.1._Performance_Clinical_Statements"/>
      <w:bookmarkEnd w:id="86"/>
      <w:bookmarkEnd w:id="87"/>
      <w:bookmarkEnd w:id="88"/>
    </w:p>
    <w:p w14:paraId="7F0A00DC" w14:textId="77777777" w:rsidR="0013148D" w:rsidRDefault="0013148D">
      <w:pPr>
        <w:pStyle w:val="BodyText"/>
        <w:spacing w:before="4"/>
        <w:rPr>
          <w:sz w:val="17"/>
        </w:rPr>
      </w:pPr>
      <w:bookmarkStart w:id="89" w:name="2.3.2._Request_Clinical_Statements"/>
      <w:bookmarkEnd w:id="89"/>
    </w:p>
    <w:p w14:paraId="3DCFFF05" w14:textId="3133A7AE" w:rsidR="0013148D" w:rsidRPr="007B288A" w:rsidRDefault="00C93035" w:rsidP="00FB2590">
      <w:pPr>
        <w:pStyle w:val="Heading2"/>
      </w:pPr>
      <w:bookmarkStart w:id="90" w:name="3._ANF_Modeling_Principles"/>
      <w:bookmarkStart w:id="91" w:name="_Toc1824819"/>
      <w:bookmarkStart w:id="92" w:name="_Toc5180886"/>
      <w:bookmarkEnd w:id="90"/>
      <w:r w:rsidRPr="007B288A">
        <w:t>ANF Modeling Principles</w:t>
      </w:r>
      <w:bookmarkEnd w:id="91"/>
      <w:bookmarkEnd w:id="92"/>
    </w:p>
    <w:p w14:paraId="6F772979" w14:textId="662B4264" w:rsidR="0013148D" w:rsidRDefault="00C93035" w:rsidP="00437164">
      <w:pPr>
        <w:pStyle w:val="ListParagraph"/>
        <w:numPr>
          <w:ilvl w:val="1"/>
          <w:numId w:val="5"/>
        </w:numPr>
        <w:tabs>
          <w:tab w:val="left" w:pos="1300"/>
        </w:tabs>
        <w:spacing w:before="243" w:line="249" w:lineRule="auto"/>
        <w:ind w:right="118"/>
        <w:jc w:val="both"/>
        <w:rPr>
          <w:sz w:val="20"/>
        </w:rPr>
      </w:pPr>
      <w:r>
        <w:rPr>
          <w:b/>
          <w:sz w:val="20"/>
        </w:rPr>
        <w:t>Separation</w:t>
      </w:r>
      <w:r>
        <w:rPr>
          <w:b/>
          <w:spacing w:val="-4"/>
          <w:sz w:val="20"/>
        </w:rPr>
        <w:t xml:space="preserve"> </w:t>
      </w:r>
      <w:r>
        <w:rPr>
          <w:b/>
          <w:sz w:val="20"/>
        </w:rPr>
        <w:t>of</w:t>
      </w:r>
      <w:r>
        <w:rPr>
          <w:b/>
          <w:spacing w:val="-4"/>
          <w:sz w:val="20"/>
        </w:rPr>
        <w:t xml:space="preserve"> </w:t>
      </w:r>
      <w:r>
        <w:rPr>
          <w:b/>
          <w:sz w:val="20"/>
        </w:rPr>
        <w:t>Concerns:</w:t>
      </w:r>
      <w:r w:rsidR="006B30B2">
        <w:rPr>
          <w:b/>
          <w:sz w:val="20"/>
        </w:rPr>
        <w:t xml:space="preserve"> </w:t>
      </w:r>
      <w:r>
        <w:rPr>
          <w:sz w:val="20"/>
        </w:rPr>
        <w:t>As</w:t>
      </w:r>
      <w:r>
        <w:rPr>
          <w:spacing w:val="-3"/>
          <w:sz w:val="20"/>
        </w:rPr>
        <w:t xml:space="preserve"> </w:t>
      </w:r>
      <w:r>
        <w:rPr>
          <w:sz w:val="20"/>
        </w:rPr>
        <w:t>defined</w:t>
      </w:r>
      <w:r>
        <w:rPr>
          <w:spacing w:val="-4"/>
          <w:sz w:val="20"/>
        </w:rPr>
        <w:t xml:space="preserve"> </w:t>
      </w:r>
      <w:r>
        <w:rPr>
          <w:sz w:val="20"/>
        </w:rPr>
        <w:t>by</w:t>
      </w:r>
      <w:r>
        <w:rPr>
          <w:spacing w:val="-4"/>
          <w:sz w:val="20"/>
        </w:rPr>
        <w:t xml:space="preserve"> </w:t>
      </w:r>
      <w:r>
        <w:rPr>
          <w:sz w:val="20"/>
        </w:rPr>
        <w:t>Wikipedia</w:t>
      </w:r>
      <w:r w:rsidR="006A1746">
        <w:rPr>
          <w:rStyle w:val="FootnoteReference"/>
          <w:sz w:val="20"/>
        </w:rPr>
        <w:footnoteReference w:id="1"/>
      </w:r>
      <w:r>
        <w:rPr>
          <w:sz w:val="20"/>
        </w:rPr>
        <w:t>:</w:t>
      </w:r>
      <w:r>
        <w:rPr>
          <w:spacing w:val="-4"/>
          <w:sz w:val="20"/>
        </w:rPr>
        <w:t xml:space="preserve"> </w:t>
      </w:r>
      <w:r>
        <w:rPr>
          <w:sz w:val="20"/>
        </w:rPr>
        <w:t>Separation</w:t>
      </w:r>
      <w:r>
        <w:rPr>
          <w:spacing w:val="-4"/>
          <w:sz w:val="20"/>
        </w:rPr>
        <w:t xml:space="preserve"> </w:t>
      </w:r>
      <w:r>
        <w:rPr>
          <w:sz w:val="20"/>
        </w:rPr>
        <w:t>of</w:t>
      </w:r>
      <w:r>
        <w:rPr>
          <w:spacing w:val="-3"/>
          <w:sz w:val="20"/>
        </w:rPr>
        <w:t xml:space="preserve"> </w:t>
      </w:r>
      <w:r>
        <w:rPr>
          <w:sz w:val="20"/>
        </w:rPr>
        <w:t>Concerns</w:t>
      </w:r>
      <w:r>
        <w:rPr>
          <w:spacing w:val="-4"/>
          <w:sz w:val="20"/>
        </w:rPr>
        <w:t xml:space="preserve"> </w:t>
      </w:r>
      <w:r>
        <w:rPr>
          <w:sz w:val="20"/>
        </w:rPr>
        <w:t>(SoC)</w:t>
      </w:r>
      <w:r>
        <w:rPr>
          <w:spacing w:val="-4"/>
          <w:sz w:val="20"/>
        </w:rPr>
        <w:t xml:space="preserve"> </w:t>
      </w:r>
      <w:r>
        <w:rPr>
          <w:sz w:val="20"/>
        </w:rPr>
        <w:t>is</w:t>
      </w:r>
      <w:r>
        <w:rPr>
          <w:spacing w:val="-3"/>
          <w:sz w:val="20"/>
        </w:rPr>
        <w:t xml:space="preserve"> </w:t>
      </w:r>
      <w:r>
        <w:rPr>
          <w:sz w:val="20"/>
        </w:rPr>
        <w:t>a</w:t>
      </w:r>
      <w:r>
        <w:rPr>
          <w:spacing w:val="-4"/>
          <w:sz w:val="20"/>
        </w:rPr>
        <w:t xml:space="preserve"> </w:t>
      </w:r>
      <w:r>
        <w:rPr>
          <w:sz w:val="20"/>
        </w:rPr>
        <w:t>design</w:t>
      </w:r>
      <w:r>
        <w:rPr>
          <w:spacing w:val="-4"/>
          <w:sz w:val="20"/>
        </w:rPr>
        <w:t xml:space="preserve"> </w:t>
      </w:r>
      <w:r w:rsidR="00B70858">
        <w:rPr>
          <w:sz w:val="20"/>
        </w:rPr>
        <w:t>princi</w:t>
      </w:r>
      <w:r>
        <w:rPr>
          <w:sz w:val="20"/>
        </w:rPr>
        <w:t>ple</w:t>
      </w:r>
      <w:r>
        <w:rPr>
          <w:spacing w:val="-9"/>
          <w:sz w:val="20"/>
        </w:rPr>
        <w:t xml:space="preserve"> </w:t>
      </w:r>
      <w:r>
        <w:rPr>
          <w:sz w:val="20"/>
        </w:rPr>
        <w:t>for</w:t>
      </w:r>
      <w:r>
        <w:rPr>
          <w:spacing w:val="-9"/>
          <w:sz w:val="20"/>
        </w:rPr>
        <w:t xml:space="preserve"> </w:t>
      </w:r>
      <w:r>
        <w:rPr>
          <w:sz w:val="20"/>
        </w:rPr>
        <w:t>separating</w:t>
      </w:r>
      <w:r>
        <w:rPr>
          <w:spacing w:val="-9"/>
          <w:sz w:val="20"/>
        </w:rPr>
        <w:t xml:space="preserve"> </w:t>
      </w:r>
      <w:r>
        <w:rPr>
          <w:sz w:val="20"/>
        </w:rPr>
        <w:t>a</w:t>
      </w:r>
      <w:r>
        <w:rPr>
          <w:spacing w:val="-9"/>
          <w:sz w:val="20"/>
        </w:rPr>
        <w:t xml:space="preserve"> </w:t>
      </w:r>
      <w:r>
        <w:rPr>
          <w:sz w:val="20"/>
        </w:rPr>
        <w:t>computer</w:t>
      </w:r>
      <w:r>
        <w:rPr>
          <w:spacing w:val="-9"/>
          <w:sz w:val="20"/>
        </w:rPr>
        <w:t xml:space="preserve"> </w:t>
      </w:r>
      <w:r>
        <w:rPr>
          <w:sz w:val="20"/>
        </w:rPr>
        <w:t>program</w:t>
      </w:r>
      <w:r>
        <w:rPr>
          <w:spacing w:val="-9"/>
          <w:sz w:val="20"/>
        </w:rPr>
        <w:t xml:space="preserve"> </w:t>
      </w:r>
      <w:r>
        <w:rPr>
          <w:sz w:val="20"/>
        </w:rPr>
        <w:t>into</w:t>
      </w:r>
      <w:r>
        <w:rPr>
          <w:spacing w:val="-8"/>
          <w:sz w:val="20"/>
        </w:rPr>
        <w:t xml:space="preserve"> </w:t>
      </w:r>
      <w:r>
        <w:rPr>
          <w:sz w:val="20"/>
        </w:rPr>
        <w:t>distinct</w:t>
      </w:r>
      <w:r>
        <w:rPr>
          <w:spacing w:val="-9"/>
          <w:sz w:val="20"/>
        </w:rPr>
        <w:t xml:space="preserve"> </w:t>
      </w:r>
      <w:r>
        <w:rPr>
          <w:sz w:val="20"/>
        </w:rPr>
        <w:t>sections,</w:t>
      </w:r>
      <w:r>
        <w:rPr>
          <w:spacing w:val="-9"/>
          <w:sz w:val="20"/>
        </w:rPr>
        <w:t xml:space="preserve"> </w:t>
      </w:r>
      <w:r>
        <w:rPr>
          <w:sz w:val="20"/>
        </w:rPr>
        <w:t>such</w:t>
      </w:r>
      <w:r>
        <w:rPr>
          <w:spacing w:val="-9"/>
          <w:sz w:val="20"/>
        </w:rPr>
        <w:t xml:space="preserve"> </w:t>
      </w:r>
      <w:r>
        <w:rPr>
          <w:sz w:val="20"/>
        </w:rPr>
        <w:t>that</w:t>
      </w:r>
      <w:r>
        <w:rPr>
          <w:spacing w:val="-9"/>
          <w:sz w:val="20"/>
        </w:rPr>
        <w:t xml:space="preserve"> </w:t>
      </w:r>
      <w:r>
        <w:rPr>
          <w:sz w:val="20"/>
        </w:rPr>
        <w:t>each</w:t>
      </w:r>
      <w:r>
        <w:rPr>
          <w:spacing w:val="-9"/>
          <w:sz w:val="20"/>
        </w:rPr>
        <w:t xml:space="preserve"> </w:t>
      </w:r>
      <w:r>
        <w:rPr>
          <w:sz w:val="20"/>
        </w:rPr>
        <w:t>section</w:t>
      </w:r>
      <w:r>
        <w:rPr>
          <w:spacing w:val="-8"/>
          <w:sz w:val="20"/>
        </w:rPr>
        <w:t xml:space="preserve"> </w:t>
      </w:r>
      <w:r>
        <w:rPr>
          <w:sz w:val="20"/>
        </w:rPr>
        <w:t>addresses</w:t>
      </w:r>
      <w:r>
        <w:rPr>
          <w:spacing w:val="-9"/>
          <w:sz w:val="20"/>
        </w:rPr>
        <w:t xml:space="preserve"> </w:t>
      </w:r>
      <w:r>
        <w:rPr>
          <w:sz w:val="20"/>
        </w:rPr>
        <w:t>a</w:t>
      </w:r>
      <w:r>
        <w:rPr>
          <w:spacing w:val="-9"/>
          <w:sz w:val="20"/>
        </w:rPr>
        <w:t xml:space="preserve"> </w:t>
      </w:r>
      <w:r>
        <w:rPr>
          <w:sz w:val="20"/>
        </w:rPr>
        <w:t>separate concern. A concern is a set of information that affects the code of a computer program. A concern</w:t>
      </w:r>
      <w:r>
        <w:rPr>
          <w:spacing w:val="-18"/>
          <w:sz w:val="20"/>
        </w:rPr>
        <w:t xml:space="preserve"> </w:t>
      </w:r>
      <w:r>
        <w:rPr>
          <w:sz w:val="20"/>
        </w:rPr>
        <w:t xml:space="preserve">can be as general as the details of the hardware the code is being optimized for, or as specific as the </w:t>
      </w:r>
      <w:r>
        <w:rPr>
          <w:spacing w:val="-3"/>
          <w:sz w:val="20"/>
        </w:rPr>
        <w:t xml:space="preserve">name </w:t>
      </w:r>
      <w:r>
        <w:rPr>
          <w:sz w:val="20"/>
        </w:rPr>
        <w:t xml:space="preserve">of a class to instantiate. A program that embodies SoC well is called a modular program. Modularity, and hence separation of concerns, is achieved by encapsulating information inside a section of code that has a well-defined interface. Encapsulation is a means of information hiding. Layered designs in information systems are another embodiment of separation of concerns (e.g., presentation layer, </w:t>
      </w:r>
      <w:r>
        <w:rPr>
          <w:spacing w:val="-3"/>
          <w:sz w:val="20"/>
        </w:rPr>
        <w:t>busi</w:t>
      </w:r>
      <w:r>
        <w:rPr>
          <w:sz w:val="20"/>
        </w:rPr>
        <w:t>ness</w:t>
      </w:r>
      <w:r>
        <w:rPr>
          <w:spacing w:val="-12"/>
          <w:sz w:val="20"/>
        </w:rPr>
        <w:t xml:space="preserve"> </w:t>
      </w:r>
      <w:r>
        <w:rPr>
          <w:sz w:val="20"/>
        </w:rPr>
        <w:t>logic</w:t>
      </w:r>
      <w:r>
        <w:rPr>
          <w:spacing w:val="-11"/>
          <w:sz w:val="20"/>
        </w:rPr>
        <w:t xml:space="preserve"> </w:t>
      </w:r>
      <w:r>
        <w:rPr>
          <w:sz w:val="20"/>
        </w:rPr>
        <w:t>layer,</w:t>
      </w:r>
      <w:r>
        <w:rPr>
          <w:spacing w:val="-11"/>
          <w:sz w:val="20"/>
        </w:rPr>
        <w:t xml:space="preserve"> </w:t>
      </w:r>
      <w:r>
        <w:rPr>
          <w:sz w:val="20"/>
        </w:rPr>
        <w:t>data</w:t>
      </w:r>
      <w:r>
        <w:rPr>
          <w:spacing w:val="-11"/>
          <w:sz w:val="20"/>
        </w:rPr>
        <w:t xml:space="preserve"> </w:t>
      </w:r>
      <w:r>
        <w:rPr>
          <w:sz w:val="20"/>
        </w:rPr>
        <w:t>access</w:t>
      </w:r>
      <w:r>
        <w:rPr>
          <w:spacing w:val="-11"/>
          <w:sz w:val="20"/>
        </w:rPr>
        <w:t xml:space="preserve"> </w:t>
      </w:r>
      <w:r>
        <w:rPr>
          <w:sz w:val="20"/>
        </w:rPr>
        <w:t>layer,</w:t>
      </w:r>
      <w:r>
        <w:rPr>
          <w:spacing w:val="-11"/>
          <w:sz w:val="20"/>
        </w:rPr>
        <w:t xml:space="preserve"> </w:t>
      </w:r>
      <w:r>
        <w:rPr>
          <w:sz w:val="20"/>
        </w:rPr>
        <w:t>persistence</w:t>
      </w:r>
      <w:r>
        <w:rPr>
          <w:spacing w:val="-11"/>
          <w:sz w:val="20"/>
        </w:rPr>
        <w:t xml:space="preserve"> </w:t>
      </w:r>
      <w:r>
        <w:rPr>
          <w:sz w:val="20"/>
        </w:rPr>
        <w:t>layer).</w:t>
      </w:r>
      <w:r>
        <w:rPr>
          <w:spacing w:val="-11"/>
          <w:sz w:val="20"/>
        </w:rPr>
        <w:t xml:space="preserve"> </w:t>
      </w:r>
      <w:r>
        <w:rPr>
          <w:sz w:val="20"/>
        </w:rPr>
        <w:t>The</w:t>
      </w:r>
      <w:r>
        <w:rPr>
          <w:spacing w:val="-11"/>
          <w:sz w:val="20"/>
        </w:rPr>
        <w:t xml:space="preserve"> </w:t>
      </w:r>
      <w:r>
        <w:rPr>
          <w:sz w:val="20"/>
        </w:rPr>
        <w:t>value</w:t>
      </w:r>
      <w:r>
        <w:rPr>
          <w:spacing w:val="-11"/>
          <w:sz w:val="20"/>
        </w:rPr>
        <w:t xml:space="preserve"> </w:t>
      </w:r>
      <w:r>
        <w:rPr>
          <w:sz w:val="20"/>
        </w:rPr>
        <w:t>of</w:t>
      </w:r>
      <w:r>
        <w:rPr>
          <w:spacing w:val="-11"/>
          <w:sz w:val="20"/>
        </w:rPr>
        <w:t xml:space="preserve"> </w:t>
      </w:r>
      <w:r>
        <w:rPr>
          <w:sz w:val="20"/>
        </w:rPr>
        <w:t>separation</w:t>
      </w:r>
      <w:r>
        <w:rPr>
          <w:spacing w:val="-11"/>
          <w:sz w:val="20"/>
        </w:rPr>
        <w:t xml:space="preserve"> </w:t>
      </w:r>
      <w:r>
        <w:rPr>
          <w:sz w:val="20"/>
        </w:rPr>
        <w:t>of</w:t>
      </w:r>
      <w:r>
        <w:rPr>
          <w:spacing w:val="-11"/>
          <w:sz w:val="20"/>
        </w:rPr>
        <w:t xml:space="preserve"> </w:t>
      </w:r>
      <w:r w:rsidRPr="00AA6DDE">
        <w:rPr>
          <w:sz w:val="20"/>
        </w:rPr>
        <w:t>concerns</w:t>
      </w:r>
      <w:r w:rsidRPr="00AA6DDE">
        <w:rPr>
          <w:spacing w:val="-11"/>
          <w:sz w:val="20"/>
        </w:rPr>
        <w:t xml:space="preserve"> </w:t>
      </w:r>
      <w:r w:rsidRPr="00AA6DDE">
        <w:rPr>
          <w:sz w:val="20"/>
        </w:rPr>
        <w:t>is</w:t>
      </w:r>
      <w:r w:rsidRPr="00AA6DDE">
        <w:rPr>
          <w:spacing w:val="-11"/>
          <w:sz w:val="20"/>
        </w:rPr>
        <w:t xml:space="preserve"> </w:t>
      </w:r>
      <w:r w:rsidRPr="00AA6DDE">
        <w:rPr>
          <w:sz w:val="20"/>
        </w:rPr>
        <w:t>simplifying development and maintenance of computer programs. When concerns are well-separated, individual sections can be reused, as well as developed and updated independently.</w:t>
      </w:r>
      <w:r>
        <w:rPr>
          <w:sz w:val="20"/>
        </w:rPr>
        <w:t xml:space="preserve"> Of special value is the </w:t>
      </w:r>
      <w:r>
        <w:rPr>
          <w:spacing w:val="-3"/>
          <w:sz w:val="20"/>
        </w:rPr>
        <w:t xml:space="preserve">ability </w:t>
      </w:r>
      <w:r>
        <w:rPr>
          <w:sz w:val="20"/>
        </w:rPr>
        <w:t>to</w:t>
      </w:r>
      <w:r>
        <w:rPr>
          <w:spacing w:val="-6"/>
          <w:sz w:val="20"/>
        </w:rPr>
        <w:t xml:space="preserve"> </w:t>
      </w:r>
      <w:r>
        <w:rPr>
          <w:sz w:val="20"/>
        </w:rPr>
        <w:t>later</w:t>
      </w:r>
      <w:r>
        <w:rPr>
          <w:spacing w:val="-6"/>
          <w:sz w:val="20"/>
        </w:rPr>
        <w:t xml:space="preserve"> </w:t>
      </w:r>
      <w:r>
        <w:rPr>
          <w:sz w:val="20"/>
        </w:rPr>
        <w:t>improve</w:t>
      </w:r>
      <w:r>
        <w:rPr>
          <w:spacing w:val="-6"/>
          <w:sz w:val="20"/>
        </w:rPr>
        <w:t xml:space="preserve"> </w:t>
      </w:r>
      <w:r>
        <w:rPr>
          <w:sz w:val="20"/>
        </w:rPr>
        <w:t>or</w:t>
      </w:r>
      <w:r>
        <w:rPr>
          <w:spacing w:val="-6"/>
          <w:sz w:val="20"/>
        </w:rPr>
        <w:t xml:space="preserve"> </w:t>
      </w:r>
      <w:r>
        <w:rPr>
          <w:sz w:val="20"/>
        </w:rPr>
        <w:t>modify</w:t>
      </w:r>
      <w:r>
        <w:rPr>
          <w:spacing w:val="-6"/>
          <w:sz w:val="20"/>
        </w:rPr>
        <w:t xml:space="preserve"> </w:t>
      </w:r>
      <w:r>
        <w:rPr>
          <w:sz w:val="20"/>
        </w:rPr>
        <w:t>one</w:t>
      </w:r>
      <w:r>
        <w:rPr>
          <w:spacing w:val="-6"/>
          <w:sz w:val="20"/>
        </w:rPr>
        <w:t xml:space="preserve"> </w:t>
      </w:r>
      <w:r>
        <w:rPr>
          <w:sz w:val="20"/>
        </w:rPr>
        <w:t>section</w:t>
      </w:r>
      <w:r>
        <w:rPr>
          <w:spacing w:val="-6"/>
          <w:sz w:val="20"/>
        </w:rPr>
        <w:t xml:space="preserve"> </w:t>
      </w:r>
      <w:r>
        <w:rPr>
          <w:sz w:val="20"/>
        </w:rPr>
        <w:t>of</w:t>
      </w:r>
      <w:r>
        <w:rPr>
          <w:spacing w:val="-6"/>
          <w:sz w:val="20"/>
        </w:rPr>
        <w:t xml:space="preserve"> </w:t>
      </w:r>
      <w:r>
        <w:rPr>
          <w:sz w:val="20"/>
        </w:rPr>
        <w:t>code</w:t>
      </w:r>
      <w:r>
        <w:rPr>
          <w:spacing w:val="-6"/>
          <w:sz w:val="20"/>
        </w:rPr>
        <w:t xml:space="preserve"> </w:t>
      </w:r>
      <w:r>
        <w:rPr>
          <w:sz w:val="20"/>
        </w:rPr>
        <w:t>without</w:t>
      </w:r>
      <w:r>
        <w:rPr>
          <w:spacing w:val="-6"/>
          <w:sz w:val="20"/>
        </w:rPr>
        <w:t xml:space="preserve"> </w:t>
      </w:r>
      <w:r>
        <w:rPr>
          <w:sz w:val="20"/>
        </w:rPr>
        <w:t>having</w:t>
      </w:r>
      <w:r>
        <w:rPr>
          <w:spacing w:val="-6"/>
          <w:sz w:val="20"/>
        </w:rPr>
        <w:t xml:space="preserve"> </w:t>
      </w:r>
      <w:r>
        <w:rPr>
          <w:sz w:val="20"/>
        </w:rPr>
        <w:t>to</w:t>
      </w:r>
      <w:r>
        <w:rPr>
          <w:spacing w:val="-6"/>
          <w:sz w:val="20"/>
        </w:rPr>
        <w:t xml:space="preserve"> </w:t>
      </w:r>
      <w:r>
        <w:rPr>
          <w:sz w:val="20"/>
        </w:rPr>
        <w:t>know</w:t>
      </w:r>
      <w:r>
        <w:rPr>
          <w:spacing w:val="-6"/>
          <w:sz w:val="20"/>
        </w:rPr>
        <w:t xml:space="preserve"> </w:t>
      </w:r>
      <w:r>
        <w:rPr>
          <w:sz w:val="20"/>
        </w:rPr>
        <w:t>the</w:t>
      </w:r>
      <w:r>
        <w:rPr>
          <w:spacing w:val="-6"/>
          <w:sz w:val="20"/>
        </w:rPr>
        <w:t xml:space="preserve"> </w:t>
      </w:r>
      <w:r>
        <w:rPr>
          <w:sz w:val="20"/>
        </w:rPr>
        <w:t>details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other</w:t>
      </w:r>
      <w:r>
        <w:rPr>
          <w:spacing w:val="-6"/>
          <w:sz w:val="20"/>
        </w:rPr>
        <w:t xml:space="preserve"> </w:t>
      </w:r>
      <w:r>
        <w:rPr>
          <w:sz w:val="20"/>
        </w:rPr>
        <w:t>sections, and without having to make corresponding changes to those sections.</w:t>
      </w:r>
    </w:p>
    <w:p w14:paraId="497EEBCF" w14:textId="77777777" w:rsidR="0013148D" w:rsidRDefault="0013148D">
      <w:pPr>
        <w:pStyle w:val="BodyText"/>
        <w:spacing w:before="11"/>
        <w:rPr>
          <w:sz w:val="18"/>
        </w:rPr>
      </w:pPr>
    </w:p>
    <w:p w14:paraId="252950EC" w14:textId="0B64E4AA" w:rsidR="0013148D" w:rsidRDefault="00C93035">
      <w:pPr>
        <w:pStyle w:val="BodyText"/>
        <w:spacing w:line="249" w:lineRule="auto"/>
        <w:ind w:left="1300" w:right="119"/>
        <w:jc w:val="both"/>
      </w:pPr>
      <w:r>
        <w:t>The use of immutable objects (see principle B Immutability below) is a technique that fulfills the</w:t>
      </w:r>
      <w:r>
        <w:rPr>
          <w:spacing w:val="-32"/>
        </w:rPr>
        <w:t xml:space="preserve"> </w:t>
      </w:r>
      <w:r w:rsidR="006B30B2">
        <w:t>Separation</w:t>
      </w:r>
      <w:r>
        <w:t xml:space="preserve"> of Concerns principle.</w:t>
      </w:r>
    </w:p>
    <w:p w14:paraId="3D1236B7" w14:textId="77777777" w:rsidR="0013148D" w:rsidRDefault="0013148D">
      <w:pPr>
        <w:pStyle w:val="BodyText"/>
        <w:spacing w:before="2"/>
        <w:rPr>
          <w:sz w:val="18"/>
        </w:rPr>
      </w:pPr>
    </w:p>
    <w:p w14:paraId="7EC9E12B" w14:textId="6E1213C2" w:rsidR="0013148D" w:rsidRDefault="00C93035">
      <w:pPr>
        <w:pStyle w:val="BodyText"/>
        <w:spacing w:line="249" w:lineRule="auto"/>
        <w:ind w:left="1300" w:right="118"/>
        <w:jc w:val="both"/>
      </w:pPr>
      <w:r>
        <w:t xml:space="preserve">Attributes that describe specific semantic concepts should be grouped together into a single class </w:t>
      </w:r>
      <w:r>
        <w:rPr>
          <w:spacing w:val="-5"/>
        </w:rPr>
        <w:t xml:space="preserve">and </w:t>
      </w:r>
      <w:r>
        <w:t>not</w:t>
      </w:r>
      <w:r>
        <w:rPr>
          <w:spacing w:val="-12"/>
        </w:rPr>
        <w:t xml:space="preserve"> </w:t>
      </w:r>
      <w:r>
        <w:t>be</w:t>
      </w:r>
      <w:r>
        <w:rPr>
          <w:spacing w:val="-12"/>
        </w:rPr>
        <w:t xml:space="preserve"> </w:t>
      </w:r>
      <w:r>
        <w:t>spread</w:t>
      </w:r>
      <w:r>
        <w:rPr>
          <w:spacing w:val="-12"/>
        </w:rPr>
        <w:t xml:space="preserve"> </w:t>
      </w:r>
      <w:r>
        <w:t>across</w:t>
      </w:r>
      <w:r>
        <w:rPr>
          <w:spacing w:val="-12"/>
        </w:rPr>
        <w:t xml:space="preserve"> </w:t>
      </w:r>
      <w:r>
        <w:t>a</w:t>
      </w:r>
      <w:r>
        <w:rPr>
          <w:spacing w:val="-12"/>
        </w:rPr>
        <w:t xml:space="preserve"> </w:t>
      </w:r>
      <w:r>
        <w:t>number</w:t>
      </w:r>
      <w:r>
        <w:rPr>
          <w:spacing w:val="-12"/>
        </w:rPr>
        <w:t xml:space="preserve"> </w:t>
      </w:r>
      <w:r>
        <w:t>of</w:t>
      </w:r>
      <w:r>
        <w:rPr>
          <w:spacing w:val="-12"/>
        </w:rPr>
        <w:t xml:space="preserve"> </w:t>
      </w:r>
      <w:r>
        <w:t>classes.</w:t>
      </w:r>
      <w:r>
        <w:rPr>
          <w:spacing w:val="-12"/>
        </w:rPr>
        <w:t xml:space="preserve"> </w:t>
      </w:r>
      <w:r>
        <w:t>Doing</w:t>
      </w:r>
      <w:r>
        <w:rPr>
          <w:spacing w:val="-12"/>
        </w:rPr>
        <w:t xml:space="preserve"> </w:t>
      </w:r>
      <w:r>
        <w:t>the</w:t>
      </w:r>
      <w:r>
        <w:rPr>
          <w:spacing w:val="-12"/>
        </w:rPr>
        <w:t xml:space="preserve"> </w:t>
      </w:r>
      <w:r>
        <w:t>latter</w:t>
      </w:r>
      <w:r>
        <w:rPr>
          <w:spacing w:val="-12"/>
        </w:rPr>
        <w:t xml:space="preserve"> </w:t>
      </w:r>
      <w:r>
        <w:t>leads</w:t>
      </w:r>
      <w:r>
        <w:rPr>
          <w:spacing w:val="-12"/>
        </w:rPr>
        <w:t xml:space="preserve"> </w:t>
      </w:r>
      <w:r>
        <w:t>to</w:t>
      </w:r>
      <w:r>
        <w:rPr>
          <w:spacing w:val="-12"/>
        </w:rPr>
        <w:t xml:space="preserve"> </w:t>
      </w:r>
      <w:r>
        <w:t>tight</w:t>
      </w:r>
      <w:r>
        <w:rPr>
          <w:spacing w:val="-12"/>
        </w:rPr>
        <w:t xml:space="preserve"> </w:t>
      </w:r>
      <w:r>
        <w:t>coupling</w:t>
      </w:r>
      <w:r>
        <w:rPr>
          <w:spacing w:val="-12"/>
        </w:rPr>
        <w:t xml:space="preserve"> </w:t>
      </w:r>
      <w:r>
        <w:t>between</w:t>
      </w:r>
      <w:r>
        <w:rPr>
          <w:spacing w:val="-12"/>
        </w:rPr>
        <w:t xml:space="preserve"> </w:t>
      </w:r>
      <w:r>
        <w:t>classes.</w:t>
      </w:r>
      <w:r>
        <w:rPr>
          <w:spacing w:val="-12"/>
        </w:rPr>
        <w:t xml:space="preserve"> </w:t>
      </w:r>
      <w:r>
        <w:t>Doing the former leads to better decomposition of a potentially complex domain.</w:t>
      </w:r>
    </w:p>
    <w:p w14:paraId="468CF75B" w14:textId="77777777" w:rsidR="00AA6DDE" w:rsidRDefault="00AA6DDE">
      <w:pPr>
        <w:pStyle w:val="BodyText"/>
        <w:spacing w:line="249" w:lineRule="auto"/>
        <w:ind w:left="1300" w:right="118"/>
        <w:jc w:val="both"/>
      </w:pPr>
    </w:p>
    <w:p w14:paraId="21D034E5" w14:textId="6D3BB1ED" w:rsidR="0013148D" w:rsidRPr="00AA6DDE" w:rsidRDefault="00C93035" w:rsidP="00437164">
      <w:pPr>
        <w:pStyle w:val="ListParagraph"/>
        <w:numPr>
          <w:ilvl w:val="2"/>
          <w:numId w:val="5"/>
        </w:numPr>
        <w:tabs>
          <w:tab w:val="left" w:pos="1500"/>
        </w:tabs>
        <w:spacing w:before="10" w:line="249" w:lineRule="auto"/>
        <w:ind w:right="118"/>
        <w:jc w:val="both"/>
        <w:rPr>
          <w:sz w:val="20"/>
        </w:rPr>
      </w:pPr>
      <w:r w:rsidRPr="00AA6DDE">
        <w:rPr>
          <w:b/>
          <w:sz w:val="20"/>
        </w:rPr>
        <w:t>Example:</w:t>
      </w:r>
      <w:r w:rsidR="006B30B2" w:rsidRPr="00AA6DDE">
        <w:rPr>
          <w:b/>
          <w:sz w:val="20"/>
        </w:rPr>
        <w:t xml:space="preserve"> </w:t>
      </w:r>
      <w:r w:rsidRPr="00AA6DDE">
        <w:rPr>
          <w:sz w:val="20"/>
        </w:rPr>
        <w:t xml:space="preserve">Attributes for a Role (e.g., Practitioner) should not be mixed with attributes for an </w:t>
      </w:r>
      <w:r w:rsidRPr="00AA6DDE">
        <w:rPr>
          <w:spacing w:val="-3"/>
          <w:sz w:val="20"/>
        </w:rPr>
        <w:t xml:space="preserve">Entity </w:t>
      </w:r>
      <w:r w:rsidRPr="00AA6DDE">
        <w:rPr>
          <w:sz w:val="20"/>
        </w:rPr>
        <w:t xml:space="preserve">(e.g., Person). This allows a person to assume a number of roles over their lifetime or to </w:t>
      </w:r>
      <w:r w:rsidR="00763E74" w:rsidRPr="00AA6DDE">
        <w:rPr>
          <w:sz w:val="20"/>
        </w:rPr>
        <w:t>function in</w:t>
      </w:r>
      <w:r w:rsidRPr="00AA6DDE">
        <w:rPr>
          <w:sz w:val="20"/>
        </w:rPr>
        <w:t xml:space="preserve"> more than one role.</w:t>
      </w:r>
    </w:p>
    <w:p w14:paraId="6D79414A" w14:textId="6F236CE0" w:rsidR="007B07ED" w:rsidRDefault="007B07ED" w:rsidP="007B07ED">
      <w:pPr>
        <w:tabs>
          <w:tab w:val="left" w:pos="1500"/>
        </w:tabs>
        <w:spacing w:before="10" w:line="249" w:lineRule="auto"/>
        <w:ind w:right="118"/>
        <w:jc w:val="both"/>
        <w:rPr>
          <w:sz w:val="20"/>
        </w:rPr>
      </w:pPr>
    </w:p>
    <w:p w14:paraId="3D14AF62" w14:textId="5D990C8E" w:rsidR="007B07ED" w:rsidRDefault="007B07ED" w:rsidP="007B07ED">
      <w:pPr>
        <w:tabs>
          <w:tab w:val="left" w:pos="1500"/>
        </w:tabs>
        <w:spacing w:before="10" w:line="249" w:lineRule="auto"/>
        <w:ind w:right="118"/>
        <w:jc w:val="both"/>
        <w:rPr>
          <w:sz w:val="20"/>
        </w:rPr>
      </w:pPr>
    </w:p>
    <w:p w14:paraId="53838824" w14:textId="780A9DC6" w:rsidR="007B07ED" w:rsidRDefault="007B07ED" w:rsidP="007B07ED">
      <w:pPr>
        <w:tabs>
          <w:tab w:val="left" w:pos="1500"/>
        </w:tabs>
        <w:spacing w:before="10" w:line="249" w:lineRule="auto"/>
        <w:ind w:right="118"/>
        <w:jc w:val="both"/>
        <w:rPr>
          <w:sz w:val="20"/>
        </w:rPr>
      </w:pPr>
    </w:p>
    <w:p w14:paraId="4A53A6D2" w14:textId="0633A3BA" w:rsidR="007B07ED" w:rsidRDefault="007B07ED" w:rsidP="007B07ED">
      <w:pPr>
        <w:tabs>
          <w:tab w:val="left" w:pos="1500"/>
        </w:tabs>
        <w:spacing w:before="10" w:line="249" w:lineRule="auto"/>
        <w:ind w:right="118"/>
        <w:jc w:val="both"/>
        <w:rPr>
          <w:sz w:val="20"/>
        </w:rPr>
      </w:pPr>
    </w:p>
    <w:p w14:paraId="061CDD75" w14:textId="4B11507A" w:rsidR="007B07ED" w:rsidRDefault="007B07ED" w:rsidP="007B07ED">
      <w:pPr>
        <w:tabs>
          <w:tab w:val="left" w:pos="1500"/>
        </w:tabs>
        <w:spacing w:before="10" w:line="249" w:lineRule="auto"/>
        <w:ind w:right="118"/>
        <w:jc w:val="both"/>
        <w:rPr>
          <w:sz w:val="20"/>
        </w:rPr>
      </w:pPr>
    </w:p>
    <w:p w14:paraId="6FCB2DFA" w14:textId="60AFB259" w:rsidR="007B07ED" w:rsidRDefault="007B07ED" w:rsidP="007B07ED">
      <w:pPr>
        <w:tabs>
          <w:tab w:val="left" w:pos="1500"/>
        </w:tabs>
        <w:spacing w:before="10" w:line="249" w:lineRule="auto"/>
        <w:ind w:right="118"/>
        <w:jc w:val="both"/>
        <w:rPr>
          <w:sz w:val="20"/>
        </w:rPr>
      </w:pPr>
    </w:p>
    <w:p w14:paraId="4F59FB24" w14:textId="4A0462C1" w:rsidR="007B07ED" w:rsidRDefault="007B07ED" w:rsidP="007B07ED">
      <w:pPr>
        <w:tabs>
          <w:tab w:val="left" w:pos="1500"/>
        </w:tabs>
        <w:spacing w:before="10" w:line="249" w:lineRule="auto"/>
        <w:ind w:right="118"/>
        <w:jc w:val="both"/>
        <w:rPr>
          <w:sz w:val="20"/>
        </w:rPr>
      </w:pPr>
    </w:p>
    <w:p w14:paraId="254D5550" w14:textId="22CEB7AE" w:rsidR="007B07ED" w:rsidRDefault="007B07ED" w:rsidP="007B07ED">
      <w:pPr>
        <w:tabs>
          <w:tab w:val="left" w:pos="1500"/>
        </w:tabs>
        <w:spacing w:before="10" w:line="249" w:lineRule="auto"/>
        <w:ind w:right="118"/>
        <w:jc w:val="both"/>
        <w:rPr>
          <w:sz w:val="20"/>
        </w:rPr>
      </w:pPr>
    </w:p>
    <w:p w14:paraId="6F694AFA" w14:textId="356E3E93" w:rsidR="007B07ED" w:rsidRDefault="007B07ED" w:rsidP="007B07ED">
      <w:pPr>
        <w:tabs>
          <w:tab w:val="left" w:pos="1500"/>
        </w:tabs>
        <w:spacing w:before="10" w:line="249" w:lineRule="auto"/>
        <w:ind w:right="118"/>
        <w:jc w:val="both"/>
        <w:rPr>
          <w:sz w:val="20"/>
        </w:rPr>
      </w:pPr>
    </w:p>
    <w:p w14:paraId="61635AA7" w14:textId="3B999CEC" w:rsidR="007B07ED" w:rsidRDefault="007B07ED" w:rsidP="007B07ED">
      <w:pPr>
        <w:tabs>
          <w:tab w:val="left" w:pos="1500"/>
        </w:tabs>
        <w:spacing w:before="10" w:line="249" w:lineRule="auto"/>
        <w:ind w:right="118"/>
        <w:jc w:val="both"/>
        <w:rPr>
          <w:sz w:val="20"/>
        </w:rPr>
      </w:pPr>
    </w:p>
    <w:p w14:paraId="0F25E4ED" w14:textId="3BCC0DBF" w:rsidR="007B07ED" w:rsidRDefault="007B07ED" w:rsidP="007B07ED">
      <w:pPr>
        <w:tabs>
          <w:tab w:val="left" w:pos="1500"/>
        </w:tabs>
        <w:spacing w:before="10" w:line="249" w:lineRule="auto"/>
        <w:ind w:right="118"/>
        <w:jc w:val="both"/>
        <w:rPr>
          <w:sz w:val="20"/>
        </w:rPr>
      </w:pPr>
    </w:p>
    <w:p w14:paraId="1E383453" w14:textId="6D3C291E" w:rsidR="007B07ED" w:rsidRDefault="007B07ED" w:rsidP="007B07ED">
      <w:pPr>
        <w:tabs>
          <w:tab w:val="left" w:pos="1500"/>
        </w:tabs>
        <w:spacing w:before="10" w:line="249" w:lineRule="auto"/>
        <w:ind w:right="118"/>
        <w:jc w:val="both"/>
        <w:rPr>
          <w:sz w:val="20"/>
        </w:rPr>
      </w:pPr>
    </w:p>
    <w:p w14:paraId="5214509A" w14:textId="7064F7DD" w:rsidR="007B07ED" w:rsidRDefault="007B07ED" w:rsidP="007B07ED">
      <w:pPr>
        <w:tabs>
          <w:tab w:val="left" w:pos="1500"/>
        </w:tabs>
        <w:spacing w:before="10" w:line="249" w:lineRule="auto"/>
        <w:ind w:right="118"/>
        <w:jc w:val="both"/>
        <w:rPr>
          <w:sz w:val="20"/>
        </w:rPr>
      </w:pPr>
    </w:p>
    <w:p w14:paraId="6C85C3E8" w14:textId="77777777" w:rsidR="007B07ED" w:rsidRPr="007B07ED" w:rsidRDefault="007B07ED" w:rsidP="007B07ED">
      <w:pPr>
        <w:tabs>
          <w:tab w:val="left" w:pos="1500"/>
        </w:tabs>
        <w:spacing w:before="10" w:line="249" w:lineRule="auto"/>
        <w:ind w:right="118"/>
        <w:jc w:val="both"/>
        <w:rPr>
          <w:sz w:val="20"/>
        </w:rPr>
      </w:pPr>
    </w:p>
    <w:p w14:paraId="4B89FBD9" w14:textId="77777777" w:rsidR="0013148D" w:rsidRDefault="0013148D">
      <w:pPr>
        <w:pStyle w:val="BodyText"/>
        <w:spacing w:before="6"/>
        <w:rPr>
          <w:sz w:val="21"/>
        </w:rPr>
      </w:pPr>
    </w:p>
    <w:p w14:paraId="0763FA6E" w14:textId="77777777" w:rsidR="00763E74" w:rsidRDefault="00763E74" w:rsidP="00DF4A32">
      <w:pPr>
        <w:pStyle w:val="BodyText"/>
      </w:pPr>
      <w:bookmarkStart w:id="93" w:name="_bookmark11"/>
      <w:bookmarkEnd w:id="93"/>
    </w:p>
    <w:p w14:paraId="2AE15E26" w14:textId="0C1924C4" w:rsidR="0013148D" w:rsidRDefault="00B12186" w:rsidP="00B12186">
      <w:pPr>
        <w:pStyle w:val="BodyText"/>
        <w:spacing w:before="7"/>
        <w:jc w:val="center"/>
        <w:rPr>
          <w:b/>
          <w:sz w:val="15"/>
        </w:rPr>
      </w:pPr>
      <w:r>
        <w:rPr>
          <w:noProof/>
        </w:rPr>
        <w:lastRenderedPageBreak/>
        <w:drawing>
          <wp:inline distT="0" distB="0" distL="0" distR="0" wp14:anchorId="4276012F" wp14:editId="34AAA8B2">
            <wp:extent cx="4165661"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417" cy="2125480"/>
                    </a:xfrm>
                    <a:prstGeom prst="rect">
                      <a:avLst/>
                    </a:prstGeom>
                    <a:ln>
                      <a:noFill/>
                    </a:ln>
                  </pic:spPr>
                </pic:pic>
              </a:graphicData>
            </a:graphic>
          </wp:inline>
        </w:drawing>
      </w:r>
    </w:p>
    <w:p w14:paraId="3BA43032" w14:textId="751F7507" w:rsidR="00763E74" w:rsidRDefault="00BB2A10" w:rsidP="00BB2A10">
      <w:pPr>
        <w:pStyle w:val="Caption"/>
        <w:jc w:val="center"/>
        <w:rPr>
          <w:b/>
          <w:sz w:val="15"/>
        </w:rPr>
      </w:pPr>
      <w:bookmarkStart w:id="94" w:name="_Toc5178965"/>
      <w:r>
        <w:t xml:space="preserve">Figure </w:t>
      </w:r>
      <w:fldSimple w:instr=" SEQ Figure \* ARABIC ">
        <w:r w:rsidR="00716703">
          <w:rPr>
            <w:noProof/>
          </w:rPr>
          <w:t>1</w:t>
        </w:r>
      </w:fldSimple>
      <w:r>
        <w:t>: Architectural Separation of Concerns</w:t>
      </w:r>
      <w:bookmarkEnd w:id="94"/>
    </w:p>
    <w:p w14:paraId="22E592DA" w14:textId="6CCAC080" w:rsidR="0013148D" w:rsidRDefault="0013148D">
      <w:pPr>
        <w:pStyle w:val="BodyText"/>
        <w:spacing w:before="11"/>
        <w:rPr>
          <w:b/>
        </w:rPr>
      </w:pPr>
    </w:p>
    <w:p w14:paraId="3947EDA7" w14:textId="177502F3" w:rsidR="00763E74" w:rsidRDefault="00763E74">
      <w:pPr>
        <w:pStyle w:val="BodyText"/>
        <w:spacing w:before="11"/>
        <w:rPr>
          <w:b/>
        </w:rPr>
      </w:pPr>
    </w:p>
    <w:p w14:paraId="7EFEF19A" w14:textId="77777777" w:rsidR="00763E74" w:rsidRDefault="00763E74">
      <w:pPr>
        <w:pStyle w:val="BodyText"/>
        <w:spacing w:before="11"/>
        <w:rPr>
          <w:b/>
        </w:rPr>
      </w:pPr>
    </w:p>
    <w:p w14:paraId="1B9279B5" w14:textId="25B69FA2" w:rsidR="00DA355E" w:rsidRDefault="006B2504">
      <w:pPr>
        <w:pStyle w:val="BodyText"/>
        <w:spacing w:line="249" w:lineRule="auto"/>
        <w:ind w:left="1300" w:right="118"/>
        <w:jc w:val="both"/>
        <w:rPr>
          <w:spacing w:val="-6"/>
        </w:rPr>
      </w:pPr>
      <w:hyperlink w:anchor="_bookmark11" w:history="1">
        <w:r w:rsidR="00C93035">
          <w:rPr>
            <w:u w:val="single"/>
          </w:rPr>
          <w:t>Figure 1, “Architectural Separation of Concerns”</w:t>
        </w:r>
        <w:r w:rsidR="00C93035">
          <w:t xml:space="preserve"> </w:t>
        </w:r>
      </w:hyperlink>
      <w:r w:rsidR="00C93035">
        <w:t>shows the Statemen</w:t>
      </w:r>
      <w:r w:rsidR="00083652">
        <w:t>t layer is separate from Termi</w:t>
      </w:r>
      <w:r w:rsidR="00C93035">
        <w:t>nology</w:t>
      </w:r>
      <w:r w:rsidR="00083652">
        <w:rPr>
          <w:spacing w:val="-3"/>
        </w:rPr>
        <w:t xml:space="preserve"> </w:t>
      </w:r>
      <w:r w:rsidR="00C93035">
        <w:t>layers,</w:t>
      </w:r>
      <w:r w:rsidR="00C93035">
        <w:rPr>
          <w:spacing w:val="-3"/>
        </w:rPr>
        <w:t xml:space="preserve"> </w:t>
      </w:r>
      <w:r w:rsidR="00C93035">
        <w:t>yet</w:t>
      </w:r>
      <w:r w:rsidR="00C93035">
        <w:rPr>
          <w:spacing w:val="-3"/>
        </w:rPr>
        <w:t xml:space="preserve"> </w:t>
      </w:r>
      <w:r w:rsidR="00C93035">
        <w:t>most</w:t>
      </w:r>
      <w:r w:rsidR="00C93035">
        <w:rPr>
          <w:spacing w:val="-3"/>
        </w:rPr>
        <w:t xml:space="preserve"> </w:t>
      </w:r>
      <w:r w:rsidR="00C93035">
        <w:t>CIF</w:t>
      </w:r>
      <w:r w:rsidR="00C93035">
        <w:rPr>
          <w:spacing w:val="-3"/>
        </w:rPr>
        <w:t xml:space="preserve"> </w:t>
      </w:r>
      <w:r w:rsidR="00C93035">
        <w:t>statement</w:t>
      </w:r>
      <w:r w:rsidR="00C93035">
        <w:rPr>
          <w:spacing w:val="-3"/>
        </w:rPr>
        <w:t xml:space="preserve"> </w:t>
      </w:r>
      <w:r w:rsidR="00C93035">
        <w:t>models</w:t>
      </w:r>
      <w:r w:rsidR="00C93035">
        <w:rPr>
          <w:spacing w:val="-3"/>
        </w:rPr>
        <w:t xml:space="preserve"> </w:t>
      </w:r>
      <w:r w:rsidR="00C93035">
        <w:t>mix</w:t>
      </w:r>
      <w:r w:rsidR="00C93035">
        <w:rPr>
          <w:spacing w:val="-3"/>
        </w:rPr>
        <w:t xml:space="preserve"> </w:t>
      </w:r>
      <w:r w:rsidR="00083652">
        <w:t>terminology</w:t>
      </w:r>
      <w:r w:rsidR="00C93035">
        <w:rPr>
          <w:spacing w:val="-3"/>
        </w:rPr>
        <w:t xml:space="preserve"> </w:t>
      </w:r>
      <w:r w:rsidR="00C93035">
        <w:t>concerns</w:t>
      </w:r>
      <w:r w:rsidR="00C93035">
        <w:rPr>
          <w:spacing w:val="-3"/>
        </w:rPr>
        <w:t xml:space="preserve"> </w:t>
      </w:r>
      <w:r w:rsidR="00C93035">
        <w:t>into</w:t>
      </w:r>
      <w:r w:rsidR="00C93035">
        <w:rPr>
          <w:spacing w:val="-3"/>
        </w:rPr>
        <w:t xml:space="preserve"> </w:t>
      </w:r>
      <w:r w:rsidR="00C93035">
        <w:t>the</w:t>
      </w:r>
      <w:r w:rsidR="00C93035">
        <w:rPr>
          <w:spacing w:val="-3"/>
        </w:rPr>
        <w:t xml:space="preserve"> </w:t>
      </w:r>
      <w:r w:rsidR="00C93035">
        <w:t>structural</w:t>
      </w:r>
      <w:r w:rsidR="00C93035">
        <w:rPr>
          <w:spacing w:val="-3"/>
        </w:rPr>
        <w:t xml:space="preserve"> </w:t>
      </w:r>
      <w:r w:rsidR="00C93035">
        <w:t>attributes</w:t>
      </w:r>
      <w:r w:rsidR="00C93035">
        <w:rPr>
          <w:spacing w:val="-3"/>
        </w:rPr>
        <w:t xml:space="preserve"> </w:t>
      </w:r>
      <w:r w:rsidR="00C93035">
        <w:t>of the</w:t>
      </w:r>
      <w:r w:rsidR="00C93035">
        <w:rPr>
          <w:spacing w:val="-6"/>
        </w:rPr>
        <w:t xml:space="preserve"> </w:t>
      </w:r>
      <w:r w:rsidR="00C93035">
        <w:t>statement</w:t>
      </w:r>
      <w:r w:rsidR="00C93035">
        <w:rPr>
          <w:spacing w:val="-6"/>
        </w:rPr>
        <w:t xml:space="preserve"> </w:t>
      </w:r>
      <w:r w:rsidR="00C93035">
        <w:t>model.</w:t>
      </w:r>
      <w:r w:rsidR="00C93035">
        <w:rPr>
          <w:spacing w:val="-6"/>
        </w:rPr>
        <w:t xml:space="preserve"> </w:t>
      </w:r>
      <w:r w:rsidR="00C93035">
        <w:t>ANF</w:t>
      </w:r>
      <w:r w:rsidR="00C93035">
        <w:rPr>
          <w:spacing w:val="-6"/>
        </w:rPr>
        <w:t xml:space="preserve"> </w:t>
      </w:r>
      <w:r w:rsidR="00C93035">
        <w:t>attempts</w:t>
      </w:r>
      <w:r w:rsidR="00C93035">
        <w:rPr>
          <w:spacing w:val="-6"/>
        </w:rPr>
        <w:t xml:space="preserve"> </w:t>
      </w:r>
      <w:r w:rsidR="00C93035">
        <w:t>to</w:t>
      </w:r>
      <w:r w:rsidR="00C93035">
        <w:rPr>
          <w:spacing w:val="-6"/>
        </w:rPr>
        <w:t xml:space="preserve"> </w:t>
      </w:r>
      <w:r w:rsidR="00C93035">
        <w:t>maintain</w:t>
      </w:r>
      <w:r w:rsidR="00C93035">
        <w:rPr>
          <w:spacing w:val="-6"/>
        </w:rPr>
        <w:t xml:space="preserve"> </w:t>
      </w:r>
      <w:r w:rsidR="00C93035">
        <w:t>a</w:t>
      </w:r>
      <w:r w:rsidR="00C93035">
        <w:rPr>
          <w:spacing w:val="-6"/>
        </w:rPr>
        <w:t xml:space="preserve"> </w:t>
      </w:r>
      <w:r w:rsidR="00C93035">
        <w:t>clean</w:t>
      </w:r>
      <w:r w:rsidR="00C93035">
        <w:rPr>
          <w:spacing w:val="-6"/>
        </w:rPr>
        <w:t xml:space="preserve"> </w:t>
      </w:r>
      <w:r w:rsidR="00C93035">
        <w:t>separation</w:t>
      </w:r>
      <w:r w:rsidR="00C93035">
        <w:rPr>
          <w:spacing w:val="-6"/>
        </w:rPr>
        <w:t xml:space="preserve"> </w:t>
      </w:r>
      <w:r w:rsidR="00C93035">
        <w:t>between</w:t>
      </w:r>
      <w:r w:rsidR="00C93035">
        <w:rPr>
          <w:spacing w:val="-6"/>
        </w:rPr>
        <w:t xml:space="preserve"> </w:t>
      </w:r>
      <w:r w:rsidR="00C93035">
        <w:t>these</w:t>
      </w:r>
      <w:r w:rsidR="00C93035">
        <w:rPr>
          <w:spacing w:val="-6"/>
        </w:rPr>
        <w:t xml:space="preserve"> </w:t>
      </w:r>
      <w:r w:rsidR="00C93035">
        <w:t>layers.</w:t>
      </w:r>
      <w:r w:rsidR="00C93035">
        <w:rPr>
          <w:spacing w:val="-6"/>
        </w:rPr>
        <w:t xml:space="preserve"> </w:t>
      </w:r>
    </w:p>
    <w:p w14:paraId="71551B31" w14:textId="77777777" w:rsidR="00DA355E" w:rsidRDefault="00DA355E">
      <w:pPr>
        <w:pStyle w:val="BodyText"/>
        <w:spacing w:line="249" w:lineRule="auto"/>
        <w:ind w:left="1300" w:right="118"/>
        <w:jc w:val="both"/>
        <w:rPr>
          <w:spacing w:val="-6"/>
        </w:rPr>
      </w:pPr>
    </w:p>
    <w:p w14:paraId="6339F4BF" w14:textId="6F5FD61F" w:rsidR="0013148D" w:rsidRDefault="00C93035" w:rsidP="005449A4">
      <w:pPr>
        <w:pStyle w:val="BodyText"/>
        <w:spacing w:line="249" w:lineRule="auto"/>
        <w:ind w:left="1300" w:right="118"/>
        <w:jc w:val="both"/>
      </w:pPr>
      <w:r>
        <w:t>The</w:t>
      </w:r>
      <w:r>
        <w:rPr>
          <w:spacing w:val="-6"/>
        </w:rPr>
        <w:t xml:space="preserve"> </w:t>
      </w:r>
      <w:r>
        <w:t>Language</w:t>
      </w:r>
      <w:r w:rsidR="005449A4">
        <w:t xml:space="preserve"> </w:t>
      </w:r>
      <w:r>
        <w:t>and Definitional layers are used to define what is being measured, such as Dot-blot hemorrhage of the retina or Type 1 diabetes.</w:t>
      </w:r>
    </w:p>
    <w:p w14:paraId="4AA6559A" w14:textId="77777777" w:rsidR="005449A4" w:rsidRDefault="005449A4" w:rsidP="005449A4">
      <w:pPr>
        <w:pStyle w:val="BodyText"/>
        <w:spacing w:line="249" w:lineRule="auto"/>
        <w:ind w:left="1300" w:right="118"/>
        <w:jc w:val="both"/>
      </w:pPr>
    </w:p>
    <w:p w14:paraId="416F2C36" w14:textId="6B296BF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Immutability:</w:t>
      </w:r>
      <w:r>
        <w:rPr>
          <w:b/>
          <w:spacing w:val="-12"/>
          <w:sz w:val="20"/>
        </w:rPr>
        <w:t xml:space="preserve"> </w:t>
      </w:r>
      <w:r>
        <w:rPr>
          <w:sz w:val="20"/>
        </w:rPr>
        <w:t>An</w:t>
      </w:r>
      <w:r>
        <w:rPr>
          <w:spacing w:val="-12"/>
          <w:sz w:val="20"/>
        </w:rPr>
        <w:t xml:space="preserve"> </w:t>
      </w:r>
      <w:r>
        <w:rPr>
          <w:sz w:val="20"/>
        </w:rPr>
        <w:t>Immutable</w:t>
      </w:r>
      <w:r>
        <w:rPr>
          <w:spacing w:val="-11"/>
          <w:sz w:val="20"/>
        </w:rPr>
        <w:t xml:space="preserve"> </w:t>
      </w:r>
      <w:r>
        <w:rPr>
          <w:sz w:val="20"/>
        </w:rPr>
        <w:t>Object</w:t>
      </w:r>
      <w:r>
        <w:rPr>
          <w:spacing w:val="-12"/>
          <w:sz w:val="20"/>
        </w:rPr>
        <w:t xml:space="preserve"> </w:t>
      </w:r>
      <w:r>
        <w:rPr>
          <w:sz w:val="20"/>
        </w:rPr>
        <w:t>as</w:t>
      </w:r>
      <w:r>
        <w:rPr>
          <w:spacing w:val="-12"/>
          <w:sz w:val="20"/>
        </w:rPr>
        <w:t xml:space="preserve"> </w:t>
      </w:r>
      <w:r>
        <w:rPr>
          <w:sz w:val="20"/>
        </w:rPr>
        <w:t>defined</w:t>
      </w:r>
      <w:r>
        <w:rPr>
          <w:spacing w:val="-11"/>
          <w:sz w:val="20"/>
        </w:rPr>
        <w:t xml:space="preserve"> </w:t>
      </w:r>
      <w:r>
        <w:rPr>
          <w:sz w:val="20"/>
        </w:rPr>
        <w:t>by</w:t>
      </w:r>
      <w:r>
        <w:rPr>
          <w:spacing w:val="-12"/>
          <w:sz w:val="20"/>
        </w:rPr>
        <w:t xml:space="preserve"> </w:t>
      </w:r>
      <w:r>
        <w:rPr>
          <w:sz w:val="20"/>
        </w:rPr>
        <w:t>Wikipedia</w:t>
      </w:r>
      <w:r w:rsidR="008C257A">
        <w:rPr>
          <w:rStyle w:val="FootnoteReference"/>
          <w:sz w:val="20"/>
        </w:rPr>
        <w:footnoteReference w:id="2"/>
      </w:r>
      <w:r>
        <w:rPr>
          <w:sz w:val="20"/>
        </w:rPr>
        <w:t>:</w:t>
      </w:r>
      <w:r>
        <w:rPr>
          <w:spacing w:val="-11"/>
          <w:sz w:val="20"/>
        </w:rPr>
        <w:t xml:space="preserve"> </w:t>
      </w:r>
      <w:r>
        <w:rPr>
          <w:sz w:val="20"/>
        </w:rPr>
        <w:t>Used</w:t>
      </w:r>
      <w:r>
        <w:rPr>
          <w:spacing w:val="-12"/>
          <w:sz w:val="20"/>
        </w:rPr>
        <w:t xml:space="preserve"> </w:t>
      </w:r>
      <w:r>
        <w:rPr>
          <w:sz w:val="20"/>
        </w:rPr>
        <w:t>in</w:t>
      </w:r>
      <w:r>
        <w:rPr>
          <w:spacing w:val="-12"/>
          <w:sz w:val="20"/>
        </w:rPr>
        <w:t xml:space="preserve"> </w:t>
      </w:r>
      <w:r>
        <w:rPr>
          <w:sz w:val="20"/>
        </w:rPr>
        <w:t>object-oriented</w:t>
      </w:r>
      <w:r>
        <w:rPr>
          <w:spacing w:val="-11"/>
          <w:sz w:val="20"/>
        </w:rPr>
        <w:t xml:space="preserve"> </w:t>
      </w:r>
      <w:r>
        <w:rPr>
          <w:sz w:val="20"/>
        </w:rPr>
        <w:t>and</w:t>
      </w:r>
      <w:r>
        <w:rPr>
          <w:spacing w:val="-12"/>
          <w:sz w:val="20"/>
        </w:rPr>
        <w:t xml:space="preserve"> </w:t>
      </w:r>
      <w:r>
        <w:rPr>
          <w:sz w:val="20"/>
        </w:rPr>
        <w:t>functional programming, an immutable object is something that cannot be changed after it is created, in contrast to mutable objects that can be changed after they are created. There are multiple reasons for using immutable objects, including improved readability and runtime efficiency and higher security.</w:t>
      </w:r>
    </w:p>
    <w:p w14:paraId="60FFF1E0" w14:textId="77777777" w:rsidR="0013148D" w:rsidRDefault="0013148D">
      <w:pPr>
        <w:pStyle w:val="BodyText"/>
        <w:spacing w:before="1"/>
        <w:rPr>
          <w:sz w:val="21"/>
        </w:rPr>
      </w:pPr>
    </w:p>
    <w:p w14:paraId="55EF0B8B" w14:textId="7943BDAA" w:rsidR="0013148D" w:rsidRDefault="00C93035">
      <w:pPr>
        <w:pStyle w:val="BodyText"/>
        <w:spacing w:before="1" w:line="249" w:lineRule="auto"/>
        <w:ind w:left="1300" w:right="118"/>
        <w:jc w:val="both"/>
      </w:pPr>
      <w:r>
        <w:t>Although building immutable objects requires a bit more up-front complexity, the downstream</w:t>
      </w:r>
      <w:r>
        <w:rPr>
          <w:spacing w:val="-31"/>
        </w:rPr>
        <w:t xml:space="preserve"> </w:t>
      </w:r>
      <w:r w:rsidR="00763E74">
        <w:rPr>
          <w:spacing w:val="-3"/>
        </w:rPr>
        <w:t>simpli</w:t>
      </w:r>
      <w:r>
        <w:t>fication forced by this abstraction easily offsets the effort. One of the benefits o</w:t>
      </w:r>
      <w:r w:rsidR="00763E74">
        <w:t>f switching to a func</w:t>
      </w:r>
      <w:r>
        <w:t>tional</w:t>
      </w:r>
      <w:r>
        <w:rPr>
          <w:spacing w:val="-11"/>
        </w:rPr>
        <w:t xml:space="preserve"> </w:t>
      </w:r>
      <w:r>
        <w:t>mindset</w:t>
      </w:r>
      <w:r>
        <w:rPr>
          <w:spacing w:val="-11"/>
        </w:rPr>
        <w:t xml:space="preserve"> </w:t>
      </w:r>
      <w:r>
        <w:t>is</w:t>
      </w:r>
      <w:r>
        <w:rPr>
          <w:spacing w:val="-11"/>
        </w:rPr>
        <w:t xml:space="preserve"> </w:t>
      </w:r>
      <w:r>
        <w:t>the</w:t>
      </w:r>
      <w:r>
        <w:rPr>
          <w:spacing w:val="-11"/>
        </w:rPr>
        <w:t xml:space="preserve"> </w:t>
      </w:r>
      <w:r>
        <w:t>realization</w:t>
      </w:r>
      <w:r>
        <w:rPr>
          <w:spacing w:val="-11"/>
        </w:rPr>
        <w:t xml:space="preserve"> </w:t>
      </w:r>
      <w:r>
        <w:t>that</w:t>
      </w:r>
      <w:r>
        <w:rPr>
          <w:spacing w:val="-11"/>
        </w:rPr>
        <w:t xml:space="preserve"> </w:t>
      </w:r>
      <w:r>
        <w:t>tests</w:t>
      </w:r>
      <w:r>
        <w:rPr>
          <w:spacing w:val="-11"/>
        </w:rPr>
        <w:t xml:space="preserve"> </w:t>
      </w:r>
      <w:r>
        <w:t>exist</w:t>
      </w:r>
      <w:r>
        <w:rPr>
          <w:spacing w:val="-11"/>
        </w:rPr>
        <w:t xml:space="preserve"> </w:t>
      </w:r>
      <w:r>
        <w:t>to</w:t>
      </w:r>
      <w:r>
        <w:rPr>
          <w:spacing w:val="-10"/>
        </w:rPr>
        <w:t xml:space="preserve"> </w:t>
      </w:r>
      <w:r>
        <w:t>check</w:t>
      </w:r>
      <w:r>
        <w:rPr>
          <w:spacing w:val="-11"/>
        </w:rPr>
        <w:t xml:space="preserve"> </w:t>
      </w:r>
      <w:r>
        <w:t>that</w:t>
      </w:r>
      <w:r>
        <w:rPr>
          <w:spacing w:val="-11"/>
        </w:rPr>
        <w:t xml:space="preserve"> </w:t>
      </w:r>
      <w:r>
        <w:t>changes</w:t>
      </w:r>
      <w:r>
        <w:rPr>
          <w:spacing w:val="-11"/>
        </w:rPr>
        <w:t xml:space="preserve"> </w:t>
      </w:r>
      <w:r>
        <w:t>occur</w:t>
      </w:r>
      <w:r>
        <w:rPr>
          <w:spacing w:val="-11"/>
        </w:rPr>
        <w:t xml:space="preserve"> </w:t>
      </w:r>
      <w:r>
        <w:t>successfully</w:t>
      </w:r>
      <w:r>
        <w:rPr>
          <w:spacing w:val="-11"/>
        </w:rPr>
        <w:t xml:space="preserve"> </w:t>
      </w:r>
      <w:r>
        <w:t>in</w:t>
      </w:r>
      <w:r>
        <w:rPr>
          <w:spacing w:val="-11"/>
        </w:rPr>
        <w:t xml:space="preserve"> </w:t>
      </w:r>
      <w:r>
        <w:t>code.</w:t>
      </w:r>
      <w:r>
        <w:rPr>
          <w:spacing w:val="-11"/>
        </w:rPr>
        <w:t xml:space="preserve"> </w:t>
      </w:r>
      <w:r>
        <w:t>In</w:t>
      </w:r>
      <w:r>
        <w:rPr>
          <w:spacing w:val="-10"/>
        </w:rPr>
        <w:t xml:space="preserve"> </w:t>
      </w:r>
      <w:r>
        <w:rPr>
          <w:spacing w:val="-3"/>
        </w:rPr>
        <w:t xml:space="preserve">other </w:t>
      </w:r>
      <w:r>
        <w:t>words,</w:t>
      </w:r>
      <w:r>
        <w:rPr>
          <w:spacing w:val="-9"/>
        </w:rPr>
        <w:t xml:space="preserve"> </w:t>
      </w:r>
      <w:r>
        <w:t>testing’s</w:t>
      </w:r>
      <w:r>
        <w:rPr>
          <w:spacing w:val="-9"/>
        </w:rPr>
        <w:t xml:space="preserve"> </w:t>
      </w:r>
      <w:r>
        <w:t>real</w:t>
      </w:r>
      <w:r>
        <w:rPr>
          <w:spacing w:val="-9"/>
        </w:rPr>
        <w:t xml:space="preserve"> </w:t>
      </w:r>
      <w:r>
        <w:t>purpose</w:t>
      </w:r>
      <w:r>
        <w:rPr>
          <w:spacing w:val="-9"/>
        </w:rPr>
        <w:t xml:space="preserve"> </w:t>
      </w:r>
      <w:r>
        <w:t>is</w:t>
      </w:r>
      <w:r>
        <w:rPr>
          <w:spacing w:val="-9"/>
        </w:rPr>
        <w:t xml:space="preserve"> </w:t>
      </w:r>
      <w:r>
        <w:t>to</w:t>
      </w:r>
      <w:r>
        <w:rPr>
          <w:spacing w:val="-9"/>
        </w:rPr>
        <w:t xml:space="preserve"> </w:t>
      </w:r>
      <w:r>
        <w:t>validate</w:t>
      </w:r>
      <w:r>
        <w:rPr>
          <w:spacing w:val="-9"/>
        </w:rPr>
        <w:t xml:space="preserve"> </w:t>
      </w:r>
      <w:r>
        <w:t>mutation</w:t>
      </w:r>
      <w:r>
        <w:rPr>
          <w:spacing w:val="-9"/>
        </w:rPr>
        <w:t xml:space="preserve"> </w:t>
      </w:r>
      <w:r>
        <w:t>–</w:t>
      </w:r>
      <w:r>
        <w:rPr>
          <w:spacing w:val="-9"/>
        </w:rPr>
        <w:t xml:space="preserve"> </w:t>
      </w:r>
      <w:r>
        <w:t>and</w:t>
      </w:r>
      <w:r>
        <w:rPr>
          <w:spacing w:val="-9"/>
        </w:rPr>
        <w:t xml:space="preserve"> </w:t>
      </w:r>
      <w:r>
        <w:t>the</w:t>
      </w:r>
      <w:r>
        <w:rPr>
          <w:spacing w:val="-9"/>
        </w:rPr>
        <w:t xml:space="preserve"> </w:t>
      </w:r>
      <w:r>
        <w:t>more</w:t>
      </w:r>
      <w:r>
        <w:rPr>
          <w:spacing w:val="-9"/>
        </w:rPr>
        <w:t xml:space="preserve"> </w:t>
      </w:r>
      <w:r>
        <w:t>mutation</w:t>
      </w:r>
      <w:r>
        <w:rPr>
          <w:spacing w:val="-9"/>
        </w:rPr>
        <w:t xml:space="preserve"> </w:t>
      </w:r>
      <w:r>
        <w:t>you</w:t>
      </w:r>
      <w:r>
        <w:rPr>
          <w:spacing w:val="-9"/>
        </w:rPr>
        <w:t xml:space="preserve"> </w:t>
      </w:r>
      <w:r>
        <w:t>have,</w:t>
      </w:r>
      <w:r>
        <w:rPr>
          <w:spacing w:val="-9"/>
        </w:rPr>
        <w:t xml:space="preserve"> </w:t>
      </w:r>
      <w:r>
        <w:t>the</w:t>
      </w:r>
      <w:r>
        <w:rPr>
          <w:spacing w:val="-9"/>
        </w:rPr>
        <w:t xml:space="preserve"> </w:t>
      </w:r>
      <w:r>
        <w:t>more</w:t>
      </w:r>
      <w:r>
        <w:rPr>
          <w:spacing w:val="-9"/>
        </w:rPr>
        <w:t xml:space="preserve"> </w:t>
      </w:r>
      <w:r>
        <w:t>testing is required to make sure you get it right. If you isolate the places where changes occur by severely restricting mutation, you create a much smaller space for errors to occur and have few plates to test.</w:t>
      </w:r>
    </w:p>
    <w:p w14:paraId="4E9AC649" w14:textId="77777777" w:rsidR="0013148D" w:rsidRDefault="0013148D">
      <w:pPr>
        <w:pStyle w:val="BodyText"/>
        <w:spacing w:before="3"/>
        <w:rPr>
          <w:sz w:val="21"/>
        </w:rPr>
      </w:pPr>
    </w:p>
    <w:p w14:paraId="22B5C2DA" w14:textId="12ED60FF" w:rsidR="0013148D" w:rsidRDefault="00C93035">
      <w:pPr>
        <w:pStyle w:val="BodyText"/>
        <w:spacing w:line="249" w:lineRule="auto"/>
        <w:ind w:left="1300" w:right="118"/>
        <w:jc w:val="both"/>
      </w:pPr>
      <w:r>
        <w:t>Finally,</w:t>
      </w:r>
      <w:r>
        <w:rPr>
          <w:spacing w:val="-5"/>
        </w:rPr>
        <w:t xml:space="preserve"> </w:t>
      </w:r>
      <w:r>
        <w:t>one</w:t>
      </w:r>
      <w:r>
        <w:rPr>
          <w:spacing w:val="-5"/>
        </w:rPr>
        <w:t xml:space="preserve"> </w:t>
      </w:r>
      <w:r>
        <w:t>of</w:t>
      </w:r>
      <w:r>
        <w:rPr>
          <w:spacing w:val="-4"/>
        </w:rPr>
        <w:t xml:space="preserve"> </w:t>
      </w:r>
      <w:r>
        <w:t>the</w:t>
      </w:r>
      <w:r>
        <w:rPr>
          <w:spacing w:val="-5"/>
        </w:rPr>
        <w:t xml:space="preserve"> </w:t>
      </w:r>
      <w:r>
        <w:t>best</w:t>
      </w:r>
      <w:r>
        <w:rPr>
          <w:spacing w:val="-4"/>
        </w:rPr>
        <w:t xml:space="preserve"> </w:t>
      </w:r>
      <w:r>
        <w:t>features</w:t>
      </w:r>
      <w:r>
        <w:rPr>
          <w:spacing w:val="-5"/>
        </w:rPr>
        <w:t xml:space="preserve"> </w:t>
      </w:r>
      <w:r>
        <w:t>of</w:t>
      </w:r>
      <w:r>
        <w:rPr>
          <w:spacing w:val="-5"/>
        </w:rPr>
        <w:t xml:space="preserve"> </w:t>
      </w:r>
      <w:r>
        <w:t>immutable</w:t>
      </w:r>
      <w:r>
        <w:rPr>
          <w:spacing w:val="-4"/>
        </w:rPr>
        <w:t xml:space="preserve"> </w:t>
      </w:r>
      <w:r>
        <w:t>classes</w:t>
      </w:r>
      <w:r>
        <w:rPr>
          <w:spacing w:val="-5"/>
        </w:rPr>
        <w:t xml:space="preserve"> </w:t>
      </w:r>
      <w:r>
        <w:t>is</w:t>
      </w:r>
      <w:r>
        <w:rPr>
          <w:spacing w:val="-4"/>
        </w:rPr>
        <w:t xml:space="preserve"> </w:t>
      </w:r>
      <w:r>
        <w:t>how</w:t>
      </w:r>
      <w:r>
        <w:rPr>
          <w:spacing w:val="-5"/>
        </w:rPr>
        <w:t xml:space="preserve"> </w:t>
      </w:r>
      <w:r>
        <w:t>well</w:t>
      </w:r>
      <w:r>
        <w:rPr>
          <w:spacing w:val="-5"/>
        </w:rPr>
        <w:t xml:space="preserve"> </w:t>
      </w:r>
      <w:r>
        <w:t>they</w:t>
      </w:r>
      <w:r>
        <w:rPr>
          <w:spacing w:val="-4"/>
        </w:rPr>
        <w:t xml:space="preserve"> </w:t>
      </w:r>
      <w:r>
        <w:t>fit</w:t>
      </w:r>
      <w:r>
        <w:rPr>
          <w:spacing w:val="-5"/>
        </w:rPr>
        <w:t xml:space="preserve"> </w:t>
      </w:r>
      <w:r>
        <w:t>into</w:t>
      </w:r>
      <w:r>
        <w:rPr>
          <w:spacing w:val="-4"/>
        </w:rPr>
        <w:t xml:space="preserve"> </w:t>
      </w:r>
      <w:r>
        <w:t>the</w:t>
      </w:r>
      <w:r>
        <w:rPr>
          <w:spacing w:val="-5"/>
        </w:rPr>
        <w:t xml:space="preserve"> </w:t>
      </w:r>
      <w:r>
        <w:t>composition</w:t>
      </w:r>
      <w:r>
        <w:rPr>
          <w:spacing w:val="-4"/>
        </w:rPr>
        <w:t xml:space="preserve"> </w:t>
      </w:r>
      <w:r w:rsidR="005449A4">
        <w:t>abstrac</w:t>
      </w:r>
      <w:r>
        <w:t>tion.</w:t>
      </w:r>
    </w:p>
    <w:p w14:paraId="686C384C" w14:textId="77777777" w:rsidR="00CA40F4" w:rsidRDefault="00CA40F4">
      <w:pPr>
        <w:pStyle w:val="BodyText"/>
        <w:spacing w:line="249" w:lineRule="auto"/>
        <w:ind w:left="1300" w:right="118"/>
        <w:jc w:val="both"/>
      </w:pPr>
    </w:p>
    <w:p w14:paraId="3200E0FD" w14:textId="78181C5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Composition Over Inheritance: </w:t>
      </w:r>
      <w:r>
        <w:rPr>
          <w:sz w:val="20"/>
        </w:rPr>
        <w:t xml:space="preserve">Composition over inheritance (or composite reuse principle) in </w:t>
      </w:r>
      <w:r w:rsidR="00763E74">
        <w:rPr>
          <w:spacing w:val="-6"/>
          <w:sz w:val="20"/>
        </w:rPr>
        <w:t>ob</w:t>
      </w:r>
      <w:r>
        <w:rPr>
          <w:sz w:val="20"/>
        </w:rPr>
        <w:t>ject-oriented programming is the principle that classes should achieve polymorphic behavior and</w:t>
      </w:r>
      <w:r>
        <w:rPr>
          <w:spacing w:val="-24"/>
          <w:sz w:val="20"/>
        </w:rPr>
        <w:t xml:space="preserve"> </w:t>
      </w:r>
      <w:r>
        <w:rPr>
          <w:sz w:val="20"/>
        </w:rPr>
        <w:t>code reuse by their composition (by containing those instances of other classes that implement the desired functionality) rather than inheritance from a base or parent class.</w:t>
      </w:r>
    </w:p>
    <w:p w14:paraId="66C421CD" w14:textId="77777777" w:rsidR="0013148D" w:rsidRDefault="0013148D">
      <w:pPr>
        <w:pStyle w:val="BodyText"/>
        <w:spacing w:before="1"/>
        <w:rPr>
          <w:sz w:val="21"/>
        </w:rPr>
      </w:pPr>
    </w:p>
    <w:p w14:paraId="0D5191CA" w14:textId="549D98B4" w:rsidR="0013148D" w:rsidRDefault="00C93035">
      <w:pPr>
        <w:pStyle w:val="BodyText"/>
        <w:spacing w:before="1" w:line="249" w:lineRule="auto"/>
        <w:ind w:left="1300" w:right="118"/>
        <w:jc w:val="both"/>
      </w:pPr>
      <w:r>
        <w:t>To</w:t>
      </w:r>
      <w:r>
        <w:rPr>
          <w:spacing w:val="-5"/>
        </w:rPr>
        <w:t xml:space="preserve"> </w:t>
      </w:r>
      <w:r>
        <w:t>favor</w:t>
      </w:r>
      <w:r>
        <w:rPr>
          <w:spacing w:val="-5"/>
        </w:rPr>
        <w:t xml:space="preserve"> </w:t>
      </w:r>
      <w:r>
        <w:t>composition</w:t>
      </w:r>
      <w:r>
        <w:rPr>
          <w:spacing w:val="-5"/>
        </w:rPr>
        <w:t xml:space="preserve"> </w:t>
      </w:r>
      <w:r>
        <w:t>over</w:t>
      </w:r>
      <w:r>
        <w:rPr>
          <w:spacing w:val="-5"/>
        </w:rPr>
        <w:t xml:space="preserve"> </w:t>
      </w:r>
      <w:r>
        <w:t>inheritance</w:t>
      </w:r>
      <w:r>
        <w:rPr>
          <w:spacing w:val="-5"/>
        </w:rPr>
        <w:t xml:space="preserve"> </w:t>
      </w:r>
      <w:r>
        <w:t>is</w:t>
      </w:r>
      <w:r>
        <w:rPr>
          <w:spacing w:val="-5"/>
        </w:rPr>
        <w:t xml:space="preserve"> </w:t>
      </w:r>
      <w:r>
        <w:t>a</w:t>
      </w:r>
      <w:r>
        <w:rPr>
          <w:spacing w:val="-5"/>
        </w:rPr>
        <w:t xml:space="preserve"> </w:t>
      </w:r>
      <w:r>
        <w:t>design</w:t>
      </w:r>
      <w:r>
        <w:rPr>
          <w:spacing w:val="-5"/>
        </w:rPr>
        <w:t xml:space="preserve"> </w:t>
      </w:r>
      <w:r>
        <w:t>principle</w:t>
      </w:r>
      <w:r>
        <w:rPr>
          <w:spacing w:val="-5"/>
        </w:rPr>
        <w:t xml:space="preserve"> </w:t>
      </w:r>
      <w:r>
        <w:t>that</w:t>
      </w:r>
      <w:r>
        <w:rPr>
          <w:spacing w:val="-5"/>
        </w:rPr>
        <w:t xml:space="preserve"> </w:t>
      </w:r>
      <w:r>
        <w:t>gives</w:t>
      </w:r>
      <w:r>
        <w:rPr>
          <w:spacing w:val="-5"/>
        </w:rPr>
        <w:t xml:space="preserve"> </w:t>
      </w:r>
      <w:r>
        <w:t>the</w:t>
      </w:r>
      <w:r>
        <w:rPr>
          <w:spacing w:val="-5"/>
        </w:rPr>
        <w:t xml:space="preserve"> </w:t>
      </w:r>
      <w:r>
        <w:t>design</w:t>
      </w:r>
      <w:r>
        <w:rPr>
          <w:spacing w:val="-5"/>
        </w:rPr>
        <w:t xml:space="preserve"> </w:t>
      </w:r>
      <w:r>
        <w:t>higher</w:t>
      </w:r>
      <w:r>
        <w:rPr>
          <w:spacing w:val="-5"/>
        </w:rPr>
        <w:t xml:space="preserve"> </w:t>
      </w:r>
      <w:r>
        <w:t>flexibility.</w:t>
      </w:r>
      <w:r>
        <w:rPr>
          <w:spacing w:val="-5"/>
        </w:rPr>
        <w:t xml:space="preserve"> </w:t>
      </w:r>
      <w:r>
        <w:t>It</w:t>
      </w:r>
      <w:r>
        <w:rPr>
          <w:spacing w:val="-5"/>
        </w:rPr>
        <w:t xml:space="preserve"> </w:t>
      </w:r>
      <w:r>
        <w:t>is more natural to build business-domain classes out of various components than trying to find</w:t>
      </w:r>
      <w:r>
        <w:rPr>
          <w:spacing w:val="-28"/>
        </w:rPr>
        <w:t xml:space="preserve"> </w:t>
      </w:r>
      <w:r w:rsidR="005449A4">
        <w:t>common</w:t>
      </w:r>
      <w:r>
        <w:t>ality between them and creating a family tree.</w:t>
      </w:r>
    </w:p>
    <w:p w14:paraId="0D529D78" w14:textId="77777777" w:rsidR="0013148D" w:rsidRDefault="0013148D">
      <w:pPr>
        <w:pStyle w:val="BodyText"/>
        <w:rPr>
          <w:sz w:val="21"/>
        </w:rPr>
      </w:pPr>
    </w:p>
    <w:p w14:paraId="356FC914" w14:textId="7E905275" w:rsidR="0013148D" w:rsidRDefault="00C93035">
      <w:pPr>
        <w:pStyle w:val="BodyText"/>
        <w:spacing w:before="1" w:line="249" w:lineRule="auto"/>
        <w:ind w:left="1300" w:right="119"/>
        <w:jc w:val="both"/>
      </w:pPr>
      <w:r>
        <w:t>Initial design is simplified by identifying system object behaviors in separate interfaces instead of</w:t>
      </w:r>
      <w:r>
        <w:rPr>
          <w:spacing w:val="-28"/>
        </w:rPr>
        <w:t xml:space="preserve"> </w:t>
      </w:r>
      <w:r w:rsidR="005449A4">
        <w:t>cre</w:t>
      </w:r>
      <w:r>
        <w:t>ating</w:t>
      </w:r>
      <w:r>
        <w:rPr>
          <w:spacing w:val="-8"/>
        </w:rPr>
        <w:t xml:space="preserve"> </w:t>
      </w:r>
      <w:r>
        <w:t>a</w:t>
      </w:r>
      <w:r>
        <w:rPr>
          <w:spacing w:val="-7"/>
        </w:rPr>
        <w:t xml:space="preserve"> </w:t>
      </w:r>
      <w:r>
        <w:t>hierarchical</w:t>
      </w:r>
      <w:r>
        <w:rPr>
          <w:spacing w:val="-7"/>
        </w:rPr>
        <w:t xml:space="preserve"> </w:t>
      </w:r>
      <w:r>
        <w:t>relationship</w:t>
      </w:r>
      <w:r>
        <w:rPr>
          <w:spacing w:val="-7"/>
        </w:rPr>
        <w:t xml:space="preserve"> </w:t>
      </w:r>
      <w:r>
        <w:t>to</w:t>
      </w:r>
      <w:r>
        <w:rPr>
          <w:spacing w:val="-7"/>
        </w:rPr>
        <w:t xml:space="preserve"> </w:t>
      </w:r>
      <w:r>
        <w:t>distribute</w:t>
      </w:r>
      <w:r>
        <w:rPr>
          <w:spacing w:val="-7"/>
        </w:rPr>
        <w:t xml:space="preserve"> </w:t>
      </w:r>
      <w:r>
        <w:t>behaviors</w:t>
      </w:r>
      <w:r>
        <w:rPr>
          <w:spacing w:val="-7"/>
        </w:rPr>
        <w:t xml:space="preserve"> </w:t>
      </w:r>
      <w:r>
        <w:t>among</w:t>
      </w:r>
      <w:r>
        <w:rPr>
          <w:spacing w:val="-7"/>
        </w:rPr>
        <w:t xml:space="preserve"> </w:t>
      </w:r>
      <w:r>
        <w:t>business-domain</w:t>
      </w:r>
      <w:r>
        <w:rPr>
          <w:spacing w:val="-7"/>
        </w:rPr>
        <w:t xml:space="preserve"> </w:t>
      </w:r>
      <w:r>
        <w:t>classes</w:t>
      </w:r>
      <w:r>
        <w:rPr>
          <w:spacing w:val="-7"/>
        </w:rPr>
        <w:t xml:space="preserve"> </w:t>
      </w:r>
      <w:r>
        <w:t>via</w:t>
      </w:r>
      <w:r>
        <w:rPr>
          <w:spacing w:val="-7"/>
        </w:rPr>
        <w:t xml:space="preserve"> </w:t>
      </w:r>
      <w:r>
        <w:rPr>
          <w:spacing w:val="-2"/>
        </w:rPr>
        <w:lastRenderedPageBreak/>
        <w:t xml:space="preserve">inheritance. </w:t>
      </w:r>
      <w:r>
        <w:t xml:space="preserve">This approach more easily accommodates future requirements changes that would otherwise require </w:t>
      </w:r>
      <w:r>
        <w:rPr>
          <w:spacing w:val="-12"/>
        </w:rPr>
        <w:t xml:space="preserve">a </w:t>
      </w:r>
      <w:r>
        <w:t>complete restructuring of business-domain classes in the inheritance model.</w:t>
      </w:r>
    </w:p>
    <w:p w14:paraId="1C81DEDB" w14:textId="77777777" w:rsidR="0013148D" w:rsidRDefault="0013148D">
      <w:pPr>
        <w:pStyle w:val="BodyText"/>
        <w:spacing w:before="4"/>
        <w:rPr>
          <w:sz w:val="21"/>
        </w:rPr>
      </w:pPr>
    </w:p>
    <w:p w14:paraId="3D4F4230" w14:textId="71AF988E" w:rsidR="0013148D" w:rsidRDefault="00C93035">
      <w:pPr>
        <w:spacing w:before="1" w:line="249" w:lineRule="auto"/>
        <w:ind w:left="1300" w:right="118"/>
        <w:jc w:val="both"/>
        <w:rPr>
          <w:i/>
          <w:sz w:val="20"/>
        </w:rPr>
      </w:pPr>
      <w:commentRangeStart w:id="95"/>
      <w:r w:rsidRPr="00842090">
        <w:rPr>
          <w:b/>
          <w:i/>
          <w:sz w:val="20"/>
          <w:highlight w:val="yellow"/>
        </w:rPr>
        <w:t xml:space="preserve">Item for Consideration: </w:t>
      </w:r>
      <w:r w:rsidRPr="00842090">
        <w:rPr>
          <w:i/>
          <w:sz w:val="20"/>
          <w:highlight w:val="yellow"/>
        </w:rPr>
        <w:t>Should we say that we only allow inheritance for a single concern, i.e., we can subtype measurement but not subtype a combination of statement type and measurement type?</w:t>
      </w:r>
      <w:commentRangeEnd w:id="95"/>
      <w:r w:rsidR="00842090">
        <w:rPr>
          <w:rStyle w:val="CommentReference"/>
        </w:rPr>
        <w:commentReference w:id="95"/>
      </w:r>
    </w:p>
    <w:p w14:paraId="787C7D50" w14:textId="77777777" w:rsidR="00842090" w:rsidRDefault="00842090">
      <w:pPr>
        <w:spacing w:before="1" w:line="249" w:lineRule="auto"/>
        <w:ind w:left="1300" w:right="118"/>
        <w:jc w:val="both"/>
        <w:rPr>
          <w:i/>
          <w:sz w:val="20"/>
        </w:rPr>
      </w:pPr>
    </w:p>
    <w:p w14:paraId="24AB01FB" w14:textId="1D44FD70" w:rsidR="0013148D" w:rsidRDefault="00C93035" w:rsidP="00437164">
      <w:pPr>
        <w:pStyle w:val="ListParagraph"/>
        <w:numPr>
          <w:ilvl w:val="1"/>
          <w:numId w:val="5"/>
        </w:numPr>
        <w:tabs>
          <w:tab w:val="left" w:pos="1300"/>
        </w:tabs>
        <w:spacing w:before="41" w:line="249" w:lineRule="auto"/>
        <w:ind w:right="117"/>
        <w:jc w:val="both"/>
        <w:rPr>
          <w:sz w:val="20"/>
        </w:rPr>
      </w:pPr>
      <w:r>
        <w:rPr>
          <w:b/>
          <w:sz w:val="20"/>
        </w:rPr>
        <w:t>ANF</w:t>
      </w:r>
      <w:r>
        <w:rPr>
          <w:b/>
          <w:spacing w:val="-9"/>
          <w:sz w:val="20"/>
        </w:rPr>
        <w:t xml:space="preserve"> </w:t>
      </w:r>
      <w:r>
        <w:rPr>
          <w:b/>
          <w:sz w:val="20"/>
        </w:rPr>
        <w:t>Clinical</w:t>
      </w:r>
      <w:r>
        <w:rPr>
          <w:b/>
          <w:spacing w:val="-9"/>
          <w:sz w:val="20"/>
        </w:rPr>
        <w:t xml:space="preserve"> </w:t>
      </w:r>
      <w:r>
        <w:rPr>
          <w:b/>
          <w:sz w:val="20"/>
        </w:rPr>
        <w:t>Statements</w:t>
      </w:r>
      <w:r>
        <w:rPr>
          <w:b/>
          <w:spacing w:val="-9"/>
          <w:sz w:val="20"/>
        </w:rPr>
        <w:t xml:space="preserve"> </w:t>
      </w:r>
      <w:r>
        <w:rPr>
          <w:b/>
          <w:sz w:val="20"/>
        </w:rPr>
        <w:t>Represent</w:t>
      </w:r>
      <w:r>
        <w:rPr>
          <w:b/>
          <w:spacing w:val="-9"/>
          <w:sz w:val="20"/>
        </w:rPr>
        <w:t xml:space="preserve"> </w:t>
      </w:r>
      <w:r>
        <w:rPr>
          <w:b/>
          <w:sz w:val="20"/>
        </w:rPr>
        <w:t>the</w:t>
      </w:r>
      <w:r>
        <w:rPr>
          <w:b/>
          <w:spacing w:val="-9"/>
          <w:sz w:val="20"/>
        </w:rPr>
        <w:t xml:space="preserve"> </w:t>
      </w:r>
      <w:r>
        <w:rPr>
          <w:b/>
          <w:sz w:val="20"/>
        </w:rPr>
        <w:t>Minimum</w:t>
      </w:r>
      <w:r>
        <w:rPr>
          <w:b/>
          <w:spacing w:val="-9"/>
          <w:sz w:val="20"/>
        </w:rPr>
        <w:t xml:space="preserve"> </w:t>
      </w:r>
      <w:r>
        <w:rPr>
          <w:b/>
          <w:sz w:val="20"/>
        </w:rPr>
        <w:t>Disjoint</w:t>
      </w:r>
      <w:r>
        <w:rPr>
          <w:b/>
          <w:spacing w:val="-9"/>
          <w:sz w:val="20"/>
        </w:rPr>
        <w:t xml:space="preserve"> </w:t>
      </w:r>
      <w:r>
        <w:rPr>
          <w:b/>
          <w:sz w:val="20"/>
        </w:rPr>
        <w:t>Set:</w:t>
      </w:r>
      <w:r>
        <w:rPr>
          <w:b/>
          <w:spacing w:val="-9"/>
          <w:sz w:val="20"/>
        </w:rPr>
        <w:t xml:space="preserve"> </w:t>
      </w:r>
      <w:r>
        <w:rPr>
          <w:sz w:val="20"/>
        </w:rPr>
        <w:t>Analysis</w:t>
      </w:r>
      <w:r>
        <w:rPr>
          <w:spacing w:val="-9"/>
          <w:sz w:val="20"/>
        </w:rPr>
        <w:t xml:space="preserve"> </w:t>
      </w:r>
      <w:r>
        <w:rPr>
          <w:sz w:val="20"/>
        </w:rPr>
        <w:t>Normal</w:t>
      </w:r>
      <w:r>
        <w:rPr>
          <w:spacing w:val="-9"/>
          <w:sz w:val="20"/>
        </w:rPr>
        <w:t xml:space="preserve"> </w:t>
      </w:r>
      <w:r>
        <w:rPr>
          <w:sz w:val="20"/>
        </w:rPr>
        <w:t>Form</w:t>
      </w:r>
      <w:r>
        <w:rPr>
          <w:spacing w:val="-9"/>
          <w:sz w:val="20"/>
        </w:rPr>
        <w:t xml:space="preserve"> </w:t>
      </w:r>
      <w:r>
        <w:rPr>
          <w:sz w:val="20"/>
        </w:rPr>
        <w:t>(ANF)</w:t>
      </w:r>
      <w:r>
        <w:rPr>
          <w:spacing w:val="-9"/>
          <w:sz w:val="20"/>
        </w:rPr>
        <w:t xml:space="preserve"> </w:t>
      </w:r>
      <w:r w:rsidR="00842090">
        <w:rPr>
          <w:spacing w:val="-3"/>
          <w:sz w:val="20"/>
        </w:rPr>
        <w:t>clin</w:t>
      </w:r>
      <w:r>
        <w:rPr>
          <w:sz w:val="20"/>
        </w:rPr>
        <w:t>ical</w:t>
      </w:r>
      <w:r>
        <w:rPr>
          <w:spacing w:val="-8"/>
          <w:sz w:val="20"/>
        </w:rPr>
        <w:t xml:space="preserve"> </w:t>
      </w:r>
      <w:r>
        <w:rPr>
          <w:sz w:val="20"/>
        </w:rPr>
        <w:t>statements</w:t>
      </w:r>
      <w:r>
        <w:rPr>
          <w:spacing w:val="-8"/>
          <w:sz w:val="20"/>
        </w:rPr>
        <w:t xml:space="preserve"> </w:t>
      </w:r>
      <w:r>
        <w:rPr>
          <w:sz w:val="20"/>
        </w:rPr>
        <w:t>represent</w:t>
      </w:r>
      <w:r>
        <w:rPr>
          <w:spacing w:val="-8"/>
          <w:sz w:val="20"/>
        </w:rPr>
        <w:t xml:space="preserve"> </w:t>
      </w:r>
      <w:r>
        <w:rPr>
          <w:sz w:val="20"/>
        </w:rPr>
        <w:t>the</w:t>
      </w:r>
      <w:r>
        <w:rPr>
          <w:spacing w:val="-8"/>
          <w:sz w:val="20"/>
        </w:rPr>
        <w:t xml:space="preserve"> </w:t>
      </w:r>
      <w:r>
        <w:rPr>
          <w:sz w:val="20"/>
        </w:rPr>
        <w:t>minimum</w:t>
      </w:r>
      <w:r>
        <w:rPr>
          <w:spacing w:val="-8"/>
          <w:sz w:val="20"/>
        </w:rPr>
        <w:t xml:space="preserve"> </w:t>
      </w:r>
      <w:r>
        <w:rPr>
          <w:sz w:val="20"/>
        </w:rPr>
        <w:t>disjoint</w:t>
      </w:r>
      <w:r>
        <w:rPr>
          <w:spacing w:val="-8"/>
          <w:sz w:val="20"/>
        </w:rPr>
        <w:t xml:space="preserve"> </w:t>
      </w:r>
      <w:r>
        <w:rPr>
          <w:sz w:val="20"/>
        </w:rPr>
        <w:t>set</w:t>
      </w:r>
      <w:r>
        <w:rPr>
          <w:spacing w:val="-8"/>
          <w:sz w:val="20"/>
        </w:rPr>
        <w:t xml:space="preserve"> </w:t>
      </w:r>
      <w:r>
        <w:rPr>
          <w:sz w:val="20"/>
        </w:rPr>
        <w:t>of</w:t>
      </w:r>
      <w:r>
        <w:rPr>
          <w:spacing w:val="-8"/>
          <w:sz w:val="20"/>
        </w:rPr>
        <w:t xml:space="preserve"> </w:t>
      </w:r>
      <w:r>
        <w:rPr>
          <w:sz w:val="20"/>
        </w:rPr>
        <w:t>statement</w:t>
      </w:r>
      <w:r>
        <w:rPr>
          <w:spacing w:val="-8"/>
          <w:sz w:val="20"/>
        </w:rPr>
        <w:t xml:space="preserve"> </w:t>
      </w:r>
      <w:r>
        <w:rPr>
          <w:sz w:val="20"/>
        </w:rPr>
        <w:t>topic,</w:t>
      </w:r>
      <w:r>
        <w:rPr>
          <w:spacing w:val="-8"/>
          <w:sz w:val="20"/>
        </w:rPr>
        <w:t xml:space="preserve"> </w:t>
      </w:r>
      <w:r>
        <w:rPr>
          <w:sz w:val="20"/>
        </w:rPr>
        <w:t>result,</w:t>
      </w:r>
      <w:r>
        <w:rPr>
          <w:spacing w:val="-8"/>
          <w:sz w:val="20"/>
        </w:rPr>
        <w:t xml:space="preserve"> </w:t>
      </w:r>
      <w:r>
        <w:rPr>
          <w:sz w:val="20"/>
        </w:rPr>
        <w:t>and</w:t>
      </w:r>
      <w:r>
        <w:rPr>
          <w:spacing w:val="-8"/>
          <w:sz w:val="20"/>
        </w:rPr>
        <w:t xml:space="preserve"> </w:t>
      </w:r>
      <w:r>
        <w:rPr>
          <w:sz w:val="20"/>
        </w:rPr>
        <w:t>circumstance</w:t>
      </w:r>
      <w:r>
        <w:rPr>
          <w:spacing w:val="-8"/>
          <w:sz w:val="20"/>
        </w:rPr>
        <w:t xml:space="preserve"> </w:t>
      </w:r>
      <w:r>
        <w:rPr>
          <w:sz w:val="20"/>
        </w:rPr>
        <w:t>and</w:t>
      </w:r>
      <w:r>
        <w:rPr>
          <w:spacing w:val="-8"/>
          <w:sz w:val="20"/>
        </w:rPr>
        <w:t xml:space="preserve"> </w:t>
      </w:r>
      <w:r>
        <w:rPr>
          <w:sz w:val="20"/>
        </w:rPr>
        <w:t>may not be further specified.</w:t>
      </w:r>
      <w:r w:rsidR="00842090">
        <w:rPr>
          <w:sz w:val="20"/>
        </w:rPr>
        <w:t xml:space="preserve"> </w:t>
      </w:r>
    </w:p>
    <w:p w14:paraId="7ABB677C" w14:textId="77777777" w:rsidR="00842090" w:rsidRPr="00842090" w:rsidRDefault="00842090" w:rsidP="00842090">
      <w:pPr>
        <w:tabs>
          <w:tab w:val="left" w:pos="1300"/>
        </w:tabs>
        <w:spacing w:before="41" w:line="249" w:lineRule="auto"/>
        <w:ind w:left="1060" w:right="117"/>
        <w:jc w:val="both"/>
        <w:rPr>
          <w:sz w:val="20"/>
        </w:rPr>
      </w:pPr>
    </w:p>
    <w:p w14:paraId="4F77CC28" w14:textId="77777777"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 xml:space="preserve">ANF Classes Cleanly Separate Concerns: </w:t>
      </w:r>
      <w:r>
        <w:rPr>
          <w:sz w:val="20"/>
        </w:rPr>
        <w:t xml:space="preserve">Analysis Normal Form (ANF) classes must cleanly </w:t>
      </w:r>
      <w:r>
        <w:rPr>
          <w:spacing w:val="-3"/>
          <w:sz w:val="20"/>
        </w:rPr>
        <w:t xml:space="preserve">sepa- </w:t>
      </w:r>
      <w:r>
        <w:rPr>
          <w:sz w:val="20"/>
        </w:rPr>
        <w:t>rate the concerns of concept definition and the concerns of domain models.</w:t>
      </w:r>
    </w:p>
    <w:p w14:paraId="41DFE96E" w14:textId="33FC713D" w:rsidR="0013148D" w:rsidRDefault="00C93035" w:rsidP="00437164">
      <w:pPr>
        <w:pStyle w:val="ListParagraph"/>
        <w:numPr>
          <w:ilvl w:val="2"/>
          <w:numId w:val="5"/>
        </w:numPr>
        <w:tabs>
          <w:tab w:val="left" w:pos="1500"/>
        </w:tabs>
        <w:spacing w:before="44" w:line="249" w:lineRule="auto"/>
        <w:ind w:right="118"/>
        <w:jc w:val="both"/>
        <w:rPr>
          <w:sz w:val="20"/>
        </w:rPr>
      </w:pPr>
      <w:commentRangeStart w:id="96"/>
      <w:r>
        <w:rPr>
          <w:b/>
          <w:i/>
          <w:sz w:val="20"/>
        </w:rPr>
        <w:t>NOTE:</w:t>
      </w:r>
      <w:r>
        <w:rPr>
          <w:b/>
          <w:i/>
          <w:spacing w:val="18"/>
          <w:sz w:val="20"/>
        </w:rPr>
        <w:t xml:space="preserve"> </w:t>
      </w:r>
      <w:r>
        <w:rPr>
          <w:i/>
          <w:sz w:val="20"/>
        </w:rPr>
        <w:t>Need</w:t>
      </w:r>
      <w:r>
        <w:rPr>
          <w:i/>
          <w:spacing w:val="-11"/>
          <w:sz w:val="20"/>
        </w:rPr>
        <w:t xml:space="preserve"> </w:t>
      </w:r>
      <w:r>
        <w:rPr>
          <w:i/>
          <w:sz w:val="20"/>
        </w:rPr>
        <w:t>to</w:t>
      </w:r>
      <w:r>
        <w:rPr>
          <w:i/>
          <w:spacing w:val="-11"/>
          <w:sz w:val="20"/>
        </w:rPr>
        <w:t xml:space="preserve"> </w:t>
      </w:r>
      <w:r>
        <w:rPr>
          <w:i/>
          <w:sz w:val="20"/>
        </w:rPr>
        <w:t>define</w:t>
      </w:r>
      <w:r>
        <w:rPr>
          <w:i/>
          <w:spacing w:val="-10"/>
          <w:sz w:val="20"/>
        </w:rPr>
        <w:t xml:space="preserve"> </w:t>
      </w:r>
      <w:r>
        <w:rPr>
          <w:i/>
          <w:sz w:val="20"/>
        </w:rPr>
        <w:t>the</w:t>
      </w:r>
      <w:r>
        <w:rPr>
          <w:i/>
          <w:spacing w:val="-11"/>
          <w:sz w:val="20"/>
        </w:rPr>
        <w:t xml:space="preserve"> </w:t>
      </w:r>
      <w:r>
        <w:rPr>
          <w:i/>
          <w:sz w:val="20"/>
        </w:rPr>
        <w:t>domain</w:t>
      </w:r>
      <w:r>
        <w:rPr>
          <w:i/>
          <w:spacing w:val="-11"/>
          <w:sz w:val="20"/>
        </w:rPr>
        <w:t xml:space="preserve"> </w:t>
      </w:r>
      <w:r>
        <w:rPr>
          <w:i/>
          <w:sz w:val="20"/>
        </w:rPr>
        <w:t>models</w:t>
      </w:r>
      <w:r>
        <w:rPr>
          <w:i/>
          <w:spacing w:val="-10"/>
          <w:sz w:val="20"/>
        </w:rPr>
        <w:t xml:space="preserve"> </w:t>
      </w:r>
      <w:r>
        <w:rPr>
          <w:i/>
          <w:sz w:val="20"/>
        </w:rPr>
        <w:t>thoroughly</w:t>
      </w:r>
      <w:r>
        <w:rPr>
          <w:i/>
          <w:spacing w:val="-11"/>
          <w:sz w:val="20"/>
        </w:rPr>
        <w:t xml:space="preserve"> </w:t>
      </w:r>
      <w:r>
        <w:rPr>
          <w:i/>
          <w:sz w:val="20"/>
        </w:rPr>
        <w:t>here.</w:t>
      </w:r>
      <w:r w:rsidR="008651AF">
        <w:rPr>
          <w:i/>
          <w:sz w:val="20"/>
        </w:rPr>
        <w:t xml:space="preserve"> </w:t>
      </w:r>
      <w:r>
        <w:rPr>
          <w:sz w:val="20"/>
        </w:rPr>
        <w:t>The</w:t>
      </w:r>
      <w:r>
        <w:rPr>
          <w:spacing w:val="-11"/>
          <w:sz w:val="20"/>
        </w:rPr>
        <w:t xml:space="preserve"> </w:t>
      </w:r>
      <w:r>
        <w:rPr>
          <w:sz w:val="20"/>
        </w:rPr>
        <w:t>strawman</w:t>
      </w:r>
      <w:r>
        <w:rPr>
          <w:spacing w:val="-10"/>
          <w:sz w:val="20"/>
        </w:rPr>
        <w:t xml:space="preserve"> </w:t>
      </w:r>
      <w:r>
        <w:rPr>
          <w:sz w:val="20"/>
        </w:rPr>
        <w:t>description</w:t>
      </w:r>
      <w:r>
        <w:rPr>
          <w:spacing w:val="-11"/>
          <w:sz w:val="20"/>
        </w:rPr>
        <w:t xml:space="preserve"> </w:t>
      </w:r>
      <w:r>
        <w:rPr>
          <w:sz w:val="20"/>
        </w:rPr>
        <w:t>is</w:t>
      </w:r>
      <w:r>
        <w:rPr>
          <w:spacing w:val="-11"/>
          <w:sz w:val="20"/>
        </w:rPr>
        <w:t xml:space="preserve"> </w:t>
      </w:r>
      <w:r>
        <w:rPr>
          <w:sz w:val="20"/>
        </w:rPr>
        <w:t>that</w:t>
      </w:r>
      <w:r>
        <w:rPr>
          <w:spacing w:val="-10"/>
          <w:sz w:val="20"/>
        </w:rPr>
        <w:t xml:space="preserve"> </w:t>
      </w:r>
      <w:r>
        <w:rPr>
          <w:spacing w:val="-3"/>
          <w:sz w:val="20"/>
        </w:rPr>
        <w:t xml:space="preserve">domain </w:t>
      </w:r>
      <w:r>
        <w:rPr>
          <w:sz w:val="20"/>
        </w:rPr>
        <w:t>models use concept definitions as a building block to define non-de</w:t>
      </w:r>
      <w:r w:rsidR="00BB5C3A">
        <w:rPr>
          <w:sz w:val="20"/>
        </w:rPr>
        <w:t>fining relationships or associa</w:t>
      </w:r>
      <w:r>
        <w:rPr>
          <w:sz w:val="20"/>
        </w:rPr>
        <w:t>tions</w:t>
      </w:r>
      <w:r>
        <w:rPr>
          <w:spacing w:val="-6"/>
          <w:sz w:val="20"/>
        </w:rPr>
        <w:t xml:space="preserve"> </w:t>
      </w:r>
      <w:r>
        <w:rPr>
          <w:sz w:val="20"/>
        </w:rPr>
        <w:t>between</w:t>
      </w:r>
      <w:r>
        <w:rPr>
          <w:spacing w:val="-6"/>
          <w:sz w:val="20"/>
        </w:rPr>
        <w:t xml:space="preserve"> </w:t>
      </w:r>
      <w:r>
        <w:rPr>
          <w:sz w:val="20"/>
        </w:rPr>
        <w:t>concepts.</w:t>
      </w:r>
      <w:r>
        <w:rPr>
          <w:spacing w:val="-6"/>
          <w:sz w:val="20"/>
        </w:rPr>
        <w:t xml:space="preserve"> </w:t>
      </w:r>
      <w:r>
        <w:rPr>
          <w:sz w:val="20"/>
        </w:rPr>
        <w:t>The</w:t>
      </w:r>
      <w:r>
        <w:rPr>
          <w:spacing w:val="-6"/>
          <w:sz w:val="20"/>
        </w:rPr>
        <w:t xml:space="preserve"> </w:t>
      </w:r>
      <w:r>
        <w:rPr>
          <w:sz w:val="20"/>
        </w:rPr>
        <w:t>domain</w:t>
      </w:r>
      <w:r>
        <w:rPr>
          <w:spacing w:val="-6"/>
          <w:sz w:val="20"/>
        </w:rPr>
        <w:t xml:space="preserve"> </w:t>
      </w:r>
      <w:r>
        <w:rPr>
          <w:sz w:val="20"/>
        </w:rPr>
        <w:t>model</w:t>
      </w:r>
      <w:r>
        <w:rPr>
          <w:spacing w:val="-6"/>
          <w:sz w:val="20"/>
        </w:rPr>
        <w:t xml:space="preserve"> </w:t>
      </w:r>
      <w:r>
        <w:rPr>
          <w:sz w:val="20"/>
        </w:rPr>
        <w:t>represents</w:t>
      </w:r>
      <w:r>
        <w:rPr>
          <w:spacing w:val="-6"/>
          <w:sz w:val="20"/>
        </w:rPr>
        <w:t xml:space="preserve"> </w:t>
      </w:r>
      <w:r>
        <w:rPr>
          <w:sz w:val="20"/>
        </w:rPr>
        <w:t>cardinality,</w:t>
      </w:r>
      <w:r>
        <w:rPr>
          <w:spacing w:val="-6"/>
          <w:sz w:val="20"/>
        </w:rPr>
        <w:t xml:space="preserve"> </w:t>
      </w:r>
      <w:r>
        <w:rPr>
          <w:sz w:val="20"/>
        </w:rPr>
        <w:t>optionality,</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constraints.</w:t>
      </w:r>
      <w:commentRangeEnd w:id="96"/>
      <w:r w:rsidR="00842090">
        <w:rPr>
          <w:rStyle w:val="CommentReference"/>
        </w:rPr>
        <w:commentReference w:id="96"/>
      </w:r>
    </w:p>
    <w:p w14:paraId="460B0511" w14:textId="76911064" w:rsidR="0013148D" w:rsidRDefault="00C93035" w:rsidP="00437164">
      <w:pPr>
        <w:pStyle w:val="ListParagraph"/>
        <w:numPr>
          <w:ilvl w:val="3"/>
          <w:numId w:val="5"/>
        </w:numPr>
        <w:tabs>
          <w:tab w:val="left" w:pos="1700"/>
        </w:tabs>
        <w:spacing w:before="43" w:line="249" w:lineRule="auto"/>
        <w:ind w:right="118"/>
        <w:jc w:val="both"/>
        <w:rPr>
          <w:sz w:val="20"/>
        </w:rPr>
      </w:pPr>
      <w:r>
        <w:rPr>
          <w:b/>
          <w:sz w:val="20"/>
        </w:rPr>
        <w:t>Example:</w:t>
      </w:r>
      <w:r w:rsidR="00BB5C3A">
        <w:rPr>
          <w:b/>
          <w:sz w:val="20"/>
        </w:rPr>
        <w:t xml:space="preserve"> </w:t>
      </w:r>
      <w:r>
        <w:rPr>
          <w:sz w:val="20"/>
        </w:rPr>
        <w:t>Laterality</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a</w:t>
      </w:r>
      <w:r>
        <w:rPr>
          <w:spacing w:val="-5"/>
          <w:sz w:val="20"/>
        </w:rPr>
        <w:t xml:space="preserve"> </w:t>
      </w:r>
      <w:r>
        <w:rPr>
          <w:sz w:val="20"/>
        </w:rPr>
        <w:t>concern</w:t>
      </w:r>
      <w:r>
        <w:rPr>
          <w:spacing w:val="-5"/>
          <w:sz w:val="20"/>
        </w:rPr>
        <w:t xml:space="preserve"> </w:t>
      </w:r>
      <w:r>
        <w:rPr>
          <w:sz w:val="20"/>
        </w:rPr>
        <w:t>of</w:t>
      </w:r>
      <w:r>
        <w:rPr>
          <w:spacing w:val="-4"/>
          <w:sz w:val="20"/>
        </w:rPr>
        <w:t xml:space="preserve"> </w:t>
      </w:r>
      <w:r>
        <w:rPr>
          <w:sz w:val="20"/>
        </w:rPr>
        <w:t>either</w:t>
      </w:r>
      <w:r>
        <w:rPr>
          <w:spacing w:val="-5"/>
          <w:sz w:val="20"/>
        </w:rPr>
        <w:t xml:space="preserve"> </w:t>
      </w:r>
      <w:r>
        <w:rPr>
          <w:sz w:val="20"/>
        </w:rPr>
        <w:t>the</w:t>
      </w:r>
      <w:r>
        <w:rPr>
          <w:spacing w:val="-5"/>
          <w:sz w:val="20"/>
        </w:rPr>
        <w:t xml:space="preserve"> </w:t>
      </w:r>
      <w:r>
        <w:rPr>
          <w:sz w:val="20"/>
        </w:rPr>
        <w:t>concept</w:t>
      </w:r>
      <w:r>
        <w:rPr>
          <w:spacing w:val="-5"/>
          <w:sz w:val="20"/>
        </w:rPr>
        <w:t xml:space="preserve"> </w:t>
      </w:r>
      <w:r>
        <w:rPr>
          <w:sz w:val="20"/>
        </w:rPr>
        <w:t>definition</w:t>
      </w:r>
      <w:r>
        <w:rPr>
          <w:spacing w:val="-5"/>
          <w:sz w:val="20"/>
        </w:rPr>
        <w:t xml:space="preserve"> </w:t>
      </w:r>
      <w:r>
        <w:rPr>
          <w:sz w:val="20"/>
        </w:rPr>
        <w:t>or</w:t>
      </w:r>
      <w:r>
        <w:rPr>
          <w:spacing w:val="-5"/>
          <w:sz w:val="20"/>
        </w:rPr>
        <w:t xml:space="preserve"> </w:t>
      </w:r>
      <w:r>
        <w:rPr>
          <w:sz w:val="20"/>
        </w:rPr>
        <w:t>the</w:t>
      </w:r>
      <w:r>
        <w:rPr>
          <w:spacing w:val="-4"/>
          <w:sz w:val="20"/>
        </w:rPr>
        <w:t xml:space="preserve"> </w:t>
      </w:r>
      <w:r>
        <w:rPr>
          <w:sz w:val="20"/>
        </w:rPr>
        <w:t>domain</w:t>
      </w:r>
      <w:r>
        <w:rPr>
          <w:spacing w:val="-5"/>
          <w:sz w:val="20"/>
        </w:rPr>
        <w:t xml:space="preserve"> </w:t>
      </w:r>
      <w:r>
        <w:rPr>
          <w:sz w:val="20"/>
        </w:rPr>
        <w:t>model,</w:t>
      </w:r>
      <w:r>
        <w:rPr>
          <w:spacing w:val="-5"/>
          <w:sz w:val="20"/>
        </w:rPr>
        <w:t xml:space="preserve"> but </w:t>
      </w:r>
      <w:r>
        <w:rPr>
          <w:sz w:val="20"/>
        </w:rPr>
        <w:t>not both. We can relax this principle for the Clinical Input Form (CIF) but for ANF we need a clean and invariant separation of concerns.</w:t>
      </w:r>
    </w:p>
    <w:p w14:paraId="2FCE2A6E" w14:textId="5E11AE01" w:rsidR="0013148D" w:rsidRDefault="00C93035" w:rsidP="00437164">
      <w:pPr>
        <w:pStyle w:val="ListParagraph"/>
        <w:numPr>
          <w:ilvl w:val="2"/>
          <w:numId w:val="5"/>
        </w:numPr>
        <w:tabs>
          <w:tab w:val="left" w:pos="1500"/>
        </w:tabs>
        <w:spacing w:before="46"/>
        <w:jc w:val="both"/>
        <w:rPr>
          <w:i/>
          <w:sz w:val="20"/>
        </w:rPr>
      </w:pPr>
      <w:commentRangeStart w:id="97"/>
      <w:r>
        <w:rPr>
          <w:b/>
          <w:i/>
          <w:sz w:val="20"/>
        </w:rPr>
        <w:t xml:space="preserve">NOTE: </w:t>
      </w:r>
      <w:r>
        <w:rPr>
          <w:i/>
          <w:sz w:val="20"/>
        </w:rPr>
        <w:t>Need to determine better names for “concept definition” and “domain</w:t>
      </w:r>
      <w:r>
        <w:rPr>
          <w:i/>
          <w:spacing w:val="-1"/>
          <w:sz w:val="20"/>
        </w:rPr>
        <w:t xml:space="preserve"> </w:t>
      </w:r>
      <w:r>
        <w:rPr>
          <w:i/>
          <w:sz w:val="20"/>
        </w:rPr>
        <w:t>models.”</w:t>
      </w:r>
      <w:commentRangeEnd w:id="97"/>
      <w:r w:rsidR="00842090">
        <w:rPr>
          <w:rStyle w:val="CommentReference"/>
        </w:rPr>
        <w:commentReference w:id="97"/>
      </w:r>
    </w:p>
    <w:p w14:paraId="674D561F" w14:textId="77777777" w:rsidR="00842090" w:rsidRPr="00842090" w:rsidRDefault="00842090" w:rsidP="00842090">
      <w:pPr>
        <w:tabs>
          <w:tab w:val="left" w:pos="1500"/>
        </w:tabs>
        <w:spacing w:before="46"/>
        <w:ind w:left="1300"/>
        <w:jc w:val="both"/>
        <w:rPr>
          <w:i/>
          <w:sz w:val="20"/>
        </w:rPr>
      </w:pPr>
    </w:p>
    <w:p w14:paraId="133E7BDB" w14:textId="076E92DF" w:rsidR="0013148D" w:rsidRDefault="00C93035" w:rsidP="00437164">
      <w:pPr>
        <w:pStyle w:val="ListParagraph"/>
        <w:numPr>
          <w:ilvl w:val="1"/>
          <w:numId w:val="5"/>
        </w:numPr>
        <w:tabs>
          <w:tab w:val="left" w:pos="1300"/>
        </w:tabs>
        <w:spacing w:before="50" w:line="249" w:lineRule="auto"/>
        <w:ind w:right="118"/>
        <w:jc w:val="both"/>
        <w:rPr>
          <w:sz w:val="20"/>
        </w:rPr>
      </w:pPr>
      <w:r>
        <w:rPr>
          <w:b/>
          <w:sz w:val="20"/>
        </w:rPr>
        <w:t>Clinical Statement Model Stability:</w:t>
      </w:r>
      <w:r w:rsidR="00842090">
        <w:rPr>
          <w:b/>
          <w:sz w:val="20"/>
        </w:rPr>
        <w:t xml:space="preserve"> </w:t>
      </w:r>
      <w:r>
        <w:rPr>
          <w:sz w:val="20"/>
        </w:rPr>
        <w:t>Stability is different from immutability. Stable means that the model</w:t>
      </w:r>
      <w:r>
        <w:rPr>
          <w:spacing w:val="-13"/>
          <w:sz w:val="20"/>
        </w:rPr>
        <w:t xml:space="preserve"> </w:t>
      </w:r>
      <w:r>
        <w:rPr>
          <w:sz w:val="20"/>
        </w:rPr>
        <w:t>can</w:t>
      </w:r>
      <w:r>
        <w:rPr>
          <w:spacing w:val="-13"/>
          <w:sz w:val="20"/>
        </w:rPr>
        <w:t xml:space="preserve"> </w:t>
      </w:r>
      <w:r>
        <w:rPr>
          <w:sz w:val="20"/>
        </w:rPr>
        <w:t>still</w:t>
      </w:r>
      <w:r>
        <w:rPr>
          <w:spacing w:val="-13"/>
          <w:sz w:val="20"/>
        </w:rPr>
        <w:t xml:space="preserve"> </w:t>
      </w:r>
      <w:r>
        <w:rPr>
          <w:sz w:val="20"/>
        </w:rPr>
        <w:t>meet</w:t>
      </w:r>
      <w:r>
        <w:rPr>
          <w:spacing w:val="-13"/>
          <w:sz w:val="20"/>
        </w:rPr>
        <w:t xml:space="preserve"> </w:t>
      </w:r>
      <w:r>
        <w:rPr>
          <w:sz w:val="20"/>
        </w:rPr>
        <w:t>unanticipated</w:t>
      </w:r>
      <w:r>
        <w:rPr>
          <w:spacing w:val="-13"/>
          <w:sz w:val="20"/>
        </w:rPr>
        <w:t xml:space="preserve"> </w:t>
      </w:r>
      <w:r>
        <w:rPr>
          <w:sz w:val="20"/>
        </w:rPr>
        <w:t>requirements</w:t>
      </w:r>
      <w:r>
        <w:rPr>
          <w:spacing w:val="-13"/>
          <w:sz w:val="20"/>
        </w:rPr>
        <w:t xml:space="preserve"> </w:t>
      </w:r>
      <w:r>
        <w:rPr>
          <w:sz w:val="20"/>
        </w:rPr>
        <w:t>without</w:t>
      </w:r>
      <w:r>
        <w:rPr>
          <w:spacing w:val="-13"/>
          <w:sz w:val="20"/>
        </w:rPr>
        <w:t xml:space="preserve"> </w:t>
      </w:r>
      <w:r>
        <w:rPr>
          <w:sz w:val="20"/>
        </w:rPr>
        <w:t>having</w:t>
      </w:r>
      <w:r>
        <w:rPr>
          <w:spacing w:val="-13"/>
          <w:sz w:val="20"/>
        </w:rPr>
        <w:t xml:space="preserve"> </w:t>
      </w:r>
      <w:r>
        <w:rPr>
          <w:sz w:val="20"/>
        </w:rPr>
        <w:t>to</w:t>
      </w:r>
      <w:r>
        <w:rPr>
          <w:spacing w:val="-13"/>
          <w:sz w:val="20"/>
        </w:rPr>
        <w:t xml:space="preserve"> </w:t>
      </w:r>
      <w:r>
        <w:rPr>
          <w:sz w:val="20"/>
        </w:rPr>
        <w:t>change.</w:t>
      </w:r>
      <w:r>
        <w:rPr>
          <w:spacing w:val="-13"/>
          <w:sz w:val="20"/>
        </w:rPr>
        <w:t xml:space="preserve"> </w:t>
      </w:r>
      <w:r>
        <w:rPr>
          <w:sz w:val="20"/>
        </w:rPr>
        <w:t>It</w:t>
      </w:r>
      <w:r>
        <w:rPr>
          <w:spacing w:val="-13"/>
          <w:sz w:val="20"/>
        </w:rPr>
        <w:t xml:space="preserve"> </w:t>
      </w:r>
      <w:r>
        <w:rPr>
          <w:sz w:val="20"/>
        </w:rPr>
        <w:t>is</w:t>
      </w:r>
      <w:r>
        <w:rPr>
          <w:spacing w:val="-13"/>
          <w:sz w:val="20"/>
        </w:rPr>
        <w:t xml:space="preserve"> </w:t>
      </w:r>
      <w:r>
        <w:rPr>
          <w:sz w:val="20"/>
        </w:rPr>
        <w:t>not</w:t>
      </w:r>
      <w:r>
        <w:rPr>
          <w:spacing w:val="-13"/>
          <w:sz w:val="20"/>
        </w:rPr>
        <w:t xml:space="preserve"> </w:t>
      </w:r>
      <w:r>
        <w:rPr>
          <w:sz w:val="20"/>
        </w:rPr>
        <w:t>acceptable</w:t>
      </w:r>
      <w:r>
        <w:rPr>
          <w:spacing w:val="-13"/>
          <w:sz w:val="20"/>
        </w:rPr>
        <w:t xml:space="preserve"> </w:t>
      </w:r>
      <w:r>
        <w:rPr>
          <w:sz w:val="20"/>
        </w:rPr>
        <w:t>to</w:t>
      </w:r>
      <w:r>
        <w:rPr>
          <w:spacing w:val="-13"/>
          <w:sz w:val="20"/>
        </w:rPr>
        <w:t xml:space="preserve"> </w:t>
      </w:r>
      <w:r>
        <w:rPr>
          <w:sz w:val="20"/>
        </w:rPr>
        <w:t>change the</w:t>
      </w:r>
      <w:r>
        <w:rPr>
          <w:spacing w:val="-13"/>
          <w:sz w:val="20"/>
        </w:rPr>
        <w:t xml:space="preserve"> </w:t>
      </w:r>
      <w:r>
        <w:rPr>
          <w:sz w:val="20"/>
        </w:rPr>
        <w:t>model</w:t>
      </w:r>
      <w:r>
        <w:rPr>
          <w:spacing w:val="-13"/>
          <w:sz w:val="20"/>
        </w:rPr>
        <w:t xml:space="preserve"> </w:t>
      </w:r>
      <w:r>
        <w:rPr>
          <w:sz w:val="20"/>
        </w:rPr>
        <w:t>every</w:t>
      </w:r>
      <w:r>
        <w:rPr>
          <w:spacing w:val="-13"/>
          <w:sz w:val="20"/>
        </w:rPr>
        <w:t xml:space="preserve"> </w:t>
      </w:r>
      <w:r>
        <w:rPr>
          <w:sz w:val="20"/>
        </w:rPr>
        <w:t>time</w:t>
      </w:r>
      <w:r>
        <w:rPr>
          <w:spacing w:val="-13"/>
          <w:sz w:val="20"/>
        </w:rPr>
        <w:t xml:space="preserve"> </w:t>
      </w:r>
      <w:r>
        <w:rPr>
          <w:sz w:val="20"/>
        </w:rPr>
        <w:t>a</w:t>
      </w:r>
      <w:r>
        <w:rPr>
          <w:spacing w:val="-13"/>
          <w:sz w:val="20"/>
        </w:rPr>
        <w:t xml:space="preserve"> </w:t>
      </w:r>
      <w:r>
        <w:rPr>
          <w:sz w:val="20"/>
        </w:rPr>
        <w:t>new</w:t>
      </w:r>
      <w:r>
        <w:rPr>
          <w:spacing w:val="-13"/>
          <w:sz w:val="20"/>
        </w:rPr>
        <w:t xml:space="preserve"> </w:t>
      </w:r>
      <w:r>
        <w:rPr>
          <w:sz w:val="20"/>
        </w:rPr>
        <w:t>way</w:t>
      </w:r>
      <w:r>
        <w:rPr>
          <w:spacing w:val="-13"/>
          <w:sz w:val="20"/>
        </w:rPr>
        <w:t xml:space="preserve"> </w:t>
      </w:r>
      <w:r>
        <w:rPr>
          <w:sz w:val="20"/>
        </w:rPr>
        <w:t>to</w:t>
      </w:r>
      <w:r>
        <w:rPr>
          <w:spacing w:val="-13"/>
          <w:sz w:val="20"/>
        </w:rPr>
        <w:t xml:space="preserve"> </w:t>
      </w:r>
      <w:r>
        <w:rPr>
          <w:sz w:val="20"/>
        </w:rPr>
        <w:t>administer</w:t>
      </w:r>
      <w:r>
        <w:rPr>
          <w:spacing w:val="-13"/>
          <w:sz w:val="20"/>
        </w:rPr>
        <w:t xml:space="preserve"> </w:t>
      </w:r>
      <w:r>
        <w:rPr>
          <w:sz w:val="20"/>
        </w:rPr>
        <w:t>a</w:t>
      </w:r>
      <w:r>
        <w:rPr>
          <w:spacing w:val="-13"/>
          <w:sz w:val="20"/>
        </w:rPr>
        <w:t xml:space="preserve"> </w:t>
      </w:r>
      <w:r>
        <w:rPr>
          <w:sz w:val="20"/>
        </w:rPr>
        <w:t>drug</w:t>
      </w:r>
      <w:r>
        <w:rPr>
          <w:spacing w:val="-13"/>
          <w:sz w:val="20"/>
        </w:rPr>
        <w:t xml:space="preserve"> </w:t>
      </w:r>
      <w:r>
        <w:rPr>
          <w:sz w:val="20"/>
        </w:rPr>
        <w:t>or</w:t>
      </w:r>
      <w:r>
        <w:rPr>
          <w:spacing w:val="-13"/>
          <w:sz w:val="20"/>
        </w:rPr>
        <w:t xml:space="preserve"> </w:t>
      </w:r>
      <w:r>
        <w:rPr>
          <w:sz w:val="20"/>
        </w:rPr>
        <w:t>to</w:t>
      </w:r>
      <w:r>
        <w:rPr>
          <w:spacing w:val="-13"/>
          <w:sz w:val="20"/>
        </w:rPr>
        <w:t xml:space="preserve"> </w:t>
      </w:r>
      <w:r>
        <w:rPr>
          <w:sz w:val="20"/>
        </w:rPr>
        <w:t>treat</w:t>
      </w:r>
      <w:r>
        <w:rPr>
          <w:spacing w:val="-13"/>
          <w:sz w:val="20"/>
        </w:rPr>
        <w:t xml:space="preserve"> </w:t>
      </w:r>
      <w:r>
        <w:rPr>
          <w:sz w:val="20"/>
        </w:rPr>
        <w:t>a</w:t>
      </w:r>
      <w:r>
        <w:rPr>
          <w:spacing w:val="-13"/>
          <w:sz w:val="20"/>
        </w:rPr>
        <w:t xml:space="preserve"> </w:t>
      </w:r>
      <w:r>
        <w:rPr>
          <w:sz w:val="20"/>
        </w:rPr>
        <w:t>condition</w:t>
      </w:r>
      <w:r>
        <w:rPr>
          <w:spacing w:val="-13"/>
          <w:sz w:val="20"/>
        </w:rPr>
        <w:t xml:space="preserve"> </w:t>
      </w:r>
      <w:r>
        <w:rPr>
          <w:sz w:val="20"/>
        </w:rPr>
        <w:t>is</w:t>
      </w:r>
      <w:r>
        <w:rPr>
          <w:spacing w:val="-13"/>
          <w:sz w:val="20"/>
        </w:rPr>
        <w:t xml:space="preserve"> </w:t>
      </w:r>
      <w:r>
        <w:rPr>
          <w:sz w:val="20"/>
        </w:rPr>
        <w:t>identified.</w:t>
      </w:r>
      <w:r>
        <w:rPr>
          <w:spacing w:val="-13"/>
          <w:sz w:val="20"/>
        </w:rPr>
        <w:t xml:space="preserve"> </w:t>
      </w:r>
      <w:r>
        <w:rPr>
          <w:sz w:val="20"/>
        </w:rPr>
        <w:t>By</w:t>
      </w:r>
      <w:r>
        <w:rPr>
          <w:spacing w:val="-13"/>
          <w:sz w:val="20"/>
        </w:rPr>
        <w:t xml:space="preserve"> </w:t>
      </w:r>
      <w:r>
        <w:rPr>
          <w:sz w:val="20"/>
        </w:rPr>
        <w:t xml:space="preserve">representing these types of potentially dynamic concerns in the terminology expressions, as opposed to static </w:t>
      </w:r>
      <w:r>
        <w:rPr>
          <w:spacing w:val="-3"/>
          <w:sz w:val="20"/>
        </w:rPr>
        <w:t xml:space="preserve">fields </w:t>
      </w:r>
      <w:r>
        <w:rPr>
          <w:sz w:val="20"/>
        </w:rPr>
        <w:t xml:space="preserve">in a class structure, we do not have to change the model every time something new is discovered. As Terry Winograd said, anticipating breakdowns, and providing a space for action when they occur, </w:t>
      </w:r>
      <w:r>
        <w:rPr>
          <w:spacing w:val="-8"/>
          <w:sz w:val="20"/>
        </w:rPr>
        <w:t xml:space="preserve">is   </w:t>
      </w:r>
      <w:r>
        <w:rPr>
          <w:sz w:val="20"/>
        </w:rPr>
        <w:t>a design imperative.</w:t>
      </w:r>
    </w:p>
    <w:p w14:paraId="08C47EFA" w14:textId="1A85EBF8" w:rsidR="0013148D" w:rsidRPr="001F412C" w:rsidRDefault="00C93035" w:rsidP="001F412C">
      <w:pPr>
        <w:ind w:left="1300"/>
        <w:rPr>
          <w:sz w:val="20"/>
        </w:rPr>
      </w:pPr>
      <w:r w:rsidRPr="001F412C">
        <w:rPr>
          <w:sz w:val="20"/>
        </w:rPr>
        <w:t>In some regards, in this context “stable” means “not brittle.” A model easily broken by changes that someone could anticipate is one possible definition of brittle. A stable model is critical in the phase of a known changing landscape. We do that by isolating areas of anticipated change into a dynamic data structure. That dynamic data structure may also be immutable in an object that represents a clinical statement.</w:t>
      </w:r>
      <w:r w:rsidR="009C1A83" w:rsidRPr="001F412C">
        <w:rPr>
          <w:sz w:val="20"/>
        </w:rPr>
        <w:t xml:space="preserve"> </w:t>
      </w:r>
    </w:p>
    <w:p w14:paraId="5DD84855" w14:textId="77777777" w:rsidR="009C1A83" w:rsidRDefault="009C1A83">
      <w:pPr>
        <w:pStyle w:val="BodyText"/>
        <w:spacing w:before="90" w:line="249" w:lineRule="auto"/>
        <w:ind w:left="1300" w:right="119"/>
        <w:jc w:val="both"/>
      </w:pPr>
    </w:p>
    <w:p w14:paraId="7547EB6C" w14:textId="4D5BC29D" w:rsidR="0013148D" w:rsidRDefault="00C93035" w:rsidP="00437164">
      <w:pPr>
        <w:pStyle w:val="ListParagraph"/>
        <w:numPr>
          <w:ilvl w:val="1"/>
          <w:numId w:val="5"/>
        </w:numPr>
        <w:tabs>
          <w:tab w:val="left" w:pos="1300"/>
        </w:tabs>
        <w:spacing w:before="44" w:line="249" w:lineRule="auto"/>
        <w:ind w:right="118"/>
        <w:jc w:val="both"/>
        <w:rPr>
          <w:sz w:val="20"/>
        </w:rPr>
      </w:pPr>
      <w:r>
        <w:rPr>
          <w:b/>
          <w:sz w:val="20"/>
        </w:rPr>
        <w:t>Overall</w:t>
      </w:r>
      <w:r>
        <w:rPr>
          <w:b/>
          <w:spacing w:val="-8"/>
          <w:sz w:val="20"/>
        </w:rPr>
        <w:t xml:space="preserve"> </w:t>
      </w:r>
      <w:r>
        <w:rPr>
          <w:b/>
          <w:sz w:val="20"/>
        </w:rPr>
        <w:t>Model</w:t>
      </w:r>
      <w:r>
        <w:rPr>
          <w:b/>
          <w:spacing w:val="-8"/>
          <w:sz w:val="20"/>
        </w:rPr>
        <w:t xml:space="preserve"> </w:t>
      </w:r>
      <w:r>
        <w:rPr>
          <w:b/>
          <w:sz w:val="20"/>
        </w:rPr>
        <w:t>Simplicity:</w:t>
      </w:r>
      <w:r>
        <w:rPr>
          <w:b/>
          <w:spacing w:val="-7"/>
          <w:sz w:val="20"/>
        </w:rPr>
        <w:t xml:space="preserve"> </w:t>
      </w:r>
      <w:r>
        <w:rPr>
          <w:sz w:val="20"/>
        </w:rPr>
        <w:t>In</w:t>
      </w:r>
      <w:r>
        <w:rPr>
          <w:spacing w:val="-8"/>
          <w:sz w:val="20"/>
        </w:rPr>
        <w:t xml:space="preserve"> </w:t>
      </w:r>
      <w:r>
        <w:rPr>
          <w:sz w:val="20"/>
        </w:rPr>
        <w:t>cases</w:t>
      </w:r>
      <w:r>
        <w:rPr>
          <w:spacing w:val="-8"/>
          <w:sz w:val="20"/>
        </w:rPr>
        <w:t xml:space="preserve"> </w:t>
      </w:r>
      <w:r>
        <w:rPr>
          <w:sz w:val="20"/>
        </w:rPr>
        <w:t>where</w:t>
      </w:r>
      <w:r>
        <w:rPr>
          <w:spacing w:val="-8"/>
          <w:sz w:val="20"/>
        </w:rPr>
        <w:t xml:space="preserve"> </w:t>
      </w:r>
      <w:r>
        <w:rPr>
          <w:sz w:val="20"/>
        </w:rPr>
        <w:t>different</w:t>
      </w:r>
      <w:r>
        <w:rPr>
          <w:spacing w:val="-8"/>
          <w:sz w:val="20"/>
        </w:rPr>
        <w:t xml:space="preserve"> </w:t>
      </w:r>
      <w:r>
        <w:rPr>
          <w:sz w:val="20"/>
        </w:rPr>
        <w:t>principles</w:t>
      </w:r>
      <w:r>
        <w:rPr>
          <w:spacing w:val="-8"/>
          <w:sz w:val="20"/>
        </w:rPr>
        <w:t xml:space="preserve"> </w:t>
      </w:r>
      <w:r>
        <w:rPr>
          <w:sz w:val="20"/>
        </w:rPr>
        <w:t>collide,</w:t>
      </w:r>
      <w:r>
        <w:rPr>
          <w:spacing w:val="-8"/>
          <w:sz w:val="20"/>
        </w:rPr>
        <w:t xml:space="preserve"> </w:t>
      </w:r>
      <w:r>
        <w:rPr>
          <w:sz w:val="20"/>
        </w:rPr>
        <w:t>we</w:t>
      </w:r>
      <w:r>
        <w:rPr>
          <w:spacing w:val="-8"/>
          <w:sz w:val="20"/>
        </w:rPr>
        <w:t xml:space="preserve"> </w:t>
      </w:r>
      <w:r>
        <w:rPr>
          <w:sz w:val="20"/>
        </w:rPr>
        <w:t>shall</w:t>
      </w:r>
      <w:r>
        <w:rPr>
          <w:spacing w:val="-8"/>
          <w:sz w:val="20"/>
        </w:rPr>
        <w:t xml:space="preserve"> </w:t>
      </w:r>
      <w:r>
        <w:rPr>
          <w:sz w:val="20"/>
        </w:rPr>
        <w:t>favor</w:t>
      </w:r>
      <w:r>
        <w:rPr>
          <w:spacing w:val="-8"/>
          <w:sz w:val="20"/>
        </w:rPr>
        <w:t xml:space="preserve"> </w:t>
      </w:r>
      <w:r>
        <w:rPr>
          <w:sz w:val="20"/>
        </w:rPr>
        <w:t>the</w:t>
      </w:r>
      <w:r>
        <w:rPr>
          <w:spacing w:val="-8"/>
          <w:sz w:val="20"/>
        </w:rPr>
        <w:t xml:space="preserve"> </w:t>
      </w:r>
      <w:r>
        <w:rPr>
          <w:sz w:val="20"/>
        </w:rPr>
        <w:t>enhancement of simplicity of the entire system over simplicity in one area of the system.</w:t>
      </w:r>
    </w:p>
    <w:p w14:paraId="5445E3CA" w14:textId="77777777" w:rsidR="009C1A83" w:rsidRPr="009C1A83" w:rsidRDefault="009C1A83" w:rsidP="009C1A83">
      <w:pPr>
        <w:tabs>
          <w:tab w:val="left" w:pos="1300"/>
        </w:tabs>
        <w:spacing w:before="44" w:line="249" w:lineRule="auto"/>
        <w:ind w:left="1060" w:right="118"/>
        <w:jc w:val="both"/>
        <w:rPr>
          <w:sz w:val="20"/>
        </w:rPr>
      </w:pPr>
    </w:p>
    <w:p w14:paraId="631F8DB0" w14:textId="18F612A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Cohesion: </w:t>
      </w:r>
      <w:r>
        <w:rPr>
          <w:sz w:val="20"/>
        </w:rPr>
        <w:t>Related classes should reside in the same module or construction. The placement of a</w:t>
      </w:r>
      <w:r>
        <w:rPr>
          <w:spacing w:val="-30"/>
          <w:sz w:val="20"/>
        </w:rPr>
        <w:t xml:space="preserve"> </w:t>
      </w:r>
      <w:r>
        <w:rPr>
          <w:sz w:val="20"/>
        </w:rPr>
        <w:t>class in a module should reduce the dependencies between modules.</w:t>
      </w:r>
    </w:p>
    <w:p w14:paraId="6185BBB1" w14:textId="77777777" w:rsidR="009C1A83" w:rsidRPr="009C1A83" w:rsidRDefault="009C1A83" w:rsidP="009C1A83">
      <w:pPr>
        <w:pStyle w:val="ListParagraph"/>
        <w:rPr>
          <w:sz w:val="20"/>
        </w:rPr>
      </w:pPr>
    </w:p>
    <w:p w14:paraId="333709F5" w14:textId="77777777" w:rsidR="009C1A83" w:rsidRPr="009C1A83" w:rsidRDefault="009C1A83" w:rsidP="009C1A83">
      <w:pPr>
        <w:tabs>
          <w:tab w:val="left" w:pos="1300"/>
        </w:tabs>
        <w:spacing w:before="42" w:line="249" w:lineRule="auto"/>
        <w:ind w:left="1060" w:right="118"/>
        <w:jc w:val="both"/>
        <w:rPr>
          <w:sz w:val="20"/>
        </w:rPr>
      </w:pPr>
    </w:p>
    <w:p w14:paraId="4C8B71BA" w14:textId="1E7C4245"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Reusability:</w:t>
      </w:r>
      <w:r>
        <w:rPr>
          <w:b/>
          <w:spacing w:val="-10"/>
          <w:sz w:val="20"/>
        </w:rPr>
        <w:t xml:space="preserve"> </w:t>
      </w:r>
      <w:r>
        <w:rPr>
          <w:sz w:val="20"/>
        </w:rPr>
        <w:t>Architectural</w:t>
      </w:r>
      <w:r>
        <w:rPr>
          <w:spacing w:val="-10"/>
          <w:sz w:val="20"/>
        </w:rPr>
        <w:t xml:space="preserve"> </w:t>
      </w:r>
      <w:r>
        <w:rPr>
          <w:sz w:val="20"/>
        </w:rPr>
        <w:t>patterns</w:t>
      </w:r>
      <w:r>
        <w:rPr>
          <w:spacing w:val="-10"/>
          <w:sz w:val="20"/>
        </w:rPr>
        <w:t xml:space="preserve"> </w:t>
      </w:r>
      <w:r>
        <w:rPr>
          <w:sz w:val="20"/>
        </w:rPr>
        <w:t>should</w:t>
      </w:r>
      <w:r>
        <w:rPr>
          <w:spacing w:val="-10"/>
          <w:sz w:val="20"/>
        </w:rPr>
        <w:t xml:space="preserve"> </w:t>
      </w:r>
      <w:r>
        <w:rPr>
          <w:sz w:val="20"/>
        </w:rPr>
        <w:t>encourage</w:t>
      </w:r>
      <w:r>
        <w:rPr>
          <w:spacing w:val="-10"/>
          <w:sz w:val="20"/>
        </w:rPr>
        <w:t xml:space="preserve"> </w:t>
      </w:r>
      <w:r>
        <w:rPr>
          <w:sz w:val="20"/>
        </w:rPr>
        <w:t>class</w:t>
      </w:r>
      <w:r>
        <w:rPr>
          <w:spacing w:val="-10"/>
          <w:sz w:val="20"/>
        </w:rPr>
        <w:t xml:space="preserve"> </w:t>
      </w:r>
      <w:r>
        <w:rPr>
          <w:sz w:val="20"/>
        </w:rPr>
        <w:t>reusability</w:t>
      </w:r>
      <w:r>
        <w:rPr>
          <w:spacing w:val="-10"/>
          <w:sz w:val="20"/>
        </w:rPr>
        <w:t xml:space="preserve"> </w:t>
      </w:r>
      <w:r>
        <w:rPr>
          <w:sz w:val="20"/>
        </w:rPr>
        <w:t>where</w:t>
      </w:r>
      <w:r>
        <w:rPr>
          <w:spacing w:val="-9"/>
          <w:sz w:val="20"/>
        </w:rPr>
        <w:t xml:space="preserve"> </w:t>
      </w:r>
      <w:r>
        <w:rPr>
          <w:sz w:val="20"/>
        </w:rPr>
        <w:t>possible.</w:t>
      </w:r>
      <w:r>
        <w:rPr>
          <w:spacing w:val="-10"/>
          <w:sz w:val="20"/>
        </w:rPr>
        <w:t xml:space="preserve"> </w:t>
      </w:r>
      <w:r>
        <w:rPr>
          <w:sz w:val="20"/>
        </w:rPr>
        <w:t>Reusability</w:t>
      </w:r>
      <w:r>
        <w:rPr>
          <w:spacing w:val="-10"/>
          <w:sz w:val="20"/>
        </w:rPr>
        <w:t xml:space="preserve"> </w:t>
      </w:r>
      <w:r>
        <w:rPr>
          <w:spacing w:val="-6"/>
          <w:sz w:val="20"/>
        </w:rPr>
        <w:t xml:space="preserve">may </w:t>
      </w:r>
      <w:r>
        <w:rPr>
          <w:sz w:val="20"/>
        </w:rPr>
        <w:t>further refine encapsulation when composition is considered.</w:t>
      </w:r>
    </w:p>
    <w:p w14:paraId="20071C72" w14:textId="77777777" w:rsidR="009C1A83" w:rsidRPr="009C1A83" w:rsidRDefault="009C1A83" w:rsidP="009C1A83">
      <w:pPr>
        <w:tabs>
          <w:tab w:val="left" w:pos="1300"/>
        </w:tabs>
        <w:spacing w:before="42" w:line="249" w:lineRule="auto"/>
        <w:ind w:left="1060" w:right="118"/>
        <w:jc w:val="both"/>
        <w:rPr>
          <w:sz w:val="20"/>
        </w:rPr>
      </w:pPr>
    </w:p>
    <w:p w14:paraId="1C96CFC7" w14:textId="77777777" w:rsidR="0013148D" w:rsidRDefault="00C93035" w:rsidP="00437164">
      <w:pPr>
        <w:pStyle w:val="ListParagraph"/>
        <w:numPr>
          <w:ilvl w:val="1"/>
          <w:numId w:val="5"/>
        </w:numPr>
        <w:tabs>
          <w:tab w:val="left" w:pos="1300"/>
        </w:tabs>
        <w:spacing w:before="41"/>
        <w:rPr>
          <w:sz w:val="20"/>
        </w:rPr>
      </w:pPr>
      <w:r>
        <w:rPr>
          <w:b/>
          <w:sz w:val="20"/>
        </w:rPr>
        <w:t xml:space="preserve">Assumption-free: </w:t>
      </w:r>
      <w:r>
        <w:rPr>
          <w:sz w:val="20"/>
        </w:rPr>
        <w:t>Implied semantics must be surfaced explicitly in the</w:t>
      </w:r>
      <w:r>
        <w:rPr>
          <w:spacing w:val="-1"/>
          <w:sz w:val="20"/>
        </w:rPr>
        <w:t xml:space="preserve"> </w:t>
      </w:r>
      <w:r>
        <w:rPr>
          <w:sz w:val="20"/>
        </w:rPr>
        <w:t>model.</w:t>
      </w:r>
    </w:p>
    <w:p w14:paraId="60ADCBA6" w14:textId="7F45DB17" w:rsidR="0013148D" w:rsidRPr="009C1A83" w:rsidRDefault="00C93035" w:rsidP="00437164">
      <w:pPr>
        <w:pStyle w:val="ListParagraph"/>
        <w:numPr>
          <w:ilvl w:val="2"/>
          <w:numId w:val="5"/>
        </w:numPr>
        <w:tabs>
          <w:tab w:val="left" w:pos="1500"/>
        </w:tabs>
        <w:spacing w:before="50" w:line="249" w:lineRule="auto"/>
        <w:ind w:right="118"/>
        <w:rPr>
          <w:sz w:val="20"/>
        </w:rPr>
      </w:pPr>
      <w:r>
        <w:rPr>
          <w:b/>
          <w:sz w:val="20"/>
        </w:rPr>
        <w:t>Example:</w:t>
      </w:r>
      <w:r>
        <w:rPr>
          <w:b/>
          <w:spacing w:val="-10"/>
          <w:sz w:val="20"/>
        </w:rPr>
        <w:t xml:space="preserve"> </w:t>
      </w:r>
      <w:r>
        <w:rPr>
          <w:sz w:val="20"/>
        </w:rPr>
        <w:t>Implicit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statement,</w:t>
      </w:r>
      <w:r>
        <w:rPr>
          <w:spacing w:val="-11"/>
          <w:sz w:val="20"/>
        </w:rPr>
        <w:t xml:space="preserve"> </w:t>
      </w:r>
      <w:r>
        <w:rPr>
          <w:sz w:val="20"/>
        </w:rPr>
        <w:t>“I</w:t>
      </w:r>
      <w:r>
        <w:rPr>
          <w:spacing w:val="-11"/>
          <w:sz w:val="20"/>
        </w:rPr>
        <w:t xml:space="preserve"> </w:t>
      </w:r>
      <w:r>
        <w:rPr>
          <w:sz w:val="20"/>
        </w:rPr>
        <w:t>order</w:t>
      </w:r>
      <w:r>
        <w:rPr>
          <w:spacing w:val="-11"/>
          <w:sz w:val="20"/>
        </w:rPr>
        <w:t xml:space="preserve"> </w:t>
      </w:r>
      <w:r>
        <w:rPr>
          <w:sz w:val="20"/>
        </w:rPr>
        <w:t>a</w:t>
      </w:r>
      <w:r>
        <w:rPr>
          <w:spacing w:val="-11"/>
          <w:sz w:val="20"/>
        </w:rPr>
        <w:t xml:space="preserve"> </w:t>
      </w:r>
      <w:r>
        <w:rPr>
          <w:sz w:val="20"/>
        </w:rPr>
        <w:t>book</w:t>
      </w:r>
      <w:r>
        <w:rPr>
          <w:spacing w:val="-11"/>
          <w:sz w:val="20"/>
        </w:rPr>
        <w:t xml:space="preserve"> </w:t>
      </w:r>
      <w:r>
        <w:rPr>
          <w:sz w:val="20"/>
        </w:rPr>
        <w:t>from</w:t>
      </w:r>
      <w:r>
        <w:rPr>
          <w:spacing w:val="-11"/>
          <w:sz w:val="20"/>
        </w:rPr>
        <w:t xml:space="preserve"> </w:t>
      </w:r>
      <w:r>
        <w:rPr>
          <w:sz w:val="20"/>
        </w:rPr>
        <w:t>Amazon”</w:t>
      </w:r>
      <w:r>
        <w:rPr>
          <w:spacing w:val="-11"/>
          <w:sz w:val="20"/>
        </w:rPr>
        <w:t xml:space="preserve"> </w:t>
      </w:r>
      <w:r>
        <w:rPr>
          <w:sz w:val="20"/>
        </w:rPr>
        <w:t>are:</w:t>
      </w:r>
      <w:r>
        <w:rPr>
          <w:spacing w:val="-11"/>
          <w:sz w:val="20"/>
        </w:rPr>
        <w:t xml:space="preserve"> </w:t>
      </w:r>
      <w:r>
        <w:rPr>
          <w:sz w:val="20"/>
        </w:rPr>
        <w:t>paying</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book,</w:t>
      </w:r>
      <w:r>
        <w:rPr>
          <w:spacing w:val="-11"/>
          <w:sz w:val="20"/>
        </w:rPr>
        <w:t xml:space="preserve"> </w:t>
      </w:r>
      <w:r>
        <w:rPr>
          <w:sz w:val="20"/>
        </w:rPr>
        <w:t>delivery of</w:t>
      </w:r>
      <w:r>
        <w:rPr>
          <w:spacing w:val="-6"/>
          <w:sz w:val="20"/>
        </w:rPr>
        <w:t xml:space="preserve"> </w:t>
      </w:r>
      <w:r>
        <w:rPr>
          <w:sz w:val="20"/>
        </w:rPr>
        <w:t>the</w:t>
      </w:r>
      <w:r>
        <w:rPr>
          <w:spacing w:val="-6"/>
          <w:sz w:val="20"/>
        </w:rPr>
        <w:t xml:space="preserve"> </w:t>
      </w:r>
      <w:r>
        <w:rPr>
          <w:sz w:val="20"/>
        </w:rPr>
        <w:t>book</w:t>
      </w:r>
      <w:r>
        <w:rPr>
          <w:spacing w:val="-5"/>
          <w:sz w:val="20"/>
        </w:rPr>
        <w:t xml:space="preserve"> </w:t>
      </w:r>
      <w:r>
        <w:rPr>
          <w:sz w:val="20"/>
        </w:rPr>
        <w:t>to</w:t>
      </w:r>
      <w:r>
        <w:rPr>
          <w:spacing w:val="-6"/>
          <w:sz w:val="20"/>
        </w:rPr>
        <w:t xml:space="preserve"> </w:t>
      </w:r>
      <w:r>
        <w:rPr>
          <w:sz w:val="20"/>
        </w:rPr>
        <w:t>some</w:t>
      </w:r>
      <w:r>
        <w:rPr>
          <w:spacing w:val="-6"/>
          <w:sz w:val="20"/>
        </w:rPr>
        <w:t xml:space="preserve"> </w:t>
      </w:r>
      <w:r>
        <w:rPr>
          <w:sz w:val="20"/>
        </w:rPr>
        <w:t>location,</w:t>
      </w:r>
      <w:r>
        <w:rPr>
          <w:spacing w:val="-5"/>
          <w:sz w:val="20"/>
        </w:rPr>
        <w:t xml:space="preserve"> </w:t>
      </w:r>
      <w:r>
        <w:rPr>
          <w:sz w:val="20"/>
        </w:rPr>
        <w:t>and</w:t>
      </w:r>
      <w:r>
        <w:rPr>
          <w:spacing w:val="-6"/>
          <w:sz w:val="20"/>
        </w:rPr>
        <w:t xml:space="preserve"> </w:t>
      </w:r>
      <w:r>
        <w:rPr>
          <w:sz w:val="20"/>
        </w:rPr>
        <w:t>the</w:t>
      </w:r>
      <w:r>
        <w:rPr>
          <w:spacing w:val="-6"/>
          <w:sz w:val="20"/>
        </w:rPr>
        <w:t xml:space="preserve"> </w:t>
      </w:r>
      <w:r>
        <w:rPr>
          <w:sz w:val="20"/>
        </w:rPr>
        <w:t>transfer</w:t>
      </w:r>
      <w:r>
        <w:rPr>
          <w:spacing w:val="-5"/>
          <w:sz w:val="20"/>
        </w:rPr>
        <w:t xml:space="preserve"> </w:t>
      </w:r>
      <w:r>
        <w:rPr>
          <w:sz w:val="20"/>
        </w:rPr>
        <w:t>of</w:t>
      </w:r>
      <w:r>
        <w:rPr>
          <w:spacing w:val="-6"/>
          <w:sz w:val="20"/>
        </w:rPr>
        <w:t xml:space="preserve"> </w:t>
      </w:r>
      <w:r>
        <w:rPr>
          <w:sz w:val="20"/>
        </w:rPr>
        <w:t>ownership</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book</w:t>
      </w:r>
      <w:r>
        <w:rPr>
          <w:spacing w:val="-6"/>
          <w:sz w:val="20"/>
        </w:rPr>
        <w:t xml:space="preserve"> </w:t>
      </w:r>
      <w:r>
        <w:rPr>
          <w:sz w:val="20"/>
        </w:rPr>
        <w:t>from</w:t>
      </w:r>
      <w:r>
        <w:rPr>
          <w:spacing w:val="-5"/>
          <w:sz w:val="20"/>
        </w:rPr>
        <w:t xml:space="preserve"> </w:t>
      </w:r>
      <w:r>
        <w:rPr>
          <w:sz w:val="20"/>
        </w:rPr>
        <w:t>the</w:t>
      </w:r>
      <w:r>
        <w:rPr>
          <w:spacing w:val="-6"/>
          <w:sz w:val="20"/>
        </w:rPr>
        <w:t xml:space="preserve"> </w:t>
      </w:r>
      <w:r>
        <w:rPr>
          <w:sz w:val="20"/>
        </w:rPr>
        <w:t>vendor</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pacing w:val="-3"/>
          <w:sz w:val="20"/>
        </w:rPr>
        <w:t>client.</w:t>
      </w:r>
    </w:p>
    <w:p w14:paraId="35F2EC47" w14:textId="77777777" w:rsidR="009C1A83" w:rsidRPr="009C1A83" w:rsidRDefault="009C1A83" w:rsidP="009C1A83">
      <w:pPr>
        <w:tabs>
          <w:tab w:val="left" w:pos="1500"/>
        </w:tabs>
        <w:spacing w:before="50" w:line="249" w:lineRule="auto"/>
        <w:ind w:left="1300" w:right="118"/>
        <w:rPr>
          <w:sz w:val="20"/>
        </w:rPr>
      </w:pPr>
    </w:p>
    <w:p w14:paraId="066A8EA7" w14:textId="1F6DD147"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Design by Composition and/or Class Specialization: </w:t>
      </w:r>
      <w:r>
        <w:rPr>
          <w:sz w:val="20"/>
        </w:rPr>
        <w:t xml:space="preserve">The capture of additional model </w:t>
      </w:r>
      <w:r>
        <w:rPr>
          <w:spacing w:val="-2"/>
          <w:sz w:val="20"/>
        </w:rPr>
        <w:t xml:space="preserve">expressivity </w:t>
      </w:r>
      <w:r>
        <w:rPr>
          <w:sz w:val="20"/>
        </w:rPr>
        <w:t xml:space="preserve">must be captured by composition and/or by class specialization. The modeling approach should </w:t>
      </w:r>
      <w:r>
        <w:rPr>
          <w:spacing w:val="-4"/>
          <w:sz w:val="20"/>
        </w:rPr>
        <w:t xml:space="preserve">avoid </w:t>
      </w:r>
      <w:r>
        <w:rPr>
          <w:sz w:val="20"/>
        </w:rPr>
        <w:t xml:space="preserve">the use of design by constraint (except for terminology binding and attribute type </w:t>
      </w:r>
      <w:r w:rsidR="009C1A83">
        <w:rPr>
          <w:sz w:val="20"/>
        </w:rPr>
        <w:t>constraints) as it vi</w:t>
      </w:r>
      <w:r>
        <w:rPr>
          <w:sz w:val="20"/>
        </w:rPr>
        <w:t xml:space="preserve">olates proper decoupling and encapsulation. An example of design by constraint is to create a single procedure class containing all attributes for all known procedures and constraining out irrelevant at- </w:t>
      </w:r>
      <w:r>
        <w:rPr>
          <w:sz w:val="20"/>
        </w:rPr>
        <w:lastRenderedPageBreak/>
        <w:t>tributes in a more specialized model. This approach is very difficult to implement and violates</w:t>
      </w:r>
      <w:r>
        <w:rPr>
          <w:spacing w:val="-15"/>
          <w:sz w:val="20"/>
        </w:rPr>
        <w:t xml:space="preserve"> </w:t>
      </w:r>
      <w:r w:rsidR="009C1A83">
        <w:rPr>
          <w:sz w:val="20"/>
        </w:rPr>
        <w:t>numer</w:t>
      </w:r>
      <w:r>
        <w:rPr>
          <w:sz w:val="20"/>
        </w:rPr>
        <w:t>ous object-oriented best practices.</w:t>
      </w:r>
    </w:p>
    <w:p w14:paraId="288E3900" w14:textId="77777777" w:rsidR="009C1A83" w:rsidRPr="009C1A83" w:rsidRDefault="009C1A83" w:rsidP="009C1A83">
      <w:pPr>
        <w:tabs>
          <w:tab w:val="left" w:pos="1300"/>
        </w:tabs>
        <w:spacing w:before="42" w:line="249" w:lineRule="auto"/>
        <w:ind w:left="1060" w:right="118"/>
        <w:jc w:val="both"/>
        <w:rPr>
          <w:sz w:val="20"/>
        </w:rPr>
      </w:pPr>
    </w:p>
    <w:p w14:paraId="40EF4CFF" w14:textId="00DB8A3B" w:rsidR="0013148D" w:rsidRDefault="00C93035" w:rsidP="00437164">
      <w:pPr>
        <w:pStyle w:val="ListParagraph"/>
        <w:numPr>
          <w:ilvl w:val="1"/>
          <w:numId w:val="5"/>
        </w:numPr>
        <w:tabs>
          <w:tab w:val="left" w:pos="1300"/>
        </w:tabs>
        <w:spacing w:before="46" w:line="249" w:lineRule="auto"/>
        <w:ind w:right="119"/>
        <w:jc w:val="both"/>
        <w:rPr>
          <w:sz w:val="20"/>
        </w:rPr>
      </w:pPr>
      <w:r>
        <w:rPr>
          <w:b/>
          <w:sz w:val="20"/>
        </w:rPr>
        <w:t xml:space="preserve">No False Dichotomies: </w:t>
      </w:r>
      <w:r>
        <w:rPr>
          <w:sz w:val="20"/>
        </w:rPr>
        <w:t>Dichotomies that are not completely disjoint (</w:t>
      </w:r>
      <w:r w:rsidR="009C1A83">
        <w:rPr>
          <w:sz w:val="20"/>
        </w:rPr>
        <w:t>mutually exclusive) lead to ar</w:t>
      </w:r>
      <w:r>
        <w:rPr>
          <w:sz w:val="20"/>
        </w:rPr>
        <w:t>bitrary classification rules and result in ambiguity based on different assumptions about the domain. These must be avoided.</w:t>
      </w:r>
    </w:p>
    <w:p w14:paraId="5B084098" w14:textId="77777777" w:rsidR="009C1A83" w:rsidRPr="009C1A83" w:rsidRDefault="009C1A83" w:rsidP="009C1A83">
      <w:pPr>
        <w:pStyle w:val="ListParagraph"/>
        <w:rPr>
          <w:sz w:val="20"/>
        </w:rPr>
      </w:pPr>
    </w:p>
    <w:p w14:paraId="3769B28C" w14:textId="0F7F36DD"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Model Should Avoid Semantic Overloading (semantic precision): </w:t>
      </w:r>
      <w:r>
        <w:rPr>
          <w:sz w:val="20"/>
        </w:rPr>
        <w:t xml:space="preserve">Semantic overloading </w:t>
      </w:r>
      <w:r>
        <w:rPr>
          <w:spacing w:val="-3"/>
          <w:sz w:val="20"/>
        </w:rPr>
        <w:t xml:space="preserve">occurs </w:t>
      </w:r>
      <w:r>
        <w:rPr>
          <w:sz w:val="20"/>
        </w:rPr>
        <w:t>when</w:t>
      </w:r>
      <w:r>
        <w:rPr>
          <w:spacing w:val="-4"/>
          <w:sz w:val="20"/>
        </w:rPr>
        <w:t xml:space="preserve"> </w:t>
      </w:r>
      <w:r>
        <w:rPr>
          <w:sz w:val="20"/>
        </w:rPr>
        <w:t>a</w:t>
      </w:r>
      <w:r>
        <w:rPr>
          <w:spacing w:val="-4"/>
          <w:sz w:val="20"/>
        </w:rPr>
        <w:t xml:space="preserve"> </w:t>
      </w:r>
      <w:r>
        <w:rPr>
          <w:sz w:val="20"/>
        </w:rPr>
        <w:t>model</w:t>
      </w:r>
      <w:r>
        <w:rPr>
          <w:spacing w:val="-4"/>
          <w:sz w:val="20"/>
        </w:rPr>
        <w:t xml:space="preserve"> </w:t>
      </w:r>
      <w:r>
        <w:rPr>
          <w:sz w:val="20"/>
        </w:rPr>
        <w:t>attribute’s</w:t>
      </w:r>
      <w:r>
        <w:rPr>
          <w:spacing w:val="-4"/>
          <w:sz w:val="20"/>
        </w:rPr>
        <w:t xml:space="preserve"> </w:t>
      </w:r>
      <w:r>
        <w:rPr>
          <w:sz w:val="20"/>
        </w:rPr>
        <w:t>meaning</w:t>
      </w:r>
      <w:r>
        <w:rPr>
          <w:spacing w:val="-4"/>
          <w:sz w:val="20"/>
        </w:rPr>
        <w:t xml:space="preserve"> </w:t>
      </w:r>
      <w:r>
        <w:rPr>
          <w:sz w:val="20"/>
        </w:rPr>
        <w:t>changes</w:t>
      </w:r>
      <w:r>
        <w:rPr>
          <w:spacing w:val="-4"/>
          <w:sz w:val="20"/>
        </w:rPr>
        <w:t xml:space="preserve"> </w:t>
      </w:r>
      <w:r>
        <w:rPr>
          <w:sz w:val="20"/>
        </w:rPr>
        <w:t>entirely,</w:t>
      </w:r>
      <w:r>
        <w:rPr>
          <w:spacing w:val="-4"/>
          <w:sz w:val="20"/>
        </w:rPr>
        <w:t xml:space="preserve"> </w:t>
      </w:r>
      <w:r>
        <w:rPr>
          <w:sz w:val="20"/>
        </w:rPr>
        <w:t>depending</w:t>
      </w:r>
      <w:r>
        <w:rPr>
          <w:spacing w:val="-4"/>
          <w:sz w:val="20"/>
        </w:rPr>
        <w:t xml:space="preserve"> </w:t>
      </w:r>
      <w:r>
        <w:rPr>
          <w:sz w:val="20"/>
        </w:rPr>
        <w:t>on</w:t>
      </w:r>
      <w:r>
        <w:rPr>
          <w:spacing w:val="-3"/>
          <w:sz w:val="20"/>
        </w:rPr>
        <w:t xml:space="preserve"> </w:t>
      </w:r>
      <w:r>
        <w:rPr>
          <w:sz w:val="20"/>
        </w:rPr>
        <w:t>context.</w:t>
      </w:r>
      <w:r>
        <w:rPr>
          <w:spacing w:val="-4"/>
          <w:sz w:val="20"/>
        </w:rPr>
        <w:t xml:space="preserve"> </w:t>
      </w:r>
      <w:r>
        <w:rPr>
          <w:sz w:val="20"/>
        </w:rPr>
        <w:t>While</w:t>
      </w:r>
      <w:r>
        <w:rPr>
          <w:spacing w:val="-4"/>
          <w:sz w:val="20"/>
        </w:rPr>
        <w:t xml:space="preserve"> </w:t>
      </w:r>
      <w:r>
        <w:rPr>
          <w:sz w:val="20"/>
        </w:rPr>
        <w:t>the</w:t>
      </w:r>
      <w:r>
        <w:rPr>
          <w:spacing w:val="-4"/>
          <w:sz w:val="20"/>
        </w:rPr>
        <w:t xml:space="preserve"> </w:t>
      </w:r>
      <w:r>
        <w:rPr>
          <w:sz w:val="20"/>
        </w:rPr>
        <w:t>refinement</w:t>
      </w:r>
      <w:r>
        <w:rPr>
          <w:spacing w:val="-4"/>
          <w:sz w:val="20"/>
        </w:rPr>
        <w:t xml:space="preserve"> </w:t>
      </w:r>
      <w:r>
        <w:rPr>
          <w:sz w:val="20"/>
        </w:rPr>
        <w:t>of</w:t>
      </w:r>
      <w:r>
        <w:rPr>
          <w:spacing w:val="-4"/>
          <w:sz w:val="20"/>
        </w:rPr>
        <w:t xml:space="preserve"> the </w:t>
      </w:r>
      <w:r>
        <w:rPr>
          <w:sz w:val="20"/>
        </w:rPr>
        <w:t>semantics of an attribute in a subclass is acceptable, a change of meaning is problematic. For</w:t>
      </w:r>
      <w:r>
        <w:rPr>
          <w:spacing w:val="-32"/>
          <w:sz w:val="20"/>
        </w:rPr>
        <w:t xml:space="preserve"> </w:t>
      </w:r>
      <w:r>
        <w:rPr>
          <w:sz w:val="20"/>
        </w:rPr>
        <w:t>instance, in FHIR, the Composition class defines an attribute called Subject. In some subclasses, the attribute may be the entity that this composition refers to (e.g., the patient in a medical record). In other cases, it is the topic being discussed by the composition (e.g., a medication orderable catalog).</w:t>
      </w:r>
    </w:p>
    <w:p w14:paraId="28B99052" w14:textId="77777777" w:rsidR="009C1A83" w:rsidRPr="009C1A83" w:rsidRDefault="009C1A83" w:rsidP="009C1A83">
      <w:pPr>
        <w:pStyle w:val="ListParagraph"/>
        <w:rPr>
          <w:sz w:val="20"/>
        </w:rPr>
      </w:pPr>
    </w:p>
    <w:p w14:paraId="6CF36B84" w14:textId="530253DA" w:rsidR="0013148D" w:rsidRDefault="00C93035" w:rsidP="00437164">
      <w:pPr>
        <w:pStyle w:val="ListParagraph"/>
        <w:numPr>
          <w:ilvl w:val="1"/>
          <w:numId w:val="5"/>
        </w:numPr>
        <w:tabs>
          <w:tab w:val="left" w:pos="1300"/>
        </w:tabs>
        <w:spacing w:before="45" w:line="249" w:lineRule="auto"/>
        <w:ind w:right="118"/>
        <w:jc w:val="both"/>
        <w:rPr>
          <w:sz w:val="20"/>
        </w:rPr>
      </w:pPr>
      <w:r>
        <w:rPr>
          <w:b/>
          <w:sz w:val="20"/>
        </w:rPr>
        <w:t xml:space="preserve">Convention Over Configuration: </w:t>
      </w:r>
      <w:r>
        <w:rPr>
          <w:sz w:val="20"/>
        </w:rPr>
        <w:t xml:space="preserve">Convention over configuration (also known as coding by </w:t>
      </w:r>
      <w:r w:rsidR="009C1A83">
        <w:rPr>
          <w:spacing w:val="-3"/>
          <w:sz w:val="20"/>
        </w:rPr>
        <w:t>conven</w:t>
      </w:r>
      <w:r>
        <w:rPr>
          <w:sz w:val="20"/>
        </w:rPr>
        <w:t xml:space="preserve">tion) is a software design paradigm used by software frameworks that attempt to decrease the </w:t>
      </w:r>
      <w:r>
        <w:rPr>
          <w:spacing w:val="-3"/>
          <w:sz w:val="20"/>
        </w:rPr>
        <w:t xml:space="preserve">number </w:t>
      </w:r>
      <w:r>
        <w:rPr>
          <w:sz w:val="20"/>
        </w:rPr>
        <w:t>of decisions that a developer using the framework is required to make w</w:t>
      </w:r>
      <w:r w:rsidR="009C1A83">
        <w:rPr>
          <w:sz w:val="20"/>
        </w:rPr>
        <w:t>ithout necessarily losing flex</w:t>
      </w:r>
      <w:r>
        <w:rPr>
          <w:sz w:val="20"/>
        </w:rPr>
        <w:t>ibility.</w:t>
      </w:r>
    </w:p>
    <w:p w14:paraId="10B42150" w14:textId="77777777" w:rsidR="009C1A83" w:rsidRPr="009C1A83" w:rsidRDefault="009C1A83" w:rsidP="009C1A83">
      <w:pPr>
        <w:pStyle w:val="ListParagraph"/>
        <w:rPr>
          <w:sz w:val="20"/>
        </w:rPr>
      </w:pPr>
    </w:p>
    <w:p w14:paraId="51708BCE" w14:textId="7A6A1A6D"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Model Consistency:</w:t>
      </w:r>
      <w:r w:rsidR="009C1A83">
        <w:rPr>
          <w:b/>
          <w:sz w:val="20"/>
        </w:rPr>
        <w:t xml:space="preserve"> </w:t>
      </w:r>
      <w:r>
        <w:rPr>
          <w:sz w:val="20"/>
        </w:rPr>
        <w:t xml:space="preserve">Patterns should allow the consistent representation of information that is </w:t>
      </w:r>
      <w:r w:rsidR="009C1A83">
        <w:rPr>
          <w:spacing w:val="-4"/>
          <w:sz w:val="20"/>
        </w:rPr>
        <w:t>com</w:t>
      </w:r>
      <w:r>
        <w:rPr>
          <w:sz w:val="20"/>
        </w:rPr>
        <w:t>monly</w:t>
      </w:r>
      <w:r>
        <w:rPr>
          <w:spacing w:val="-7"/>
          <w:sz w:val="20"/>
        </w:rPr>
        <w:t xml:space="preserve"> </w:t>
      </w:r>
      <w:r>
        <w:rPr>
          <w:sz w:val="20"/>
        </w:rPr>
        <w:t>shared</w:t>
      </w:r>
      <w:r>
        <w:rPr>
          <w:spacing w:val="-7"/>
          <w:sz w:val="20"/>
        </w:rPr>
        <w:t xml:space="preserve"> </w:t>
      </w:r>
      <w:r>
        <w:rPr>
          <w:sz w:val="20"/>
        </w:rPr>
        <w:t>across</w:t>
      </w:r>
      <w:r>
        <w:rPr>
          <w:spacing w:val="-7"/>
          <w:sz w:val="20"/>
        </w:rPr>
        <w:t xml:space="preserve"> </w:t>
      </w:r>
      <w:r>
        <w:rPr>
          <w:sz w:val="20"/>
        </w:rPr>
        <w:t>models.</w:t>
      </w:r>
      <w:r>
        <w:rPr>
          <w:spacing w:val="-7"/>
          <w:sz w:val="20"/>
        </w:rPr>
        <w:t xml:space="preserve"> </w:t>
      </w:r>
      <w:r>
        <w:rPr>
          <w:sz w:val="20"/>
        </w:rPr>
        <w:t>For</w:t>
      </w:r>
      <w:r>
        <w:rPr>
          <w:spacing w:val="-7"/>
          <w:sz w:val="20"/>
        </w:rPr>
        <w:t xml:space="preserve"> </w:t>
      </w:r>
      <w:r>
        <w:rPr>
          <w:sz w:val="20"/>
        </w:rPr>
        <w:t>instance,</w:t>
      </w:r>
      <w:r>
        <w:rPr>
          <w:spacing w:val="-7"/>
          <w:sz w:val="20"/>
        </w:rPr>
        <w:t xml:space="preserve"> </w:t>
      </w:r>
      <w:r>
        <w:rPr>
          <w:sz w:val="20"/>
        </w:rPr>
        <w:t>attribution</w:t>
      </w:r>
      <w:r>
        <w:rPr>
          <w:spacing w:val="-7"/>
          <w:sz w:val="20"/>
        </w:rPr>
        <w:t xml:space="preserve"> </w:t>
      </w:r>
      <w:r>
        <w:rPr>
          <w:sz w:val="20"/>
        </w:rPr>
        <w:t>and</w:t>
      </w:r>
      <w:r>
        <w:rPr>
          <w:spacing w:val="-7"/>
          <w:sz w:val="20"/>
        </w:rPr>
        <w:t xml:space="preserve"> </w:t>
      </w:r>
      <w:r>
        <w:rPr>
          <w:sz w:val="20"/>
        </w:rPr>
        <w:t>participation</w:t>
      </w:r>
      <w:r>
        <w:rPr>
          <w:spacing w:val="-7"/>
          <w:sz w:val="20"/>
        </w:rPr>
        <w:t xml:space="preserve"> </w:t>
      </w:r>
      <w:r>
        <w:rPr>
          <w:sz w:val="20"/>
        </w:rPr>
        <w:t>information</w:t>
      </w:r>
      <w:r>
        <w:rPr>
          <w:spacing w:val="-7"/>
          <w:sz w:val="20"/>
        </w:rPr>
        <w:t xml:space="preserve"> </w:t>
      </w:r>
      <w:r>
        <w:rPr>
          <w:sz w:val="20"/>
        </w:rPr>
        <w:t>should</w:t>
      </w:r>
      <w:r>
        <w:rPr>
          <w:spacing w:val="-7"/>
          <w:sz w:val="20"/>
        </w:rPr>
        <w:t xml:space="preserve"> </w:t>
      </w:r>
      <w:r>
        <w:rPr>
          <w:sz w:val="20"/>
        </w:rPr>
        <w:t>be</w:t>
      </w:r>
      <w:r>
        <w:rPr>
          <w:spacing w:val="-7"/>
          <w:sz w:val="20"/>
        </w:rPr>
        <w:t xml:space="preserve"> </w:t>
      </w:r>
      <w:r>
        <w:rPr>
          <w:sz w:val="20"/>
        </w:rPr>
        <w:t xml:space="preserve">captured consistently. Failure to do so forces implementers to develop heuristics to capture and normalize </w:t>
      </w:r>
      <w:r w:rsidR="009C1A83">
        <w:rPr>
          <w:spacing w:val="-3"/>
          <w:sz w:val="20"/>
        </w:rPr>
        <w:t>attri</w:t>
      </w:r>
      <w:r>
        <w:rPr>
          <w:sz w:val="20"/>
        </w:rPr>
        <w:t>bution information that is represented or extended differently in different classes (e.g., FHIR).</w:t>
      </w:r>
    </w:p>
    <w:p w14:paraId="28356238" w14:textId="77777777" w:rsidR="009C1A83" w:rsidRPr="009C1A83" w:rsidRDefault="009C1A83" w:rsidP="009C1A83">
      <w:pPr>
        <w:pStyle w:val="ListParagraph"/>
        <w:rPr>
          <w:sz w:val="20"/>
        </w:rPr>
      </w:pPr>
    </w:p>
    <w:p w14:paraId="65B04A8E" w14:textId="0F11A34A" w:rsidR="0013148D" w:rsidRDefault="00C93035" w:rsidP="00437164">
      <w:pPr>
        <w:pStyle w:val="ListParagraph"/>
        <w:numPr>
          <w:ilvl w:val="1"/>
          <w:numId w:val="5"/>
        </w:numPr>
        <w:tabs>
          <w:tab w:val="left" w:pos="1300"/>
        </w:tabs>
        <w:spacing w:before="44"/>
        <w:rPr>
          <w:sz w:val="20"/>
        </w:rPr>
      </w:pPr>
      <w:commentRangeStart w:id="98"/>
      <w:r>
        <w:rPr>
          <w:b/>
          <w:sz w:val="20"/>
        </w:rPr>
        <w:t xml:space="preserve">Model Symmetry: </w:t>
      </w:r>
      <w:r>
        <w:rPr>
          <w:sz w:val="20"/>
        </w:rPr>
        <w:t>There should be symmetry in the models wherever we can have it.</w:t>
      </w:r>
      <w:commentRangeEnd w:id="98"/>
      <w:r w:rsidR="009C1A83">
        <w:rPr>
          <w:rStyle w:val="CommentReference"/>
        </w:rPr>
        <w:commentReference w:id="98"/>
      </w:r>
    </w:p>
    <w:p w14:paraId="714FBF13" w14:textId="77777777" w:rsidR="009C1A83" w:rsidRPr="009C1A83" w:rsidRDefault="009C1A83" w:rsidP="009C1A83">
      <w:pPr>
        <w:pStyle w:val="ListParagraph"/>
        <w:rPr>
          <w:sz w:val="20"/>
        </w:rPr>
      </w:pPr>
    </w:p>
    <w:p w14:paraId="32B1FD50" w14:textId="77777777" w:rsidR="009C1A83" w:rsidRPr="009C1A83" w:rsidRDefault="009C1A83" w:rsidP="009C1A83">
      <w:pPr>
        <w:tabs>
          <w:tab w:val="left" w:pos="1300"/>
        </w:tabs>
        <w:spacing w:before="44"/>
        <w:ind w:left="1060"/>
        <w:rPr>
          <w:sz w:val="20"/>
        </w:rPr>
      </w:pPr>
    </w:p>
    <w:p w14:paraId="372918EE" w14:textId="19D4A274" w:rsidR="0013148D" w:rsidRPr="00DF357D" w:rsidRDefault="00C93035" w:rsidP="00437164">
      <w:pPr>
        <w:pStyle w:val="ListParagraph"/>
        <w:numPr>
          <w:ilvl w:val="1"/>
          <w:numId w:val="5"/>
        </w:numPr>
        <w:tabs>
          <w:tab w:val="left" w:pos="1300"/>
        </w:tabs>
        <w:spacing w:before="44"/>
        <w:rPr>
          <w:b/>
          <w:sz w:val="20"/>
        </w:rPr>
      </w:pPr>
      <w:commentRangeStart w:id="99"/>
      <w:r w:rsidRPr="00DF357D">
        <w:rPr>
          <w:b/>
          <w:sz w:val="20"/>
        </w:rPr>
        <w:t>Iterative development and validation of model using use cases:</w:t>
      </w:r>
      <w:r w:rsidR="009C1A83" w:rsidRPr="00DF357D">
        <w:rPr>
          <w:b/>
          <w:sz w:val="20"/>
        </w:rPr>
        <w:t xml:space="preserve"> </w:t>
      </w:r>
      <w:r w:rsidRPr="00DF357D">
        <w:rPr>
          <w:b/>
          <w:sz w:val="20"/>
        </w:rPr>
        <w:t>TBD</w:t>
      </w:r>
      <w:commentRangeEnd w:id="99"/>
      <w:r w:rsidR="009C1A83" w:rsidRPr="00DF357D">
        <w:rPr>
          <w:sz w:val="20"/>
        </w:rPr>
        <w:commentReference w:id="99"/>
      </w:r>
    </w:p>
    <w:p w14:paraId="0D690905" w14:textId="77777777" w:rsidR="009C1A83" w:rsidRDefault="009C1A83" w:rsidP="00A32B38">
      <w:pPr>
        <w:pStyle w:val="BodyText"/>
      </w:pPr>
    </w:p>
    <w:p w14:paraId="3EAE3927" w14:textId="227ECF68" w:rsidR="008F21A0" w:rsidRDefault="008F21A0">
      <w:pPr>
        <w:rPr>
          <w:sz w:val="20"/>
          <w:szCs w:val="20"/>
        </w:rPr>
      </w:pPr>
      <w:r>
        <w:br w:type="page"/>
      </w:r>
    </w:p>
    <w:p w14:paraId="75E79B6D" w14:textId="77777777" w:rsidR="0013148D" w:rsidRDefault="0013148D">
      <w:pPr>
        <w:pStyle w:val="BodyText"/>
        <w:spacing w:before="10"/>
      </w:pPr>
    </w:p>
    <w:p w14:paraId="3CD36D14" w14:textId="023680EA" w:rsidR="0013148D" w:rsidRPr="007B288A" w:rsidRDefault="00C93035" w:rsidP="00FB2590">
      <w:pPr>
        <w:pStyle w:val="Heading1"/>
      </w:pPr>
      <w:bookmarkStart w:id="100" w:name="4._ANF_Reference_Model"/>
      <w:bookmarkStart w:id="101" w:name="_Toc1824820"/>
      <w:bookmarkStart w:id="102" w:name="_Toc5180887"/>
      <w:bookmarkEnd w:id="100"/>
      <w:r w:rsidRPr="007B288A">
        <w:t>ANF Reference Model</w:t>
      </w:r>
      <w:bookmarkEnd w:id="101"/>
      <w:bookmarkEnd w:id="102"/>
    </w:p>
    <w:p w14:paraId="160C5EED" w14:textId="44C6E606" w:rsidR="0013148D" w:rsidRDefault="00C93035">
      <w:pPr>
        <w:pStyle w:val="BodyText"/>
        <w:spacing w:before="276" w:line="249" w:lineRule="auto"/>
        <w:ind w:left="1060" w:right="117"/>
        <w:jc w:val="both"/>
      </w:pPr>
      <w:r>
        <w:t>The ANF Reference Model is a small static model that can easily be described with UML, OpenEHR BMM, or FHIR StructureDefintion. Detailed Clinical Models are then descr</w:t>
      </w:r>
      <w:r w:rsidR="009C1A83">
        <w:t>ibed as con</w:t>
      </w:r>
      <w:r w:rsidR="00972447">
        <w:t>s</w:t>
      </w:r>
      <w:r w:rsidR="009C1A83">
        <w:t>traints of this ref</w:t>
      </w:r>
      <w:r>
        <w:t>erence</w:t>
      </w:r>
      <w:r>
        <w:rPr>
          <w:spacing w:val="-3"/>
        </w:rPr>
        <w:t xml:space="preserve"> </w:t>
      </w:r>
      <w:r>
        <w:t>model.</w:t>
      </w:r>
      <w:r>
        <w:rPr>
          <w:spacing w:val="-3"/>
        </w:rPr>
        <w:t xml:space="preserve"> </w:t>
      </w:r>
      <w:r>
        <w:t>The</w:t>
      </w:r>
      <w:r>
        <w:rPr>
          <w:spacing w:val="-3"/>
        </w:rPr>
        <w:t xml:space="preserve"> </w:t>
      </w:r>
      <w:r>
        <w:t>core</w:t>
      </w:r>
      <w:r>
        <w:rPr>
          <w:spacing w:val="-3"/>
        </w:rPr>
        <w:t xml:space="preserve"> </w:t>
      </w:r>
      <w:r>
        <w:t>of</w:t>
      </w:r>
      <w:r>
        <w:rPr>
          <w:spacing w:val="-3"/>
        </w:rPr>
        <w:t xml:space="preserve"> </w:t>
      </w:r>
      <w:r>
        <w:t>the</w:t>
      </w:r>
      <w:r>
        <w:rPr>
          <w:spacing w:val="-3"/>
        </w:rPr>
        <w:t xml:space="preserve"> </w:t>
      </w:r>
      <w:r>
        <w:t>model</w:t>
      </w:r>
      <w:r>
        <w:rPr>
          <w:spacing w:val="-3"/>
        </w:rPr>
        <w:t xml:space="preserve"> </w:t>
      </w:r>
      <w:r>
        <w:t>is</w:t>
      </w:r>
      <w:r>
        <w:rPr>
          <w:spacing w:val="-3"/>
        </w:rPr>
        <w:t xml:space="preserve"> </w:t>
      </w:r>
      <w:r>
        <w:t>the</w:t>
      </w:r>
      <w:r>
        <w:rPr>
          <w:spacing w:val="-3"/>
        </w:rPr>
        <w:t xml:space="preserve"> </w:t>
      </w:r>
      <w:r>
        <w:t>class</w:t>
      </w:r>
      <w:r>
        <w:rPr>
          <w:spacing w:val="-3"/>
        </w:rPr>
        <w:t xml:space="preserve"> </w:t>
      </w:r>
      <w:r>
        <w:t>ClinicalStatement</w:t>
      </w:r>
      <w:r>
        <w:rPr>
          <w:spacing w:val="-3"/>
        </w:rPr>
        <w:t xml:space="preserve"> </w:t>
      </w:r>
      <w:r>
        <w:t>seen</w:t>
      </w:r>
      <w:r>
        <w:rPr>
          <w:spacing w:val="-3"/>
        </w:rPr>
        <w:t xml:space="preserve"> </w:t>
      </w:r>
      <w:r>
        <w:t>in</w:t>
      </w:r>
      <w:r>
        <w:rPr>
          <w:spacing w:val="-2"/>
        </w:rPr>
        <w:t xml:space="preserve"> </w:t>
      </w:r>
      <w:hyperlink w:anchor="_bookmark14" w:history="1">
        <w:r>
          <w:rPr>
            <w:u w:val="single"/>
          </w:rPr>
          <w:t>Figure</w:t>
        </w:r>
        <w:r>
          <w:rPr>
            <w:spacing w:val="-3"/>
            <w:u w:val="single"/>
          </w:rPr>
          <w:t xml:space="preserve"> </w:t>
        </w:r>
        <w:r>
          <w:rPr>
            <w:u w:val="single"/>
          </w:rPr>
          <w:t>2,</w:t>
        </w:r>
        <w:r>
          <w:rPr>
            <w:spacing w:val="-3"/>
            <w:u w:val="single"/>
          </w:rPr>
          <w:t xml:space="preserve"> </w:t>
        </w:r>
        <w:r>
          <w:rPr>
            <w:u w:val="single"/>
          </w:rPr>
          <w:t>“ClinicalStatement”</w:t>
        </w:r>
      </w:hyperlink>
      <w:r>
        <w:t>.</w:t>
      </w:r>
    </w:p>
    <w:p w14:paraId="00FBE95D" w14:textId="77777777" w:rsidR="008F21A0" w:rsidRDefault="008F21A0">
      <w:pPr>
        <w:pStyle w:val="BodyText"/>
        <w:spacing w:before="276" w:line="249" w:lineRule="auto"/>
        <w:ind w:left="1060" w:right="117"/>
        <w:jc w:val="both"/>
      </w:pPr>
    </w:p>
    <w:p w14:paraId="38932F10" w14:textId="45F5BEF5" w:rsidR="0013148D" w:rsidRPr="007B288A" w:rsidRDefault="00C93035" w:rsidP="00FB2590">
      <w:pPr>
        <w:pStyle w:val="Heading2"/>
      </w:pPr>
      <w:bookmarkStart w:id="103" w:name="4.1._Clinical_Statement"/>
      <w:bookmarkStart w:id="104" w:name="_Toc1824821"/>
      <w:bookmarkStart w:id="105" w:name="_Toc5180888"/>
      <w:bookmarkEnd w:id="103"/>
      <w:r w:rsidRPr="007B288A">
        <w:t>Clinical Statement</w:t>
      </w:r>
      <w:bookmarkEnd w:id="104"/>
      <w:bookmarkEnd w:id="105"/>
    </w:p>
    <w:p w14:paraId="0EC52B0E" w14:textId="77777777" w:rsidR="00831D0F" w:rsidRDefault="00831D0F" w:rsidP="00831D0F">
      <w:pPr>
        <w:pStyle w:val="BodyText"/>
      </w:pPr>
      <w:bookmarkStart w:id="106" w:name="_bookmark14"/>
      <w:bookmarkEnd w:id="106"/>
    </w:p>
    <w:p w14:paraId="5A71D526" w14:textId="77777777" w:rsidR="0013148D" w:rsidRDefault="00C93035">
      <w:pPr>
        <w:pStyle w:val="BodyText"/>
        <w:spacing w:before="7"/>
        <w:rPr>
          <w:b/>
          <w:sz w:val="25"/>
        </w:rPr>
      </w:pPr>
      <w:r>
        <w:rPr>
          <w:noProof/>
        </w:rPr>
        <w:drawing>
          <wp:anchor distT="0" distB="0" distL="0" distR="0" simplePos="0" relativeHeight="251645952" behindDoc="0" locked="0" layoutInCell="1" allowOverlap="1" wp14:anchorId="40000944" wp14:editId="25306826">
            <wp:simplePos x="0" y="0"/>
            <wp:positionH relativeFrom="page">
              <wp:posOffset>1577339</wp:posOffset>
            </wp:positionH>
            <wp:positionV relativeFrom="paragraph">
              <wp:posOffset>211961</wp:posOffset>
            </wp:positionV>
            <wp:extent cx="5290095"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90095" cy="1943100"/>
                    </a:xfrm>
                    <a:prstGeom prst="rect">
                      <a:avLst/>
                    </a:prstGeom>
                  </pic:spPr>
                </pic:pic>
              </a:graphicData>
            </a:graphic>
          </wp:anchor>
        </w:drawing>
      </w:r>
    </w:p>
    <w:p w14:paraId="5C0AEDD8" w14:textId="27569EBB" w:rsidR="0013148D" w:rsidRDefault="0013148D">
      <w:pPr>
        <w:pStyle w:val="BodyText"/>
        <w:spacing w:before="1"/>
        <w:rPr>
          <w:b/>
          <w:sz w:val="27"/>
        </w:rPr>
      </w:pPr>
    </w:p>
    <w:p w14:paraId="41142CE6" w14:textId="6EAF801E" w:rsidR="00831D0F" w:rsidRDefault="00831D0F" w:rsidP="00831D0F">
      <w:pPr>
        <w:pStyle w:val="Caption"/>
        <w:jc w:val="center"/>
        <w:rPr>
          <w:b/>
          <w:sz w:val="27"/>
        </w:rPr>
      </w:pPr>
      <w:bookmarkStart w:id="107" w:name="_Toc5178966"/>
      <w:r>
        <w:t xml:space="preserve">Figure </w:t>
      </w:r>
      <w:fldSimple w:instr=" SEQ Figure \* ARABIC ">
        <w:r w:rsidR="00716703">
          <w:rPr>
            <w:noProof/>
          </w:rPr>
          <w:t>2</w:t>
        </w:r>
      </w:fldSimple>
      <w:r>
        <w:t>: Clinical Statement</w:t>
      </w:r>
      <w:bookmarkEnd w:id="107"/>
    </w:p>
    <w:p w14:paraId="4FAB2FA2" w14:textId="77777777" w:rsidR="00831D0F" w:rsidRDefault="00831D0F">
      <w:pPr>
        <w:pStyle w:val="BodyText"/>
        <w:spacing w:before="1"/>
        <w:rPr>
          <w:b/>
          <w:sz w:val="27"/>
        </w:rPr>
      </w:pPr>
    </w:p>
    <w:p w14:paraId="2A535102" w14:textId="5EF3F1A9" w:rsidR="0013148D" w:rsidRDefault="00C93035">
      <w:pPr>
        <w:pStyle w:val="BodyText"/>
        <w:spacing w:before="1" w:line="249" w:lineRule="auto"/>
        <w:ind w:left="1060" w:right="118"/>
        <w:jc w:val="both"/>
      </w:pPr>
      <w:r>
        <w:t>Clinical</w:t>
      </w:r>
      <w:r>
        <w:rPr>
          <w:spacing w:val="-7"/>
        </w:rPr>
        <w:t xml:space="preserve"> </w:t>
      </w:r>
      <w:r>
        <w:t>Statement</w:t>
      </w:r>
      <w:r>
        <w:rPr>
          <w:spacing w:val="-7"/>
        </w:rPr>
        <w:t xml:space="preserve"> </w:t>
      </w:r>
      <w:r>
        <w:t>is</w:t>
      </w:r>
      <w:r>
        <w:rPr>
          <w:spacing w:val="-7"/>
        </w:rPr>
        <w:t xml:space="preserve"> </w:t>
      </w:r>
      <w:r>
        <w:t>the</w:t>
      </w:r>
      <w:r>
        <w:rPr>
          <w:spacing w:val="-7"/>
        </w:rPr>
        <w:t xml:space="preserve"> </w:t>
      </w:r>
      <w:r>
        <w:t>main</w:t>
      </w:r>
      <w:r>
        <w:rPr>
          <w:spacing w:val="-7"/>
        </w:rPr>
        <w:t xml:space="preserve"> </w:t>
      </w:r>
      <w:r>
        <w:t>class</w:t>
      </w:r>
      <w:r>
        <w:rPr>
          <w:spacing w:val="-7"/>
        </w:rPr>
        <w:t xml:space="preserve"> </w:t>
      </w:r>
      <w:r>
        <w:t>which</w:t>
      </w:r>
      <w:r>
        <w:rPr>
          <w:spacing w:val="-7"/>
        </w:rPr>
        <w:t xml:space="preserve"> </w:t>
      </w:r>
      <w:r>
        <w:t>describes</w:t>
      </w:r>
      <w:r>
        <w:rPr>
          <w:spacing w:val="-7"/>
        </w:rPr>
        <w:t xml:space="preserve"> </w:t>
      </w:r>
      <w:r>
        <w:t>an</w:t>
      </w:r>
      <w:r>
        <w:rPr>
          <w:spacing w:val="-7"/>
        </w:rPr>
        <w:t xml:space="preserve"> </w:t>
      </w:r>
      <w:r>
        <w:t>entry</w:t>
      </w:r>
      <w:r>
        <w:rPr>
          <w:spacing w:val="-7"/>
        </w:rPr>
        <w:t xml:space="preserve"> </w:t>
      </w:r>
      <w:r>
        <w:t>of</w:t>
      </w:r>
      <w:r>
        <w:rPr>
          <w:spacing w:val="-7"/>
        </w:rPr>
        <w:t xml:space="preserve"> </w:t>
      </w:r>
      <w:r w:rsidR="00CF23BB">
        <w:t>clinical</w:t>
      </w:r>
      <w:r>
        <w:rPr>
          <w:spacing w:val="-7"/>
        </w:rPr>
        <w:t xml:space="preserve"> </w:t>
      </w:r>
      <w:r>
        <w:t>information</w:t>
      </w:r>
      <w:r>
        <w:rPr>
          <w:spacing w:val="-7"/>
        </w:rPr>
        <w:t xml:space="preserve"> </w:t>
      </w:r>
      <w:r>
        <w:t>into</w:t>
      </w:r>
      <w:r>
        <w:rPr>
          <w:spacing w:val="-7"/>
        </w:rPr>
        <w:t xml:space="preserve"> </w:t>
      </w:r>
      <w:r>
        <w:t>the</w:t>
      </w:r>
      <w:r>
        <w:rPr>
          <w:spacing w:val="-7"/>
        </w:rPr>
        <w:t xml:space="preserve"> </w:t>
      </w:r>
      <w:r>
        <w:t>patient</w:t>
      </w:r>
      <w:r>
        <w:rPr>
          <w:spacing w:val="-7"/>
        </w:rPr>
        <w:t xml:space="preserve"> </w:t>
      </w:r>
      <w:r>
        <w:t>record. Most</w:t>
      </w:r>
      <w:r>
        <w:rPr>
          <w:spacing w:val="-11"/>
        </w:rPr>
        <w:t xml:space="preserve"> </w:t>
      </w:r>
      <w:r>
        <w:t>importantly</w:t>
      </w:r>
      <w:r>
        <w:rPr>
          <w:spacing w:val="-11"/>
        </w:rPr>
        <w:t xml:space="preserve"> </w:t>
      </w:r>
      <w:r>
        <w:t>it</w:t>
      </w:r>
      <w:r>
        <w:rPr>
          <w:spacing w:val="-11"/>
        </w:rPr>
        <w:t xml:space="preserve"> </w:t>
      </w:r>
      <w:r>
        <w:t>contains</w:t>
      </w:r>
      <w:r>
        <w:rPr>
          <w:spacing w:val="-11"/>
        </w:rPr>
        <w:t xml:space="preserve"> </w:t>
      </w:r>
      <w:r>
        <w:t>the</w:t>
      </w:r>
      <w:r>
        <w:rPr>
          <w:spacing w:val="-11"/>
        </w:rPr>
        <w:t xml:space="preserve"> </w:t>
      </w:r>
      <w:r>
        <w:t>'topic'</w:t>
      </w:r>
      <w:r>
        <w:rPr>
          <w:spacing w:val="-11"/>
        </w:rPr>
        <w:t xml:space="preserve"> </w:t>
      </w:r>
      <w:r>
        <w:t>which</w:t>
      </w:r>
      <w:r>
        <w:rPr>
          <w:spacing w:val="-11"/>
        </w:rPr>
        <w:t xml:space="preserve"> </w:t>
      </w:r>
      <w:r>
        <w:t>describes</w:t>
      </w:r>
      <w:r>
        <w:rPr>
          <w:spacing w:val="-11"/>
        </w:rPr>
        <w:t xml:space="preserve"> </w:t>
      </w:r>
      <w:r>
        <w:t>what</w:t>
      </w:r>
      <w:r>
        <w:rPr>
          <w:spacing w:val="-11"/>
        </w:rPr>
        <w:t xml:space="preserve"> </w:t>
      </w:r>
      <w:r>
        <w:t>this</w:t>
      </w:r>
      <w:r>
        <w:rPr>
          <w:spacing w:val="-11"/>
        </w:rPr>
        <w:t xml:space="preserve"> </w:t>
      </w:r>
      <w:r>
        <w:t>statement</w:t>
      </w:r>
      <w:r>
        <w:rPr>
          <w:spacing w:val="-11"/>
        </w:rPr>
        <w:t xml:space="preserve"> </w:t>
      </w:r>
      <w:r>
        <w:t>is</w:t>
      </w:r>
      <w:r>
        <w:rPr>
          <w:spacing w:val="-11"/>
        </w:rPr>
        <w:t xml:space="preserve"> </w:t>
      </w:r>
      <w:r>
        <w:t>about,</w:t>
      </w:r>
      <w:r>
        <w:rPr>
          <w:spacing w:val="-11"/>
        </w:rPr>
        <w:t xml:space="preserve"> </w:t>
      </w:r>
      <w:r>
        <w:t>and</w:t>
      </w:r>
      <w:r>
        <w:rPr>
          <w:spacing w:val="-11"/>
        </w:rPr>
        <w:t xml:space="preserve"> </w:t>
      </w:r>
      <w:r>
        <w:t>the</w:t>
      </w:r>
      <w:r>
        <w:rPr>
          <w:spacing w:val="-11"/>
        </w:rPr>
        <w:t xml:space="preserve"> </w:t>
      </w:r>
      <w:r>
        <w:t>'circumstance' which will contain either request or result information regarding the 'topic'.</w:t>
      </w:r>
    </w:p>
    <w:p w14:paraId="595795E3" w14:textId="77777777" w:rsidR="0013148D" w:rsidRDefault="0013148D">
      <w:pPr>
        <w:pStyle w:val="BodyText"/>
        <w:spacing w:before="4"/>
        <w:rPr>
          <w:sz w:val="21"/>
        </w:rPr>
      </w:pPr>
    </w:p>
    <w:p w14:paraId="101E0F57" w14:textId="62EE3409" w:rsidR="0013148D" w:rsidRPr="007B288A" w:rsidRDefault="00C93035" w:rsidP="00FB2590">
      <w:pPr>
        <w:pStyle w:val="Heading3"/>
      </w:pPr>
      <w:bookmarkStart w:id="108" w:name="4.1.1._statementTime"/>
      <w:bookmarkStart w:id="109" w:name="_Toc1824822"/>
      <w:bookmarkStart w:id="110" w:name="_Toc5180889"/>
      <w:bookmarkEnd w:id="108"/>
      <w:r w:rsidRPr="007B288A">
        <w:t>statementTime</w:t>
      </w:r>
      <w:bookmarkEnd w:id="109"/>
      <w:bookmarkEnd w:id="110"/>
    </w:p>
    <w:p w14:paraId="6C3F4954" w14:textId="77777777" w:rsidR="0013148D" w:rsidRDefault="00C93035">
      <w:pPr>
        <w:pStyle w:val="BodyText"/>
        <w:spacing w:before="260"/>
        <w:ind w:left="1060"/>
        <w:jc w:val="both"/>
      </w:pPr>
      <w:r>
        <w:t>Statement Time describes when the statement was documented in ISO 8601 Date/Time Standard Format</w:t>
      </w:r>
    </w:p>
    <w:p w14:paraId="52ED1BB8" w14:textId="77777777" w:rsidR="0013148D" w:rsidRDefault="0013148D">
      <w:pPr>
        <w:pStyle w:val="BodyText"/>
        <w:spacing w:before="1"/>
        <w:rPr>
          <w:sz w:val="22"/>
        </w:rPr>
      </w:pPr>
    </w:p>
    <w:p w14:paraId="6D4D3397" w14:textId="176F8D97" w:rsidR="0013148D" w:rsidRPr="007B288A" w:rsidRDefault="00C93035" w:rsidP="00FB2590">
      <w:pPr>
        <w:pStyle w:val="Heading3"/>
      </w:pPr>
      <w:bookmarkStart w:id="111" w:name="4.1.2._statementId"/>
      <w:bookmarkStart w:id="112" w:name="_Toc1824823"/>
      <w:bookmarkStart w:id="113" w:name="_Toc5180890"/>
      <w:bookmarkEnd w:id="111"/>
      <w:r w:rsidRPr="007B288A">
        <w:t>statementId</w:t>
      </w:r>
      <w:bookmarkEnd w:id="112"/>
      <w:bookmarkEnd w:id="113"/>
    </w:p>
    <w:p w14:paraId="45C10837" w14:textId="77777777" w:rsidR="0013148D" w:rsidRDefault="00C93035">
      <w:pPr>
        <w:pStyle w:val="BodyText"/>
        <w:spacing w:before="260"/>
        <w:ind w:left="1060"/>
        <w:jc w:val="both"/>
      </w:pPr>
      <w:r>
        <w:t>Statement Identifier is a unique identifier for the statement represented by a UUID.</w:t>
      </w:r>
    </w:p>
    <w:p w14:paraId="1964F03D" w14:textId="77777777" w:rsidR="0013148D" w:rsidRDefault="0013148D">
      <w:pPr>
        <w:pStyle w:val="BodyText"/>
        <w:rPr>
          <w:sz w:val="22"/>
        </w:rPr>
      </w:pPr>
    </w:p>
    <w:p w14:paraId="506107DC" w14:textId="47A0C4D8" w:rsidR="0013148D" w:rsidRPr="007B288A" w:rsidRDefault="00C93035" w:rsidP="00FB2590">
      <w:pPr>
        <w:pStyle w:val="Heading3"/>
      </w:pPr>
      <w:bookmarkStart w:id="114" w:name="4.1.3._subjectOfRecordId"/>
      <w:bookmarkStart w:id="115" w:name="_Toc1824824"/>
      <w:bookmarkStart w:id="116" w:name="_Toc5180891"/>
      <w:bookmarkEnd w:id="114"/>
      <w:r w:rsidRPr="007B288A">
        <w:t>subjectOfRecordId</w:t>
      </w:r>
      <w:bookmarkEnd w:id="115"/>
      <w:bookmarkEnd w:id="116"/>
    </w:p>
    <w:p w14:paraId="35776980" w14:textId="77777777" w:rsidR="0013148D" w:rsidRDefault="00C93035">
      <w:pPr>
        <w:pStyle w:val="BodyText"/>
        <w:spacing w:before="259" w:line="249" w:lineRule="auto"/>
        <w:ind w:left="1060" w:right="118"/>
        <w:jc w:val="both"/>
      </w:pPr>
      <w:r>
        <w:t>A</w:t>
      </w:r>
      <w:r>
        <w:rPr>
          <w:spacing w:val="-7"/>
        </w:rPr>
        <w:t xml:space="preserve"> </w:t>
      </w:r>
      <w:r>
        <w:t>patient's</w:t>
      </w:r>
      <w:r>
        <w:rPr>
          <w:spacing w:val="-7"/>
        </w:rPr>
        <w:t xml:space="preserve"> </w:t>
      </w:r>
      <w:r>
        <w:t>clinical</w:t>
      </w:r>
      <w:r>
        <w:rPr>
          <w:spacing w:val="-7"/>
        </w:rPr>
        <w:t xml:space="preserve"> </w:t>
      </w:r>
      <w:r>
        <w:t>record</w:t>
      </w:r>
      <w:r>
        <w:rPr>
          <w:spacing w:val="-7"/>
        </w:rPr>
        <w:t xml:space="preserve"> </w:t>
      </w:r>
      <w:r>
        <w:t>will</w:t>
      </w:r>
      <w:r>
        <w:rPr>
          <w:spacing w:val="-7"/>
        </w:rPr>
        <w:t xml:space="preserve"> </w:t>
      </w:r>
      <w:r>
        <w:t>contain</w:t>
      </w:r>
      <w:r>
        <w:rPr>
          <w:spacing w:val="-7"/>
        </w:rPr>
        <w:t xml:space="preserve"> </w:t>
      </w:r>
      <w:r>
        <w:t>many</w:t>
      </w:r>
      <w:r>
        <w:rPr>
          <w:spacing w:val="-7"/>
        </w:rPr>
        <w:t xml:space="preserve"> </w:t>
      </w:r>
      <w:r>
        <w:t>statements.</w:t>
      </w:r>
      <w:r>
        <w:rPr>
          <w:spacing w:val="-7"/>
        </w:rPr>
        <w:t xml:space="preserve"> </w:t>
      </w:r>
      <w:r>
        <w:t>The</w:t>
      </w:r>
      <w:r>
        <w:rPr>
          <w:spacing w:val="-7"/>
        </w:rPr>
        <w:t xml:space="preserve"> </w:t>
      </w:r>
      <w:r>
        <w:t>subjectOfRecordId</w:t>
      </w:r>
      <w:r>
        <w:rPr>
          <w:spacing w:val="-7"/>
        </w:rPr>
        <w:t xml:space="preserve"> </w:t>
      </w:r>
      <w:r>
        <w:t>is</w:t>
      </w:r>
      <w:r>
        <w:rPr>
          <w:spacing w:val="-7"/>
        </w:rPr>
        <w:t xml:space="preserve"> </w:t>
      </w:r>
      <w:r>
        <w:t>a</w:t>
      </w:r>
      <w:r>
        <w:rPr>
          <w:spacing w:val="-7"/>
        </w:rPr>
        <w:t xml:space="preserve"> </w:t>
      </w:r>
      <w:r>
        <w:t>uuid</w:t>
      </w:r>
      <w:r>
        <w:rPr>
          <w:spacing w:val="-7"/>
        </w:rPr>
        <w:t xml:space="preserve"> </w:t>
      </w:r>
      <w:r>
        <w:t>which</w:t>
      </w:r>
      <w:r>
        <w:rPr>
          <w:spacing w:val="-7"/>
        </w:rPr>
        <w:t xml:space="preserve"> </w:t>
      </w:r>
      <w:r>
        <w:t xml:space="preserve">identifies the patient clinical record in which this statement is contained. If this statement is in John Doe's </w:t>
      </w:r>
      <w:r>
        <w:rPr>
          <w:spacing w:val="-3"/>
        </w:rPr>
        <w:t xml:space="preserve">patient </w:t>
      </w:r>
      <w:r>
        <w:t>record,</w:t>
      </w:r>
      <w:r>
        <w:rPr>
          <w:spacing w:val="-10"/>
        </w:rPr>
        <w:t xml:space="preserve"> </w:t>
      </w:r>
      <w:r>
        <w:t>then</w:t>
      </w:r>
      <w:r>
        <w:rPr>
          <w:spacing w:val="-10"/>
        </w:rPr>
        <w:t xml:space="preserve"> </w:t>
      </w:r>
      <w:r>
        <w:t>John</w:t>
      </w:r>
      <w:r>
        <w:rPr>
          <w:spacing w:val="-10"/>
        </w:rPr>
        <w:t xml:space="preserve"> </w:t>
      </w:r>
      <w:r>
        <w:t>Doe</w:t>
      </w:r>
      <w:r>
        <w:rPr>
          <w:spacing w:val="-10"/>
        </w:rPr>
        <w:t xml:space="preserve"> </w:t>
      </w:r>
      <w:r>
        <w:t>is</w:t>
      </w:r>
      <w:r>
        <w:rPr>
          <w:spacing w:val="-10"/>
        </w:rPr>
        <w:t xml:space="preserve"> </w:t>
      </w:r>
      <w:r>
        <w:t>the</w:t>
      </w:r>
      <w:r>
        <w:rPr>
          <w:spacing w:val="-10"/>
        </w:rPr>
        <w:t xml:space="preserve"> </w:t>
      </w:r>
      <w:r>
        <w:t>subject</w:t>
      </w:r>
      <w:r>
        <w:rPr>
          <w:spacing w:val="-9"/>
        </w:rPr>
        <w:t xml:space="preserve"> </w:t>
      </w:r>
      <w:r>
        <w:t>of</w:t>
      </w:r>
      <w:r>
        <w:rPr>
          <w:spacing w:val="-10"/>
        </w:rPr>
        <w:t xml:space="preserve"> </w:t>
      </w:r>
      <w:r>
        <w:t>record</w:t>
      </w:r>
      <w:r>
        <w:rPr>
          <w:spacing w:val="-10"/>
        </w:rPr>
        <w:t xml:space="preserve"> </w:t>
      </w:r>
      <w:r>
        <w:t>and</w:t>
      </w:r>
      <w:r>
        <w:rPr>
          <w:spacing w:val="-10"/>
        </w:rPr>
        <w:t xml:space="preserve"> </w:t>
      </w:r>
      <w:r>
        <w:t>the</w:t>
      </w:r>
      <w:r>
        <w:rPr>
          <w:spacing w:val="-10"/>
        </w:rPr>
        <w:t xml:space="preserve"> </w:t>
      </w:r>
      <w:r>
        <w:t>subjectOfRecordId</w:t>
      </w:r>
      <w:r>
        <w:rPr>
          <w:spacing w:val="-10"/>
        </w:rPr>
        <w:t xml:space="preserve"> </w:t>
      </w:r>
      <w:r>
        <w:t>is</w:t>
      </w:r>
      <w:r>
        <w:rPr>
          <w:spacing w:val="-10"/>
        </w:rPr>
        <w:t xml:space="preserve"> </w:t>
      </w:r>
      <w:r>
        <w:t>a</w:t>
      </w:r>
      <w:r>
        <w:rPr>
          <w:spacing w:val="-9"/>
        </w:rPr>
        <w:t xml:space="preserve"> </w:t>
      </w:r>
      <w:r>
        <w:t>uuid</w:t>
      </w:r>
      <w:r>
        <w:rPr>
          <w:spacing w:val="-10"/>
        </w:rPr>
        <w:t xml:space="preserve"> </w:t>
      </w:r>
      <w:r>
        <w:t>that</w:t>
      </w:r>
      <w:r>
        <w:rPr>
          <w:spacing w:val="-10"/>
        </w:rPr>
        <w:t xml:space="preserve"> </w:t>
      </w:r>
      <w:r>
        <w:t>identifies</w:t>
      </w:r>
      <w:r>
        <w:rPr>
          <w:spacing w:val="-10"/>
        </w:rPr>
        <w:t xml:space="preserve"> </w:t>
      </w:r>
      <w:r>
        <w:t>John</w:t>
      </w:r>
      <w:r>
        <w:rPr>
          <w:spacing w:val="-10"/>
        </w:rPr>
        <w:t xml:space="preserve"> </w:t>
      </w:r>
      <w:r>
        <w:rPr>
          <w:spacing w:val="-4"/>
        </w:rPr>
        <w:t>Doe.</w:t>
      </w:r>
    </w:p>
    <w:p w14:paraId="41172087" w14:textId="6F8A7083" w:rsidR="0013148D" w:rsidRDefault="0013148D">
      <w:pPr>
        <w:pStyle w:val="BodyText"/>
        <w:spacing w:before="5"/>
        <w:rPr>
          <w:sz w:val="21"/>
        </w:rPr>
      </w:pPr>
    </w:p>
    <w:p w14:paraId="2D0B3519" w14:textId="2200BBF4" w:rsidR="00964D67" w:rsidRDefault="00964D67">
      <w:pPr>
        <w:pStyle w:val="BodyText"/>
        <w:spacing w:before="5"/>
        <w:rPr>
          <w:sz w:val="21"/>
        </w:rPr>
      </w:pPr>
    </w:p>
    <w:p w14:paraId="11373824" w14:textId="0E716EE9" w:rsidR="00964D67" w:rsidRDefault="00964D67">
      <w:pPr>
        <w:pStyle w:val="BodyText"/>
        <w:spacing w:before="5"/>
        <w:rPr>
          <w:sz w:val="21"/>
        </w:rPr>
      </w:pPr>
    </w:p>
    <w:p w14:paraId="30B88C1B" w14:textId="32E3A8C6" w:rsidR="00964D67" w:rsidRDefault="00964D67">
      <w:pPr>
        <w:pStyle w:val="BodyText"/>
        <w:spacing w:before="5"/>
        <w:rPr>
          <w:sz w:val="21"/>
        </w:rPr>
      </w:pPr>
    </w:p>
    <w:p w14:paraId="62CE79E9" w14:textId="2627D283" w:rsidR="00964D67" w:rsidRDefault="00964D67">
      <w:pPr>
        <w:pStyle w:val="BodyText"/>
        <w:spacing w:before="5"/>
        <w:rPr>
          <w:sz w:val="21"/>
        </w:rPr>
      </w:pPr>
    </w:p>
    <w:p w14:paraId="60C3B086" w14:textId="77777777" w:rsidR="00964D67" w:rsidRDefault="00964D67">
      <w:pPr>
        <w:pStyle w:val="BodyText"/>
        <w:spacing w:before="5"/>
        <w:rPr>
          <w:sz w:val="21"/>
        </w:rPr>
      </w:pPr>
    </w:p>
    <w:p w14:paraId="2F47AA65" w14:textId="58EE92DF" w:rsidR="0013148D" w:rsidRPr="00964D67" w:rsidRDefault="00C93035" w:rsidP="00FB2590">
      <w:pPr>
        <w:pStyle w:val="Heading3"/>
        <w:rPr>
          <w:w w:val="100"/>
        </w:rPr>
      </w:pPr>
      <w:bookmarkStart w:id="117" w:name="4.1.4._statementAuthor"/>
      <w:bookmarkStart w:id="118" w:name="_Toc1824825"/>
      <w:bookmarkStart w:id="119" w:name="_Toc5180892"/>
      <w:bookmarkEnd w:id="117"/>
      <w:r w:rsidRPr="00FB2590">
        <w:lastRenderedPageBreak/>
        <w:t>statementAuthor</w:t>
      </w:r>
      <w:bookmarkEnd w:id="118"/>
      <w:bookmarkEnd w:id="119"/>
    </w:p>
    <w:p w14:paraId="30F3017E" w14:textId="508E6BF5" w:rsidR="0013148D" w:rsidRDefault="00C93035" w:rsidP="009B449A">
      <w:pPr>
        <w:pStyle w:val="BodyText"/>
        <w:spacing w:before="260" w:line="249" w:lineRule="auto"/>
        <w:ind w:left="1060" w:right="118"/>
        <w:jc w:val="both"/>
        <w:rPr>
          <w:b/>
          <w:sz w:val="14"/>
        </w:rPr>
      </w:pPr>
      <w:r>
        <w:t>Statement</w:t>
      </w:r>
      <w:r>
        <w:rPr>
          <w:spacing w:val="-4"/>
        </w:rPr>
        <w:t xml:space="preserve"> </w:t>
      </w:r>
      <w:r>
        <w:t>author</w:t>
      </w:r>
      <w:r>
        <w:rPr>
          <w:spacing w:val="-4"/>
        </w:rPr>
        <w:t xml:space="preserve"> </w:t>
      </w:r>
      <w:r>
        <w:t>is</w:t>
      </w:r>
      <w:r>
        <w:rPr>
          <w:spacing w:val="-4"/>
        </w:rPr>
        <w:t xml:space="preserve"> </w:t>
      </w:r>
      <w:r>
        <w:t>an</w:t>
      </w:r>
      <w:r>
        <w:rPr>
          <w:spacing w:val="-4"/>
        </w:rPr>
        <w:t xml:space="preserve"> </w:t>
      </w:r>
      <w:r>
        <w:t>optional</w:t>
      </w:r>
      <w:r>
        <w:rPr>
          <w:spacing w:val="-4"/>
        </w:rPr>
        <w:t xml:space="preserve"> </w:t>
      </w:r>
      <w:r>
        <w:t>list</w:t>
      </w:r>
      <w:r>
        <w:rPr>
          <w:spacing w:val="-4"/>
        </w:rPr>
        <w:t xml:space="preserve"> </w:t>
      </w:r>
      <w:r>
        <w:t>of</w:t>
      </w:r>
      <w:r>
        <w:rPr>
          <w:spacing w:val="-4"/>
        </w:rPr>
        <w:t xml:space="preserve"> </w:t>
      </w:r>
      <w:r>
        <w:t>authoring</w:t>
      </w:r>
      <w:r>
        <w:rPr>
          <w:spacing w:val="-4"/>
        </w:rPr>
        <w:t xml:space="preserve"> </w:t>
      </w:r>
      <w:r>
        <w:t>participants</w:t>
      </w:r>
      <w:r>
        <w:rPr>
          <w:spacing w:val="-4"/>
        </w:rPr>
        <w:t xml:space="preserve"> </w:t>
      </w:r>
      <w:r>
        <w:t>(</w:t>
      </w:r>
      <w:hyperlink w:anchor="_bookmark15" w:history="1">
        <w:r>
          <w:rPr>
            <w:u w:val="single"/>
          </w:rPr>
          <w:t>Figure</w:t>
        </w:r>
        <w:r>
          <w:rPr>
            <w:spacing w:val="-4"/>
            <w:u w:val="single"/>
          </w:rPr>
          <w:t xml:space="preserve"> </w:t>
        </w:r>
        <w:r>
          <w:rPr>
            <w:u w:val="single"/>
          </w:rPr>
          <w:t>3,</w:t>
        </w:r>
        <w:r>
          <w:rPr>
            <w:spacing w:val="-4"/>
            <w:u w:val="single"/>
          </w:rPr>
          <w:t xml:space="preserve"> </w:t>
        </w:r>
        <w:r>
          <w:rPr>
            <w:u w:val="single"/>
          </w:rPr>
          <w:t>“Participant”</w:t>
        </w:r>
      </w:hyperlink>
      <w:r>
        <w:t>).</w:t>
      </w:r>
      <w:r>
        <w:rPr>
          <w:spacing w:val="-4"/>
        </w:rPr>
        <w:t xml:space="preserve"> </w:t>
      </w:r>
      <w:r>
        <w:t>Either</w:t>
      </w:r>
      <w:r>
        <w:rPr>
          <w:spacing w:val="-4"/>
        </w:rPr>
        <w:t xml:space="preserve"> </w:t>
      </w:r>
      <w:r>
        <w:t>a</w:t>
      </w:r>
      <w:r>
        <w:rPr>
          <w:spacing w:val="-4"/>
        </w:rPr>
        <w:t xml:space="preserve"> </w:t>
      </w:r>
      <w:r>
        <w:t xml:space="preserve">Participant or its subclass IdentifiedParticipant can be used. Participant includes a coded </w:t>
      </w:r>
      <w:r>
        <w:rPr>
          <w:i/>
        </w:rPr>
        <w:t xml:space="preserve">participantRole </w:t>
      </w:r>
      <w:r>
        <w:t>for values such</w:t>
      </w:r>
      <w:r>
        <w:rPr>
          <w:spacing w:val="-8"/>
        </w:rPr>
        <w:t xml:space="preserve"> </w:t>
      </w:r>
      <w:r>
        <w:t>as</w:t>
      </w:r>
      <w:r>
        <w:rPr>
          <w:spacing w:val="-8"/>
        </w:rPr>
        <w:t xml:space="preserve"> </w:t>
      </w:r>
      <w:r>
        <w:t>'Healthcare</w:t>
      </w:r>
      <w:r>
        <w:rPr>
          <w:spacing w:val="-8"/>
        </w:rPr>
        <w:t xml:space="preserve"> </w:t>
      </w:r>
      <w:r>
        <w:t>professional',</w:t>
      </w:r>
      <w:r>
        <w:rPr>
          <w:spacing w:val="-8"/>
        </w:rPr>
        <w:t xml:space="preserve"> </w:t>
      </w:r>
      <w:r>
        <w:t>'Nurse',</w:t>
      </w:r>
      <w:r>
        <w:rPr>
          <w:spacing w:val="-8"/>
        </w:rPr>
        <w:t xml:space="preserve"> </w:t>
      </w:r>
      <w:r>
        <w:t>or</w:t>
      </w:r>
      <w:r>
        <w:rPr>
          <w:spacing w:val="-8"/>
        </w:rPr>
        <w:t xml:space="preserve"> </w:t>
      </w:r>
      <w:r>
        <w:t>'Requestor'.</w:t>
      </w:r>
      <w:r>
        <w:rPr>
          <w:spacing w:val="-8"/>
        </w:rPr>
        <w:t xml:space="preserve"> </w:t>
      </w:r>
      <w:r>
        <w:t>IdentifiedParticipant</w:t>
      </w:r>
      <w:r>
        <w:rPr>
          <w:spacing w:val="-8"/>
        </w:rPr>
        <w:t xml:space="preserve"> </w:t>
      </w:r>
      <w:r>
        <w:t>adds</w:t>
      </w:r>
      <w:r>
        <w:rPr>
          <w:spacing w:val="-7"/>
        </w:rPr>
        <w:t xml:space="preserve"> </w:t>
      </w:r>
      <w:r>
        <w:t>the</w:t>
      </w:r>
      <w:r>
        <w:rPr>
          <w:spacing w:val="-8"/>
        </w:rPr>
        <w:t xml:space="preserve"> </w:t>
      </w:r>
      <w:r>
        <w:t>additional</w:t>
      </w:r>
      <w:r>
        <w:rPr>
          <w:spacing w:val="-8"/>
        </w:rPr>
        <w:t xml:space="preserve"> </w:t>
      </w:r>
      <w:r>
        <w:t xml:space="preserve">attribute </w:t>
      </w:r>
      <w:r w:rsidR="00BB5C3A">
        <w:rPr>
          <w:noProof/>
        </w:rPr>
        <w:drawing>
          <wp:anchor distT="0" distB="0" distL="0" distR="0" simplePos="0" relativeHeight="251667456" behindDoc="0" locked="0" layoutInCell="1" allowOverlap="1" wp14:anchorId="59CE0E81" wp14:editId="484284F8">
            <wp:simplePos x="0" y="0"/>
            <wp:positionH relativeFrom="page">
              <wp:posOffset>2299779</wp:posOffset>
            </wp:positionH>
            <wp:positionV relativeFrom="paragraph">
              <wp:posOffset>249548</wp:posOffset>
            </wp:positionV>
            <wp:extent cx="3175000" cy="16967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175000" cy="1696720"/>
                    </a:xfrm>
                    <a:prstGeom prst="rect">
                      <a:avLst/>
                    </a:prstGeom>
                  </pic:spPr>
                </pic:pic>
              </a:graphicData>
            </a:graphic>
          </wp:anchor>
        </w:drawing>
      </w:r>
      <w:r>
        <w:rPr>
          <w:i/>
        </w:rPr>
        <w:t xml:space="preserve">participantId </w:t>
      </w:r>
      <w:r>
        <w:t>which is a UUID to uniquely identify the participant.</w:t>
      </w:r>
      <w:bookmarkStart w:id="120" w:name="_bookmark15"/>
      <w:bookmarkEnd w:id="120"/>
    </w:p>
    <w:p w14:paraId="758D1516" w14:textId="50A63BEA" w:rsidR="0013148D" w:rsidRDefault="0013148D">
      <w:pPr>
        <w:pStyle w:val="BodyText"/>
        <w:spacing w:before="8"/>
        <w:rPr>
          <w:b/>
          <w:sz w:val="21"/>
        </w:rPr>
      </w:pPr>
    </w:p>
    <w:p w14:paraId="644691D9" w14:textId="2DD49CC1" w:rsidR="00167442" w:rsidRDefault="00167442" w:rsidP="00167442">
      <w:pPr>
        <w:pStyle w:val="Caption"/>
        <w:jc w:val="center"/>
        <w:rPr>
          <w:b/>
          <w:sz w:val="21"/>
        </w:rPr>
      </w:pPr>
      <w:bookmarkStart w:id="121" w:name="_Toc5178967"/>
      <w:r>
        <w:t xml:space="preserve">Figure </w:t>
      </w:r>
      <w:fldSimple w:instr=" SEQ Figure \* ARABIC ">
        <w:r w:rsidR="00716703">
          <w:rPr>
            <w:noProof/>
          </w:rPr>
          <w:t>3</w:t>
        </w:r>
      </w:fldSimple>
      <w:r>
        <w:t>: Participant</w:t>
      </w:r>
      <w:bookmarkEnd w:id="121"/>
    </w:p>
    <w:p w14:paraId="3E7FC3D0" w14:textId="77777777" w:rsidR="00167442" w:rsidRDefault="00167442">
      <w:pPr>
        <w:pStyle w:val="BodyText"/>
        <w:spacing w:before="8"/>
        <w:rPr>
          <w:b/>
          <w:sz w:val="21"/>
        </w:rPr>
      </w:pPr>
    </w:p>
    <w:p w14:paraId="406EF6C9" w14:textId="2395B269" w:rsidR="0013148D" w:rsidRDefault="00C93035" w:rsidP="00FB2590">
      <w:pPr>
        <w:pStyle w:val="Heading3"/>
      </w:pPr>
      <w:bookmarkStart w:id="122" w:name="4.1.5._subjectOfInformation"/>
      <w:bookmarkStart w:id="123" w:name="_Toc1824826"/>
      <w:bookmarkStart w:id="124" w:name="_Toc5180893"/>
      <w:bookmarkEnd w:id="122"/>
      <w:r w:rsidRPr="00FB2590">
        <w:t>subjectOfInformation</w:t>
      </w:r>
      <w:bookmarkEnd w:id="123"/>
      <w:bookmarkEnd w:id="124"/>
    </w:p>
    <w:p w14:paraId="7BFE585B" w14:textId="49CEE531" w:rsidR="0013148D" w:rsidRDefault="00C93035">
      <w:pPr>
        <w:pStyle w:val="BodyText"/>
        <w:spacing w:before="220" w:line="249" w:lineRule="auto"/>
        <w:ind w:left="1060" w:right="118"/>
        <w:jc w:val="both"/>
      </w:pPr>
      <w:r>
        <w:t xml:space="preserve">Subject of Information is a coded field used to express </w:t>
      </w:r>
      <w:r>
        <w:rPr>
          <w:b/>
        </w:rPr>
        <w:t xml:space="preserve">WHO </w:t>
      </w:r>
      <w:r>
        <w:t xml:space="preserve">the clinical statement is about. A patient's clinical record may contain statements not only about the patient, but also </w:t>
      </w:r>
      <w:r w:rsidR="00CF23BB">
        <w:t>statements about children, rel</w:t>
      </w:r>
      <w:r>
        <w:t>atives</w:t>
      </w:r>
      <w:r>
        <w:rPr>
          <w:spacing w:val="-4"/>
        </w:rPr>
        <w:t xml:space="preserve"> </w:t>
      </w:r>
      <w:r>
        <w:t>and</w:t>
      </w:r>
      <w:r>
        <w:rPr>
          <w:spacing w:val="-4"/>
        </w:rPr>
        <w:t xml:space="preserve"> </w:t>
      </w:r>
      <w:r>
        <w:t>donors.</w:t>
      </w:r>
      <w:r>
        <w:rPr>
          <w:spacing w:val="-4"/>
        </w:rPr>
        <w:t xml:space="preserve"> </w:t>
      </w:r>
      <w:r>
        <w:t>Thus,</w:t>
      </w:r>
      <w:r>
        <w:rPr>
          <w:spacing w:val="-4"/>
        </w:rPr>
        <w:t xml:space="preserve"> </w:t>
      </w:r>
      <w:r>
        <w:t>some</w:t>
      </w:r>
      <w:r>
        <w:rPr>
          <w:spacing w:val="-4"/>
        </w:rPr>
        <w:t xml:space="preserve"> </w:t>
      </w:r>
      <w:r>
        <w:t>possible</w:t>
      </w:r>
      <w:r>
        <w:rPr>
          <w:spacing w:val="-4"/>
        </w:rPr>
        <w:t xml:space="preserve"> </w:t>
      </w:r>
      <w:r>
        <w:t>values</w:t>
      </w:r>
      <w:r>
        <w:rPr>
          <w:spacing w:val="-4"/>
        </w:rPr>
        <w:t xml:space="preserve"> </w:t>
      </w:r>
      <w:r>
        <w:t>for</w:t>
      </w:r>
      <w:r>
        <w:rPr>
          <w:spacing w:val="-4"/>
        </w:rPr>
        <w:t xml:space="preserve"> </w:t>
      </w:r>
      <w:r>
        <w:t>subjectOfInformation,</w:t>
      </w:r>
      <w:r>
        <w:rPr>
          <w:spacing w:val="-4"/>
        </w:rPr>
        <w:t xml:space="preserve"> </w:t>
      </w:r>
      <w:r>
        <w:t>would</w:t>
      </w:r>
      <w:r>
        <w:rPr>
          <w:spacing w:val="-4"/>
        </w:rPr>
        <w:t xml:space="preserve"> </w:t>
      </w:r>
      <w:r>
        <w:t>include</w:t>
      </w:r>
      <w:r>
        <w:rPr>
          <w:spacing w:val="-4"/>
        </w:rPr>
        <w:t xml:space="preserve"> </w:t>
      </w:r>
      <w:r>
        <w:t>codes</w:t>
      </w:r>
      <w:r>
        <w:rPr>
          <w:spacing w:val="-4"/>
        </w:rPr>
        <w:t xml:space="preserve"> </w:t>
      </w:r>
      <w:r>
        <w:t>for</w:t>
      </w:r>
      <w:r>
        <w:rPr>
          <w:spacing w:val="-4"/>
        </w:rPr>
        <w:t xml:space="preserve"> </w:t>
      </w:r>
      <w:r>
        <w:t>'subject of</w:t>
      </w:r>
      <w:r>
        <w:rPr>
          <w:spacing w:val="-8"/>
        </w:rPr>
        <w:t xml:space="preserve"> </w:t>
      </w:r>
      <w:r>
        <w:t>record'</w:t>
      </w:r>
      <w:r>
        <w:rPr>
          <w:spacing w:val="-8"/>
        </w:rPr>
        <w:t xml:space="preserve"> </w:t>
      </w:r>
      <w:r>
        <w:t>(the</w:t>
      </w:r>
      <w:r>
        <w:rPr>
          <w:spacing w:val="-8"/>
        </w:rPr>
        <w:t xml:space="preserve"> </w:t>
      </w:r>
      <w:r>
        <w:t>patient),</w:t>
      </w:r>
      <w:r>
        <w:rPr>
          <w:spacing w:val="-8"/>
        </w:rPr>
        <w:t xml:space="preserve"> </w:t>
      </w:r>
      <w:r>
        <w:t>'family</w:t>
      </w:r>
      <w:r>
        <w:rPr>
          <w:spacing w:val="-8"/>
        </w:rPr>
        <w:t xml:space="preserve"> </w:t>
      </w:r>
      <w:r>
        <w:t>member',</w:t>
      </w:r>
      <w:r>
        <w:rPr>
          <w:spacing w:val="-8"/>
        </w:rPr>
        <w:t xml:space="preserve"> </w:t>
      </w:r>
      <w:r>
        <w:t>or</w:t>
      </w:r>
      <w:r>
        <w:rPr>
          <w:spacing w:val="-8"/>
        </w:rPr>
        <w:t xml:space="preserve"> </w:t>
      </w:r>
      <w:r>
        <w:t>'donor'.</w:t>
      </w:r>
      <w:r>
        <w:rPr>
          <w:spacing w:val="-8"/>
        </w:rPr>
        <w:t xml:space="preserve"> </w:t>
      </w:r>
      <w:r>
        <w:t>The</w:t>
      </w:r>
      <w:r>
        <w:rPr>
          <w:spacing w:val="-8"/>
        </w:rPr>
        <w:t xml:space="preserve"> </w:t>
      </w:r>
      <w:r>
        <w:t>majority</w:t>
      </w:r>
      <w:r>
        <w:rPr>
          <w:spacing w:val="-8"/>
        </w:rPr>
        <w:t xml:space="preserve"> </w:t>
      </w:r>
      <w:r>
        <w:t>of</w:t>
      </w:r>
      <w:r>
        <w:rPr>
          <w:spacing w:val="-8"/>
        </w:rPr>
        <w:t xml:space="preserve"> </w:t>
      </w:r>
      <w:r>
        <w:t>statements</w:t>
      </w:r>
      <w:r>
        <w:rPr>
          <w:spacing w:val="-8"/>
        </w:rPr>
        <w:t xml:space="preserve"> </w:t>
      </w:r>
      <w:r>
        <w:t>will</w:t>
      </w:r>
      <w:r>
        <w:rPr>
          <w:spacing w:val="-8"/>
        </w:rPr>
        <w:t xml:space="preserve"> </w:t>
      </w:r>
      <w:r>
        <w:t>have</w:t>
      </w:r>
      <w:r>
        <w:rPr>
          <w:spacing w:val="-8"/>
        </w:rPr>
        <w:t xml:space="preserve"> </w:t>
      </w:r>
      <w:r>
        <w:t>a</w:t>
      </w:r>
      <w:r>
        <w:rPr>
          <w:spacing w:val="-8"/>
        </w:rPr>
        <w:t xml:space="preserve"> </w:t>
      </w:r>
      <w:r w:rsidR="00CF23BB">
        <w:t>subjectOfInfor</w:t>
      </w:r>
      <w:r>
        <w:t>mation</w:t>
      </w:r>
      <w:r>
        <w:rPr>
          <w:spacing w:val="-14"/>
        </w:rPr>
        <w:t xml:space="preserve"> </w:t>
      </w:r>
      <w:r>
        <w:t>with</w:t>
      </w:r>
      <w:r>
        <w:rPr>
          <w:spacing w:val="-14"/>
        </w:rPr>
        <w:t xml:space="preserve"> </w:t>
      </w:r>
      <w:r>
        <w:t>a</w:t>
      </w:r>
      <w:r>
        <w:rPr>
          <w:spacing w:val="-13"/>
        </w:rPr>
        <w:t xml:space="preserve"> </w:t>
      </w:r>
      <w:r>
        <w:t>value</w:t>
      </w:r>
      <w:r>
        <w:rPr>
          <w:spacing w:val="-14"/>
        </w:rPr>
        <w:t xml:space="preserve"> </w:t>
      </w:r>
      <w:r>
        <w:t>of</w:t>
      </w:r>
      <w:r>
        <w:rPr>
          <w:spacing w:val="-14"/>
        </w:rPr>
        <w:t xml:space="preserve"> </w:t>
      </w:r>
      <w:r>
        <w:t>'subject</w:t>
      </w:r>
      <w:r>
        <w:rPr>
          <w:spacing w:val="-13"/>
        </w:rPr>
        <w:t xml:space="preserve"> </w:t>
      </w:r>
      <w:r>
        <w:t>of</w:t>
      </w:r>
      <w:r>
        <w:rPr>
          <w:spacing w:val="-14"/>
        </w:rPr>
        <w:t xml:space="preserve"> </w:t>
      </w:r>
      <w:r>
        <w:t>record',</w:t>
      </w:r>
      <w:r>
        <w:rPr>
          <w:spacing w:val="-14"/>
        </w:rPr>
        <w:t xml:space="preserve"> </w:t>
      </w:r>
      <w:r>
        <w:t>since</w:t>
      </w:r>
      <w:r>
        <w:rPr>
          <w:spacing w:val="-13"/>
        </w:rPr>
        <w:t xml:space="preserve"> </w:t>
      </w:r>
      <w:r>
        <w:t>most</w:t>
      </w:r>
      <w:r>
        <w:rPr>
          <w:spacing w:val="-14"/>
        </w:rPr>
        <w:t xml:space="preserve"> </w:t>
      </w:r>
      <w:r>
        <w:t>statements</w:t>
      </w:r>
      <w:r>
        <w:rPr>
          <w:spacing w:val="-14"/>
        </w:rPr>
        <w:t xml:space="preserve"> </w:t>
      </w:r>
      <w:r>
        <w:t>in</w:t>
      </w:r>
      <w:r>
        <w:rPr>
          <w:spacing w:val="-13"/>
        </w:rPr>
        <w:t xml:space="preserve"> </w:t>
      </w:r>
      <w:r>
        <w:t>a</w:t>
      </w:r>
      <w:r>
        <w:rPr>
          <w:spacing w:val="-14"/>
        </w:rPr>
        <w:t xml:space="preserve"> </w:t>
      </w:r>
      <w:r>
        <w:t>patient</w:t>
      </w:r>
      <w:r>
        <w:rPr>
          <w:spacing w:val="-14"/>
        </w:rPr>
        <w:t xml:space="preserve"> </w:t>
      </w:r>
      <w:r>
        <w:t>record</w:t>
      </w:r>
      <w:r>
        <w:rPr>
          <w:spacing w:val="-13"/>
        </w:rPr>
        <w:t xml:space="preserve"> </w:t>
      </w:r>
      <w:r>
        <w:t>will</w:t>
      </w:r>
      <w:r>
        <w:rPr>
          <w:spacing w:val="-14"/>
        </w:rPr>
        <w:t xml:space="preserve"> </w:t>
      </w:r>
      <w:r>
        <w:t>be</w:t>
      </w:r>
      <w:r>
        <w:rPr>
          <w:spacing w:val="-13"/>
        </w:rPr>
        <w:t xml:space="preserve"> </w:t>
      </w:r>
      <w:r>
        <w:t>about</w:t>
      </w:r>
      <w:r>
        <w:rPr>
          <w:spacing w:val="-14"/>
        </w:rPr>
        <w:t xml:space="preserve"> </w:t>
      </w:r>
      <w:r>
        <w:t>the</w:t>
      </w:r>
      <w:r>
        <w:rPr>
          <w:spacing w:val="-14"/>
        </w:rPr>
        <w:t xml:space="preserve"> </w:t>
      </w:r>
      <w:r>
        <w:t>patient.</w:t>
      </w:r>
    </w:p>
    <w:p w14:paraId="67908501" w14:textId="77777777" w:rsidR="0013148D" w:rsidRDefault="0013148D">
      <w:pPr>
        <w:pStyle w:val="BodyText"/>
        <w:spacing w:before="1"/>
        <w:rPr>
          <w:sz w:val="18"/>
        </w:rPr>
      </w:pPr>
    </w:p>
    <w:p w14:paraId="2E4B7193" w14:textId="5D97E18C" w:rsidR="0013148D" w:rsidRDefault="00C93035" w:rsidP="00FB2590">
      <w:pPr>
        <w:pStyle w:val="Heading3"/>
      </w:pPr>
      <w:bookmarkStart w:id="125" w:name="4.1.6._statementType"/>
      <w:bookmarkStart w:id="126" w:name="_Toc1824827"/>
      <w:bookmarkStart w:id="127" w:name="_Toc5180894"/>
      <w:bookmarkEnd w:id="125"/>
      <w:r w:rsidRPr="00FB2590">
        <w:t>statementType</w:t>
      </w:r>
      <w:bookmarkEnd w:id="126"/>
      <w:bookmarkEnd w:id="127"/>
    </w:p>
    <w:p w14:paraId="1F50D1B2" w14:textId="43030DD7" w:rsidR="0013148D" w:rsidRDefault="00C93035">
      <w:pPr>
        <w:pStyle w:val="BodyText"/>
        <w:spacing w:before="220" w:line="249" w:lineRule="auto"/>
        <w:ind w:left="1060" w:right="118"/>
        <w:jc w:val="both"/>
      </w:pPr>
      <w:r>
        <w:t>Statement Type distinguishes between a performance ('performed') and a</w:t>
      </w:r>
      <w:r w:rsidR="00CF23BB">
        <w:t xml:space="preserve"> request ('requested'). Perfor</w:t>
      </w:r>
      <w:r>
        <w:t xml:space="preserve">mances may be observational performances, e.g. the observation of a clinical finding or disorder </w:t>
      </w:r>
      <w:r>
        <w:rPr>
          <w:spacing w:val="-4"/>
        </w:rPr>
        <w:t xml:space="preserve">being </w:t>
      </w:r>
      <w:r>
        <w:t xml:space="preserve">present or absent. They can also be a procedure or intervention which has been performed on the subject of record in the past, e.g. “a procedure using a 12-lead electrocardiogram”. Performances can – but do not have to – include quantitative or qualitative results, e.g. “3 dot blot hemorrhages” or “Hepatitis </w:t>
      </w:r>
      <w:r>
        <w:rPr>
          <w:spacing w:val="-15"/>
        </w:rPr>
        <w:t xml:space="preserve">A </w:t>
      </w:r>
      <w:r>
        <w:t>antibody positive”.</w:t>
      </w:r>
    </w:p>
    <w:p w14:paraId="7A896377" w14:textId="77777777" w:rsidR="0013148D" w:rsidRDefault="0013148D">
      <w:pPr>
        <w:pStyle w:val="BodyText"/>
        <w:spacing w:before="2"/>
        <w:rPr>
          <w:sz w:val="18"/>
        </w:rPr>
      </w:pPr>
    </w:p>
    <w:p w14:paraId="03B9C937" w14:textId="45F41466" w:rsidR="0013148D" w:rsidRDefault="0030693E" w:rsidP="00FB2590">
      <w:pPr>
        <w:pStyle w:val="Heading3"/>
      </w:pPr>
      <w:bookmarkStart w:id="128" w:name="4.1.7._topic"/>
      <w:bookmarkStart w:id="129" w:name="_Toc1824828"/>
      <w:bookmarkStart w:id="130" w:name="_Toc5180895"/>
      <w:bookmarkEnd w:id="128"/>
      <w:r>
        <w:t>T</w:t>
      </w:r>
      <w:r w:rsidR="00C93035">
        <w:t>opic</w:t>
      </w:r>
      <w:bookmarkEnd w:id="129"/>
      <w:bookmarkEnd w:id="130"/>
    </w:p>
    <w:p w14:paraId="0968F590" w14:textId="0CE9E65E" w:rsidR="0013148D" w:rsidRDefault="00C93035">
      <w:pPr>
        <w:pStyle w:val="BodyText"/>
        <w:spacing w:before="220" w:line="249" w:lineRule="auto"/>
        <w:ind w:left="1060" w:right="118"/>
        <w:jc w:val="both"/>
      </w:pPr>
      <w:r>
        <w:t xml:space="preserve">Topic is the expression of </w:t>
      </w:r>
      <w:r>
        <w:rPr>
          <w:b/>
        </w:rPr>
        <w:t xml:space="preserve">WHAT </w:t>
      </w:r>
      <w:r>
        <w:t>is being requested or what was performed. For both clinical statement types (request or performance) a pre-coordinated or post-coordinated S</w:t>
      </w:r>
      <w:r w:rsidR="00CF23BB">
        <w:t>olor</w:t>
      </w:r>
      <w:r>
        <w:t xml:space="preserve"> “procedure” concept as a logical expression is required to sufficiently capture the action, which is either requested or performed.</w:t>
      </w:r>
    </w:p>
    <w:p w14:paraId="1AA139BB" w14:textId="77777777" w:rsidR="0013148D" w:rsidRDefault="0013148D">
      <w:pPr>
        <w:pStyle w:val="BodyText"/>
        <w:spacing w:before="11"/>
        <w:rPr>
          <w:sz w:val="17"/>
        </w:rPr>
      </w:pPr>
    </w:p>
    <w:p w14:paraId="3630790D" w14:textId="77777777" w:rsidR="0013148D" w:rsidRDefault="00C93035">
      <w:pPr>
        <w:ind w:left="1060"/>
        <w:jc w:val="both"/>
        <w:rPr>
          <w:sz w:val="20"/>
        </w:rPr>
      </w:pPr>
      <w:r>
        <w:rPr>
          <w:b/>
          <w:i/>
          <w:sz w:val="20"/>
        </w:rPr>
        <w:t xml:space="preserve">Requests for actions </w:t>
      </w:r>
      <w:r>
        <w:rPr>
          <w:sz w:val="20"/>
        </w:rPr>
        <w:t>can be requests for actions such as procedures or interventions:</w:t>
      </w:r>
    </w:p>
    <w:p w14:paraId="7CA0B173" w14:textId="77777777" w:rsidR="0013148D" w:rsidRDefault="0013148D">
      <w:pPr>
        <w:pStyle w:val="BodyText"/>
        <w:spacing w:before="3"/>
        <w:rPr>
          <w:sz w:val="18"/>
        </w:rPr>
      </w:pPr>
    </w:p>
    <w:p w14:paraId="3BC47ECA" w14:textId="77777777" w:rsidR="0013148D" w:rsidRDefault="00C93035" w:rsidP="00437164">
      <w:pPr>
        <w:pStyle w:val="ListParagraph"/>
        <w:numPr>
          <w:ilvl w:val="3"/>
          <w:numId w:val="4"/>
        </w:numPr>
        <w:tabs>
          <w:tab w:val="left" w:pos="1260"/>
        </w:tabs>
        <w:jc w:val="both"/>
        <w:rPr>
          <w:sz w:val="20"/>
        </w:rPr>
      </w:pPr>
      <w:r>
        <w:rPr>
          <w:sz w:val="20"/>
        </w:rPr>
        <w:t>Stress echocardiogram</w:t>
      </w:r>
    </w:p>
    <w:p w14:paraId="7C40E884" w14:textId="77777777" w:rsidR="0013148D" w:rsidRDefault="00C93035" w:rsidP="00437164">
      <w:pPr>
        <w:pStyle w:val="ListParagraph"/>
        <w:numPr>
          <w:ilvl w:val="3"/>
          <w:numId w:val="4"/>
        </w:numPr>
        <w:tabs>
          <w:tab w:val="left" w:pos="1260"/>
        </w:tabs>
        <w:spacing w:before="11"/>
        <w:jc w:val="both"/>
        <w:rPr>
          <w:sz w:val="20"/>
        </w:rPr>
      </w:pPr>
      <w:r>
        <w:rPr>
          <w:sz w:val="20"/>
        </w:rPr>
        <w:t>Administration of Aspirin 81 mg oral tablet</w:t>
      </w:r>
    </w:p>
    <w:p w14:paraId="612507B0" w14:textId="77777777" w:rsidR="0013148D" w:rsidRDefault="00C93035" w:rsidP="00437164">
      <w:pPr>
        <w:pStyle w:val="ListParagraph"/>
        <w:numPr>
          <w:ilvl w:val="3"/>
          <w:numId w:val="4"/>
        </w:numPr>
        <w:tabs>
          <w:tab w:val="left" w:pos="1260"/>
        </w:tabs>
        <w:spacing w:before="10"/>
        <w:jc w:val="both"/>
        <w:rPr>
          <w:sz w:val="20"/>
        </w:rPr>
      </w:pPr>
      <w:r>
        <w:rPr>
          <w:sz w:val="20"/>
        </w:rPr>
        <w:t>Systolic blood pressure measurement</w:t>
      </w:r>
    </w:p>
    <w:p w14:paraId="64A4CEF7" w14:textId="77777777" w:rsidR="0013148D" w:rsidRDefault="0013148D">
      <w:pPr>
        <w:pStyle w:val="BodyText"/>
        <w:spacing w:before="7"/>
        <w:rPr>
          <w:sz w:val="18"/>
        </w:rPr>
      </w:pPr>
    </w:p>
    <w:p w14:paraId="21A4C661" w14:textId="2E675702" w:rsidR="0013148D" w:rsidRDefault="00C93035">
      <w:pPr>
        <w:pStyle w:val="BodyText"/>
        <w:spacing w:line="249" w:lineRule="auto"/>
        <w:ind w:left="1060" w:right="118"/>
        <w:jc w:val="both"/>
      </w:pPr>
      <w:r>
        <w:rPr>
          <w:b/>
          <w:i/>
        </w:rPr>
        <w:t xml:space="preserve">Performances of actions </w:t>
      </w:r>
      <w:r>
        <w:t>can be performed procedures like the examples</w:t>
      </w:r>
      <w:r w:rsidR="00651F96">
        <w:t xml:space="preserve"> above. They can also be obser</w:t>
      </w:r>
      <w:r>
        <w:t>vational procedures, describing the absence or presence of clinical findings or disorders. In these cases, the observation action of the clinical findings and disorders is performed:</w:t>
      </w:r>
    </w:p>
    <w:p w14:paraId="495B3940" w14:textId="77777777" w:rsidR="0013148D" w:rsidRDefault="0013148D">
      <w:pPr>
        <w:pStyle w:val="BodyText"/>
        <w:spacing w:before="7"/>
        <w:rPr>
          <w:sz w:val="17"/>
        </w:rPr>
      </w:pPr>
    </w:p>
    <w:p w14:paraId="4BB02710" w14:textId="77777777" w:rsidR="0013148D" w:rsidRDefault="00C93035" w:rsidP="00437164">
      <w:pPr>
        <w:pStyle w:val="ListParagraph"/>
        <w:numPr>
          <w:ilvl w:val="3"/>
          <w:numId w:val="4"/>
        </w:numPr>
        <w:tabs>
          <w:tab w:val="left" w:pos="1260"/>
        </w:tabs>
        <w:jc w:val="both"/>
        <w:rPr>
          <w:sz w:val="20"/>
        </w:rPr>
      </w:pPr>
      <w:r>
        <w:rPr>
          <w:sz w:val="20"/>
        </w:rPr>
        <w:t>Congestive heart failure</w:t>
      </w:r>
    </w:p>
    <w:p w14:paraId="3FD77059" w14:textId="77777777" w:rsidR="0013148D" w:rsidRDefault="00C93035" w:rsidP="00437164">
      <w:pPr>
        <w:pStyle w:val="ListParagraph"/>
        <w:numPr>
          <w:ilvl w:val="3"/>
          <w:numId w:val="4"/>
        </w:numPr>
        <w:tabs>
          <w:tab w:val="left" w:pos="1260"/>
        </w:tabs>
        <w:spacing w:before="11"/>
        <w:jc w:val="both"/>
        <w:rPr>
          <w:sz w:val="20"/>
        </w:rPr>
      </w:pPr>
      <w:r>
        <w:rPr>
          <w:sz w:val="20"/>
        </w:rPr>
        <w:t>History of malignant neoplasm of bone</w:t>
      </w:r>
    </w:p>
    <w:p w14:paraId="46FDD083" w14:textId="77777777" w:rsidR="0013148D" w:rsidRDefault="00C93035" w:rsidP="00437164">
      <w:pPr>
        <w:pStyle w:val="ListParagraph"/>
        <w:numPr>
          <w:ilvl w:val="3"/>
          <w:numId w:val="4"/>
        </w:numPr>
        <w:tabs>
          <w:tab w:val="left" w:pos="1260"/>
        </w:tabs>
        <w:spacing w:before="10"/>
        <w:jc w:val="both"/>
        <w:rPr>
          <w:sz w:val="20"/>
        </w:rPr>
      </w:pPr>
      <w:r>
        <w:rPr>
          <w:sz w:val="20"/>
        </w:rPr>
        <w:t>Numbness of left arm</w:t>
      </w:r>
    </w:p>
    <w:p w14:paraId="123504B0" w14:textId="77777777" w:rsidR="0013148D" w:rsidRDefault="00C93035" w:rsidP="00437164">
      <w:pPr>
        <w:pStyle w:val="ListParagraph"/>
        <w:numPr>
          <w:ilvl w:val="3"/>
          <w:numId w:val="4"/>
        </w:numPr>
        <w:tabs>
          <w:tab w:val="left" w:pos="1260"/>
        </w:tabs>
        <w:spacing w:before="11"/>
        <w:jc w:val="both"/>
        <w:rPr>
          <w:sz w:val="20"/>
        </w:rPr>
      </w:pPr>
      <w:r>
        <w:rPr>
          <w:sz w:val="20"/>
        </w:rPr>
        <w:t>History of cognitive behavioral therapy</w:t>
      </w:r>
    </w:p>
    <w:p w14:paraId="17019846" w14:textId="77777777" w:rsidR="0013148D" w:rsidRDefault="0013148D">
      <w:pPr>
        <w:pStyle w:val="BodyText"/>
        <w:spacing w:before="3"/>
        <w:rPr>
          <w:sz w:val="18"/>
        </w:rPr>
      </w:pPr>
    </w:p>
    <w:p w14:paraId="2A546DF7" w14:textId="040B5648" w:rsidR="00764BFD" w:rsidRDefault="00C93035" w:rsidP="00151885">
      <w:pPr>
        <w:pStyle w:val="BodyText"/>
        <w:spacing w:line="249" w:lineRule="auto"/>
        <w:ind w:left="1060" w:right="119"/>
        <w:jc w:val="both"/>
      </w:pPr>
      <w:r>
        <w:t>The topic is the central component of clinical statements. The following are proposed principles for the topic of a clinical statement.</w:t>
      </w:r>
    </w:p>
    <w:p w14:paraId="41F9A873" w14:textId="77777777" w:rsidR="00764BFD" w:rsidRDefault="00764BFD" w:rsidP="00151885">
      <w:pPr>
        <w:pStyle w:val="BodyText"/>
        <w:spacing w:line="249" w:lineRule="auto"/>
        <w:ind w:left="1060" w:right="119"/>
        <w:jc w:val="both"/>
      </w:pPr>
    </w:p>
    <w:p w14:paraId="75702E4A" w14:textId="21C028A2" w:rsidR="0013148D" w:rsidRDefault="00C93035" w:rsidP="00151885">
      <w:pPr>
        <w:pStyle w:val="BodyText"/>
        <w:spacing w:line="249" w:lineRule="auto"/>
        <w:ind w:left="1060" w:right="119"/>
        <w:jc w:val="both"/>
      </w:pPr>
      <w:r>
        <w:rPr>
          <w:b/>
        </w:rPr>
        <w:t xml:space="preserve">Principle 1: </w:t>
      </w:r>
      <w:r>
        <w:t>The topic defines the action being performed or requested.</w:t>
      </w:r>
    </w:p>
    <w:p w14:paraId="6BACCC42" w14:textId="63E3950F" w:rsidR="0013148D" w:rsidRPr="00764BFD" w:rsidRDefault="00C93035" w:rsidP="00764BFD">
      <w:pPr>
        <w:tabs>
          <w:tab w:val="left" w:pos="1260"/>
        </w:tabs>
        <w:spacing w:before="47" w:line="249" w:lineRule="auto"/>
        <w:ind w:left="1060" w:right="119"/>
        <w:rPr>
          <w:sz w:val="20"/>
        </w:rPr>
      </w:pPr>
      <w:r w:rsidRPr="00764BFD">
        <w:rPr>
          <w:b/>
          <w:sz w:val="20"/>
        </w:rPr>
        <w:t xml:space="preserve">Principle 2: </w:t>
      </w:r>
      <w:r w:rsidRPr="00764BFD">
        <w:rPr>
          <w:sz w:val="20"/>
        </w:rPr>
        <w:t xml:space="preserve">The topic has to be able to exist on its own and still retain original intent </w:t>
      </w:r>
      <w:r w:rsidRPr="00764BFD">
        <w:rPr>
          <w:spacing w:val="-6"/>
          <w:sz w:val="20"/>
        </w:rPr>
        <w:t xml:space="preserve">and </w:t>
      </w:r>
      <w:r w:rsidRPr="00764BFD">
        <w:rPr>
          <w:sz w:val="20"/>
        </w:rPr>
        <w:t>clarity of meaning.</w:t>
      </w:r>
    </w:p>
    <w:p w14:paraId="5F24F816" w14:textId="1ED6A911" w:rsidR="0013148D" w:rsidRPr="00764BFD" w:rsidRDefault="00C93035" w:rsidP="00764BFD">
      <w:pPr>
        <w:tabs>
          <w:tab w:val="left" w:pos="1260"/>
        </w:tabs>
        <w:spacing w:before="39"/>
        <w:ind w:left="1060"/>
        <w:rPr>
          <w:sz w:val="20"/>
        </w:rPr>
      </w:pPr>
      <w:r w:rsidRPr="00764BFD">
        <w:rPr>
          <w:b/>
          <w:sz w:val="20"/>
        </w:rPr>
        <w:t xml:space="preserve">Principle 3: </w:t>
      </w:r>
      <w:r w:rsidRPr="00764BFD">
        <w:rPr>
          <w:sz w:val="20"/>
        </w:rPr>
        <w:t>The topic includes what is being measured or observed.</w:t>
      </w:r>
    </w:p>
    <w:p w14:paraId="284E446D" w14:textId="3092733E" w:rsidR="0013148D" w:rsidRPr="00764BFD" w:rsidRDefault="00C93035" w:rsidP="00764BFD">
      <w:pPr>
        <w:tabs>
          <w:tab w:val="left" w:pos="1260"/>
        </w:tabs>
        <w:spacing w:before="47"/>
        <w:ind w:left="1060"/>
        <w:rPr>
          <w:sz w:val="20"/>
        </w:rPr>
      </w:pPr>
      <w:r w:rsidRPr="00764BFD">
        <w:rPr>
          <w:b/>
          <w:sz w:val="20"/>
        </w:rPr>
        <w:t xml:space="preserve">Principle 4: </w:t>
      </w:r>
      <w:r w:rsidRPr="00764BFD">
        <w:rPr>
          <w:sz w:val="20"/>
        </w:rPr>
        <w:t>Each clinical statement may only have one topic.</w:t>
      </w:r>
    </w:p>
    <w:p w14:paraId="64AF4770" w14:textId="77777777" w:rsidR="0037390B" w:rsidRPr="0037390B" w:rsidRDefault="0037390B" w:rsidP="0037390B">
      <w:pPr>
        <w:tabs>
          <w:tab w:val="left" w:pos="1260"/>
        </w:tabs>
        <w:spacing w:before="47"/>
        <w:ind w:left="1060"/>
        <w:rPr>
          <w:sz w:val="20"/>
        </w:rPr>
      </w:pPr>
    </w:p>
    <w:p w14:paraId="5DA3DAAB" w14:textId="77777777" w:rsidR="0013148D" w:rsidRDefault="0013148D">
      <w:pPr>
        <w:pStyle w:val="BodyText"/>
        <w:spacing w:before="9"/>
        <w:rPr>
          <w:sz w:val="21"/>
        </w:rPr>
      </w:pPr>
    </w:p>
    <w:p w14:paraId="7208C07D" w14:textId="3BBC7962" w:rsidR="0013148D" w:rsidRDefault="0030693E" w:rsidP="008C2E69">
      <w:pPr>
        <w:pStyle w:val="Heading3"/>
      </w:pPr>
      <w:bookmarkStart w:id="131" w:name="4.1.8._circumstance"/>
      <w:bookmarkStart w:id="132" w:name="_Toc1824829"/>
      <w:bookmarkStart w:id="133" w:name="_Toc5180896"/>
      <w:bookmarkEnd w:id="131"/>
      <w:r>
        <w:t>C</w:t>
      </w:r>
      <w:r w:rsidR="00C93035">
        <w:t>ircumstance</w:t>
      </w:r>
      <w:bookmarkEnd w:id="132"/>
      <w:bookmarkEnd w:id="133"/>
    </w:p>
    <w:p w14:paraId="54CD6A9A" w14:textId="77777777" w:rsidR="0013148D" w:rsidRDefault="0013148D">
      <w:pPr>
        <w:pStyle w:val="BodyText"/>
        <w:spacing w:before="2"/>
        <w:rPr>
          <w:rFonts w:ascii="Arial"/>
          <w:b/>
          <w:sz w:val="26"/>
        </w:rPr>
      </w:pPr>
    </w:p>
    <w:p w14:paraId="22209EF7" w14:textId="77777777" w:rsidR="0013148D" w:rsidRDefault="00C93035">
      <w:pPr>
        <w:pStyle w:val="BodyText"/>
        <w:spacing w:before="8"/>
        <w:rPr>
          <w:b/>
          <w:sz w:val="18"/>
        </w:rPr>
      </w:pPr>
      <w:r>
        <w:rPr>
          <w:noProof/>
        </w:rPr>
        <w:drawing>
          <wp:anchor distT="0" distB="0" distL="0" distR="0" simplePos="0" relativeHeight="251637760" behindDoc="0" locked="0" layoutInCell="1" allowOverlap="1" wp14:anchorId="55E4AFDC" wp14:editId="3AF3FED4">
            <wp:simplePos x="0" y="0"/>
            <wp:positionH relativeFrom="page">
              <wp:posOffset>1524000</wp:posOffset>
            </wp:positionH>
            <wp:positionV relativeFrom="paragraph">
              <wp:posOffset>161336</wp:posOffset>
            </wp:positionV>
            <wp:extent cx="5372106" cy="4076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372106" cy="4076700"/>
                    </a:xfrm>
                    <a:prstGeom prst="rect">
                      <a:avLst/>
                    </a:prstGeom>
                  </pic:spPr>
                </pic:pic>
              </a:graphicData>
            </a:graphic>
          </wp:anchor>
        </w:drawing>
      </w:r>
    </w:p>
    <w:p w14:paraId="1FC6FF06" w14:textId="77777777" w:rsidR="00167442" w:rsidRDefault="00167442" w:rsidP="00167442">
      <w:pPr>
        <w:pStyle w:val="Caption"/>
      </w:pPr>
    </w:p>
    <w:p w14:paraId="21EC9838" w14:textId="639229F5" w:rsidR="00167442" w:rsidRDefault="00167442" w:rsidP="00167442">
      <w:pPr>
        <w:pStyle w:val="Caption"/>
        <w:jc w:val="center"/>
      </w:pPr>
      <w:bookmarkStart w:id="134" w:name="_Toc5178968"/>
      <w:r>
        <w:t xml:space="preserve">Figure </w:t>
      </w:r>
      <w:fldSimple w:instr=" SEQ Figure \* ARABIC ">
        <w:r w:rsidR="00716703">
          <w:rPr>
            <w:noProof/>
          </w:rPr>
          <w:t>4</w:t>
        </w:r>
      </w:fldSimple>
      <w:r>
        <w:t>: Circumstance and Subtypes</w:t>
      </w:r>
      <w:bookmarkEnd w:id="134"/>
    </w:p>
    <w:p w14:paraId="4D9F15E7" w14:textId="77777777" w:rsidR="00167442" w:rsidRDefault="00167442">
      <w:pPr>
        <w:pStyle w:val="BodyText"/>
        <w:spacing w:before="215" w:line="249" w:lineRule="auto"/>
        <w:ind w:left="1060"/>
      </w:pPr>
    </w:p>
    <w:p w14:paraId="199F77F1" w14:textId="5D9FB0FD" w:rsidR="00167442" w:rsidRDefault="00167442">
      <w:pPr>
        <w:pStyle w:val="BodyText"/>
        <w:spacing w:before="215" w:line="249" w:lineRule="auto"/>
        <w:ind w:left="1060"/>
      </w:pPr>
    </w:p>
    <w:p w14:paraId="5255D385" w14:textId="41A06797" w:rsidR="00B177D1" w:rsidRDefault="00B177D1">
      <w:pPr>
        <w:pStyle w:val="BodyText"/>
        <w:spacing w:before="215" w:line="249" w:lineRule="auto"/>
        <w:ind w:left="1060"/>
      </w:pPr>
    </w:p>
    <w:p w14:paraId="41B2D044" w14:textId="77777777" w:rsidR="00B177D1" w:rsidRDefault="00B177D1">
      <w:pPr>
        <w:pStyle w:val="BodyText"/>
        <w:spacing w:before="215" w:line="249" w:lineRule="auto"/>
        <w:ind w:left="1060"/>
      </w:pPr>
    </w:p>
    <w:p w14:paraId="7FF6B819" w14:textId="03EC9454" w:rsidR="00F34EE2" w:rsidRDefault="00C93035">
      <w:pPr>
        <w:pStyle w:val="BodyText"/>
        <w:spacing w:before="215" w:line="249" w:lineRule="auto"/>
        <w:ind w:left="1060"/>
      </w:pPr>
      <w:r>
        <w:t xml:space="preserve">Circumstances can describe </w:t>
      </w:r>
      <w:r>
        <w:rPr>
          <w:b/>
        </w:rPr>
        <w:t>HOW</w:t>
      </w:r>
      <w:r>
        <w:t xml:space="preserve">, </w:t>
      </w:r>
      <w:r>
        <w:rPr>
          <w:b/>
        </w:rPr>
        <w:t xml:space="preserve">WHY </w:t>
      </w:r>
      <w:r>
        <w:t xml:space="preserve">and </w:t>
      </w:r>
      <w:r>
        <w:rPr>
          <w:b/>
        </w:rPr>
        <w:t xml:space="preserve">WHEN </w:t>
      </w:r>
      <w:r>
        <w:t xml:space="preserve">a requested or performed action will be or was carried out. </w:t>
      </w:r>
    </w:p>
    <w:p w14:paraId="260302E7" w14:textId="77777777" w:rsidR="00B177D1" w:rsidRPr="00B177D1" w:rsidRDefault="00B177D1">
      <w:pPr>
        <w:pStyle w:val="BodyText"/>
        <w:spacing w:before="215" w:line="249" w:lineRule="auto"/>
        <w:ind w:left="1060"/>
      </w:pPr>
    </w:p>
    <w:p w14:paraId="6B7AA417" w14:textId="5BE93E95"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1:</w:t>
      </w:r>
      <w:r w:rsidRPr="00764BFD">
        <w:rPr>
          <w:sz w:val="20"/>
          <w:szCs w:val="20"/>
        </w:rPr>
        <w:t xml:space="preserve"> </w:t>
      </w:r>
      <w:r w:rsidR="00B177D1" w:rsidRPr="00764BFD">
        <w:rPr>
          <w:sz w:val="20"/>
          <w:szCs w:val="20"/>
        </w:rPr>
        <w:t>Circumstances</w:t>
      </w:r>
      <w:r w:rsidRPr="00764BFD">
        <w:rPr>
          <w:sz w:val="20"/>
          <w:szCs w:val="20"/>
        </w:rPr>
        <w:t xml:space="preserve"> refine or further qualify the topic. </w:t>
      </w:r>
    </w:p>
    <w:p w14:paraId="27B7AF0B" w14:textId="5023C557"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2:</w:t>
      </w:r>
      <w:r w:rsidRPr="00764BFD">
        <w:rPr>
          <w:sz w:val="20"/>
          <w:szCs w:val="20"/>
        </w:rPr>
        <w:t xml:space="preserve"> Not every </w:t>
      </w:r>
      <w:r w:rsidR="00B177D1" w:rsidRPr="00764BFD">
        <w:rPr>
          <w:sz w:val="20"/>
          <w:szCs w:val="20"/>
        </w:rPr>
        <w:t xml:space="preserve">request for </w:t>
      </w:r>
      <w:r w:rsidRPr="00764BFD">
        <w:rPr>
          <w:sz w:val="20"/>
          <w:szCs w:val="20"/>
        </w:rPr>
        <w:t xml:space="preserve">action or </w:t>
      </w:r>
      <w:r w:rsidR="00B177D1" w:rsidRPr="00764BFD">
        <w:rPr>
          <w:sz w:val="20"/>
          <w:szCs w:val="20"/>
        </w:rPr>
        <w:t>performance of action</w:t>
      </w:r>
      <w:r w:rsidRPr="00764BFD">
        <w:rPr>
          <w:sz w:val="20"/>
          <w:szCs w:val="20"/>
        </w:rPr>
        <w:t xml:space="preserve"> requires </w:t>
      </w:r>
      <w:r w:rsidR="00B177D1" w:rsidRPr="00764BFD">
        <w:rPr>
          <w:sz w:val="20"/>
          <w:szCs w:val="20"/>
        </w:rPr>
        <w:t>circumstances</w:t>
      </w:r>
      <w:r w:rsidRPr="00764BFD">
        <w:rPr>
          <w:sz w:val="20"/>
          <w:szCs w:val="20"/>
        </w:rPr>
        <w:t xml:space="preserve"> to be sufficiently defined.</w:t>
      </w:r>
    </w:p>
    <w:p w14:paraId="72A24E51" w14:textId="28408F4F"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3:</w:t>
      </w:r>
      <w:r w:rsidRPr="00764BFD">
        <w:rPr>
          <w:sz w:val="20"/>
          <w:szCs w:val="20"/>
        </w:rPr>
        <w:t xml:space="preserve"> A </w:t>
      </w:r>
      <w:r w:rsidR="00B177D1" w:rsidRPr="00764BFD">
        <w:rPr>
          <w:sz w:val="20"/>
          <w:szCs w:val="20"/>
        </w:rPr>
        <w:t>circumstance</w:t>
      </w:r>
      <w:r w:rsidRPr="00764BFD">
        <w:rPr>
          <w:sz w:val="20"/>
          <w:szCs w:val="20"/>
        </w:rPr>
        <w:t xml:space="preserve"> has a key and a value, where the value can be a concept or a numeric range with unit.</w:t>
      </w:r>
    </w:p>
    <w:p w14:paraId="57A36FA9" w14:textId="576B3520"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4:</w:t>
      </w:r>
      <w:r w:rsidRPr="00764BFD">
        <w:rPr>
          <w:sz w:val="20"/>
          <w:szCs w:val="20"/>
        </w:rPr>
        <w:t xml:space="preserve"> A </w:t>
      </w:r>
      <w:r w:rsidR="00B177D1" w:rsidRPr="00764BFD">
        <w:rPr>
          <w:sz w:val="20"/>
          <w:szCs w:val="20"/>
        </w:rPr>
        <w:t>circumstance</w:t>
      </w:r>
      <w:r w:rsidRPr="00764BFD">
        <w:rPr>
          <w:sz w:val="20"/>
          <w:szCs w:val="20"/>
        </w:rPr>
        <w:t xml:space="preserve"> can also be given a defining category such as a prerequisite or technique.</w:t>
      </w:r>
    </w:p>
    <w:p w14:paraId="33FF9883" w14:textId="77777777" w:rsidR="00356F4A" w:rsidRPr="00764BFD" w:rsidRDefault="00356F4A" w:rsidP="00356F4A">
      <w:pPr>
        <w:ind w:left="1080"/>
        <w:rPr>
          <w:sz w:val="20"/>
          <w:szCs w:val="20"/>
        </w:rPr>
      </w:pPr>
    </w:p>
    <w:p w14:paraId="6F8AA591" w14:textId="77777777" w:rsidR="00356F4A" w:rsidRPr="00764BFD" w:rsidRDefault="00356F4A" w:rsidP="00437164">
      <w:pPr>
        <w:pStyle w:val="ListParagraph"/>
        <w:widowControl/>
        <w:numPr>
          <w:ilvl w:val="0"/>
          <w:numId w:val="20"/>
        </w:numPr>
        <w:autoSpaceDE/>
        <w:autoSpaceDN/>
        <w:rPr>
          <w:sz w:val="20"/>
          <w:szCs w:val="20"/>
        </w:rPr>
      </w:pPr>
      <w:r w:rsidRPr="00764BFD">
        <w:rPr>
          <w:b/>
          <w:sz w:val="20"/>
          <w:szCs w:val="20"/>
        </w:rPr>
        <w:t>Prerequisite</w:t>
      </w:r>
      <w:r w:rsidRPr="00764BFD">
        <w:rPr>
          <w:sz w:val="20"/>
          <w:szCs w:val="20"/>
        </w:rPr>
        <w:t xml:space="preserve">: </w:t>
      </w:r>
    </w:p>
    <w:p w14:paraId="34FE8C8F"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w:t>
      </w:r>
      <w:r w:rsidRPr="00764BFD">
        <w:rPr>
          <w:b/>
          <w:sz w:val="20"/>
          <w:szCs w:val="20"/>
        </w:rPr>
        <w:t>state</w:t>
      </w:r>
      <w:r w:rsidRPr="00764BFD">
        <w:rPr>
          <w:sz w:val="20"/>
          <w:szCs w:val="20"/>
        </w:rPr>
        <w:t xml:space="preserve"> that </w:t>
      </w:r>
      <w:r w:rsidRPr="00764BFD">
        <w:rPr>
          <w:b/>
          <w:sz w:val="20"/>
          <w:szCs w:val="20"/>
        </w:rPr>
        <w:t>must</w:t>
      </w:r>
      <w:r w:rsidRPr="00764BFD">
        <w:rPr>
          <w:sz w:val="20"/>
          <w:szCs w:val="20"/>
        </w:rPr>
        <w:t xml:space="preserve"> exist before something else can happen or be done.</w:t>
      </w:r>
    </w:p>
    <w:p w14:paraId="0997971C" w14:textId="370A21CE"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must exist can prior to the performance of the action</w:t>
      </w:r>
    </w:p>
    <w:p w14:paraId="36EFE8C8"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that must exist pertains to</w:t>
      </w:r>
    </w:p>
    <w:p w14:paraId="2CC22390" w14:textId="77777777"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subject of record (e.g. patient)</w:t>
      </w:r>
    </w:p>
    <w:p w14:paraId="2EDB1C29" w14:textId="771947B1"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environment (e.g. necessary room temperature, required time of day)</w:t>
      </w:r>
    </w:p>
    <w:p w14:paraId="52EA9FDA" w14:textId="77777777" w:rsidR="00081EDB" w:rsidRPr="00764BFD" w:rsidRDefault="00081EDB" w:rsidP="00437164">
      <w:pPr>
        <w:pStyle w:val="ListParagraph"/>
        <w:widowControl/>
        <w:numPr>
          <w:ilvl w:val="2"/>
          <w:numId w:val="20"/>
        </w:numPr>
        <w:autoSpaceDE/>
        <w:autoSpaceDN/>
        <w:rPr>
          <w:sz w:val="20"/>
          <w:szCs w:val="20"/>
        </w:rPr>
      </w:pPr>
      <w:r w:rsidRPr="00764BFD">
        <w:rPr>
          <w:sz w:val="20"/>
          <w:szCs w:val="20"/>
        </w:rPr>
        <w:t>A prerequisite is separable from the topic and can be expressed as a stand-alone clinical statement</w:t>
      </w:r>
    </w:p>
    <w:p w14:paraId="1FE05B79" w14:textId="00120330" w:rsidR="00081EDB" w:rsidRPr="00764BFD" w:rsidRDefault="00081EDB"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with patient in sitting position. </w:t>
      </w:r>
      <w:r w:rsidRPr="00764BFD">
        <w:rPr>
          <w:i/>
          <w:sz w:val="20"/>
          <w:szCs w:val="20"/>
        </w:rPr>
        <w:t>“Patient in sitting position”</w:t>
      </w:r>
      <w:r w:rsidR="0055136C" w:rsidRPr="00764BFD">
        <w:rPr>
          <w:sz w:val="20"/>
          <w:szCs w:val="20"/>
        </w:rPr>
        <w:t xml:space="preserve"> is </w:t>
      </w:r>
      <w:r w:rsidRPr="00764BFD">
        <w:rPr>
          <w:sz w:val="20"/>
          <w:szCs w:val="20"/>
        </w:rPr>
        <w:t>separable from the topic and exists prior to the performance of the action and therefore constitutes a prerequisite.</w:t>
      </w:r>
    </w:p>
    <w:p w14:paraId="38B77159" w14:textId="77777777" w:rsidR="00081EDB" w:rsidRPr="00764BFD" w:rsidRDefault="00081EDB" w:rsidP="00081EDB">
      <w:pPr>
        <w:widowControl/>
        <w:autoSpaceDE/>
        <w:autoSpaceDN/>
        <w:ind w:left="2880"/>
        <w:rPr>
          <w:sz w:val="20"/>
          <w:szCs w:val="20"/>
        </w:rPr>
      </w:pPr>
    </w:p>
    <w:p w14:paraId="26D42A5C" w14:textId="77777777" w:rsidR="00356F4A" w:rsidRPr="00764BFD" w:rsidRDefault="00356F4A" w:rsidP="00437164">
      <w:pPr>
        <w:pStyle w:val="ListParagraph"/>
        <w:widowControl/>
        <w:numPr>
          <w:ilvl w:val="0"/>
          <w:numId w:val="20"/>
        </w:numPr>
        <w:autoSpaceDE/>
        <w:autoSpaceDN/>
        <w:rPr>
          <w:b/>
          <w:sz w:val="20"/>
          <w:szCs w:val="20"/>
        </w:rPr>
      </w:pPr>
      <w:r w:rsidRPr="00764BFD">
        <w:rPr>
          <w:b/>
          <w:sz w:val="20"/>
          <w:szCs w:val="20"/>
        </w:rPr>
        <w:t>Technique:</w:t>
      </w:r>
    </w:p>
    <w:p w14:paraId="3469E09E"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device used, a method applied, or a temporary state in which the patient was </w:t>
      </w:r>
      <w:r w:rsidRPr="00764BFD">
        <w:rPr>
          <w:b/>
          <w:sz w:val="20"/>
          <w:szCs w:val="20"/>
        </w:rPr>
        <w:t>actively</w:t>
      </w:r>
      <w:r w:rsidRPr="00764BFD">
        <w:rPr>
          <w:sz w:val="20"/>
          <w:szCs w:val="20"/>
        </w:rPr>
        <w:t xml:space="preserve"> placed </w:t>
      </w:r>
      <w:r w:rsidRPr="00764BFD">
        <w:rPr>
          <w:b/>
          <w:sz w:val="20"/>
          <w:szCs w:val="20"/>
        </w:rPr>
        <w:t>during</w:t>
      </w:r>
      <w:r w:rsidRPr="00764BFD">
        <w:rPr>
          <w:sz w:val="20"/>
          <w:szCs w:val="20"/>
        </w:rPr>
        <w:t xml:space="preserve"> performance of the action. </w:t>
      </w:r>
    </w:p>
    <w:p w14:paraId="5CDAD507"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 xml:space="preserve">Actions can be performed by various techniques. As opposed to the action itself, which is </w:t>
      </w:r>
      <w:r w:rsidRPr="00764BFD">
        <w:rPr>
          <w:i/>
          <w:sz w:val="20"/>
          <w:szCs w:val="20"/>
          <w:u w:val="single"/>
        </w:rPr>
        <w:t>what</w:t>
      </w:r>
      <w:r w:rsidRPr="00764BFD">
        <w:rPr>
          <w:sz w:val="20"/>
          <w:szCs w:val="20"/>
        </w:rPr>
        <w:t xml:space="preserve"> is carried out, the technique defines </w:t>
      </w:r>
      <w:r w:rsidRPr="00764BFD">
        <w:rPr>
          <w:i/>
          <w:sz w:val="20"/>
          <w:szCs w:val="20"/>
          <w:u w:val="single"/>
        </w:rPr>
        <w:t>how</w:t>
      </w:r>
      <w:r w:rsidRPr="00764BFD">
        <w:rPr>
          <w:sz w:val="20"/>
          <w:szCs w:val="20"/>
        </w:rPr>
        <w:t xml:space="preserve"> the action is done in general or in a particular instance.</w:t>
      </w:r>
    </w:p>
    <w:p w14:paraId="522B6042" w14:textId="321F4ADC"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use of the device or the method that is applied must start during the performance of the action</w:t>
      </w:r>
      <w:r w:rsidR="00817A36" w:rsidRPr="00764BFD">
        <w:rPr>
          <w:sz w:val="20"/>
          <w:szCs w:val="20"/>
        </w:rPr>
        <w:t>.</w:t>
      </w:r>
    </w:p>
    <w:p w14:paraId="04CB14C1" w14:textId="35303A86" w:rsidR="00081EDB" w:rsidRPr="00764BFD" w:rsidRDefault="00081EDB" w:rsidP="00437164">
      <w:pPr>
        <w:pStyle w:val="ListParagraph"/>
        <w:widowControl/>
        <w:numPr>
          <w:ilvl w:val="2"/>
          <w:numId w:val="20"/>
        </w:numPr>
        <w:autoSpaceDE/>
        <w:autoSpaceDN/>
        <w:rPr>
          <w:sz w:val="20"/>
          <w:szCs w:val="20"/>
        </w:rPr>
      </w:pPr>
      <w:r w:rsidRPr="00764BFD">
        <w:rPr>
          <w:sz w:val="20"/>
          <w:szCs w:val="20"/>
        </w:rPr>
        <w:t>A technique is inseparable from the topic and cannot be expressed as a stand-alone clinical statement.</w:t>
      </w:r>
    </w:p>
    <w:p w14:paraId="1641F595" w14:textId="44AC32C2" w:rsidR="00C53011" w:rsidRPr="00764BFD" w:rsidRDefault="00C53011"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on right brachial artery. </w:t>
      </w:r>
      <w:r w:rsidRPr="00764BFD">
        <w:rPr>
          <w:i/>
          <w:sz w:val="20"/>
          <w:szCs w:val="20"/>
        </w:rPr>
        <w:t>“Taken on right brachial artery”</w:t>
      </w:r>
      <w:r w:rsidRPr="00764BFD">
        <w:rPr>
          <w:sz w:val="20"/>
          <w:szCs w:val="20"/>
        </w:rPr>
        <w:t xml:space="preserve"> is inseparable from the topic and cannot be expressed as a stand-alone clinical statement. It therefore constitutes a technique.</w:t>
      </w:r>
    </w:p>
    <w:p w14:paraId="587F2FA3" w14:textId="2AB88955" w:rsidR="0013148D" w:rsidRDefault="00C93035">
      <w:pPr>
        <w:pStyle w:val="BodyText"/>
        <w:spacing w:before="215" w:line="249" w:lineRule="auto"/>
        <w:ind w:left="1060"/>
      </w:pPr>
      <w:r>
        <w:t>Requests and performances have some shared circumstances:</w:t>
      </w:r>
    </w:p>
    <w:p w14:paraId="22536C1D" w14:textId="77777777" w:rsidR="0013148D" w:rsidRDefault="0013148D">
      <w:pPr>
        <w:pStyle w:val="BodyText"/>
        <w:spacing w:before="9"/>
      </w:pPr>
    </w:p>
    <w:p w14:paraId="75675D96" w14:textId="77777777" w:rsidR="0013148D" w:rsidRDefault="00C93035" w:rsidP="00437164">
      <w:pPr>
        <w:pStyle w:val="ListParagraph"/>
        <w:numPr>
          <w:ilvl w:val="3"/>
          <w:numId w:val="4"/>
        </w:numPr>
        <w:tabs>
          <w:tab w:val="left" w:pos="1260"/>
        </w:tabs>
        <w:spacing w:line="249" w:lineRule="auto"/>
        <w:ind w:right="118"/>
        <w:rPr>
          <w:sz w:val="20"/>
        </w:rPr>
      </w:pPr>
      <w:r>
        <w:rPr>
          <w:sz w:val="20"/>
        </w:rPr>
        <w:t xml:space="preserve">Timing: </w:t>
      </w:r>
      <w:r>
        <w:rPr>
          <w:b/>
          <w:sz w:val="20"/>
        </w:rPr>
        <w:t xml:space="preserve">WHEN </w:t>
      </w:r>
      <w:r>
        <w:rPr>
          <w:sz w:val="20"/>
        </w:rPr>
        <w:t xml:space="preserve">a requested action should be performed or </w:t>
      </w:r>
      <w:r>
        <w:rPr>
          <w:b/>
          <w:sz w:val="20"/>
        </w:rPr>
        <w:t xml:space="preserve">WHEN </w:t>
      </w:r>
      <w:r>
        <w:rPr>
          <w:sz w:val="20"/>
        </w:rPr>
        <w:t>an observed finding or disorder was present or absent.</w:t>
      </w:r>
    </w:p>
    <w:p w14:paraId="197E4785" w14:textId="77777777" w:rsidR="0013148D" w:rsidRDefault="0013148D">
      <w:pPr>
        <w:pStyle w:val="BodyText"/>
        <w:spacing w:before="8"/>
      </w:pPr>
    </w:p>
    <w:p w14:paraId="1C8A6EE5" w14:textId="77777777" w:rsidR="0013148D" w:rsidRDefault="00C93035" w:rsidP="00437164">
      <w:pPr>
        <w:pStyle w:val="ListParagraph"/>
        <w:numPr>
          <w:ilvl w:val="4"/>
          <w:numId w:val="4"/>
        </w:numPr>
        <w:tabs>
          <w:tab w:val="left" w:pos="1460"/>
        </w:tabs>
        <w:spacing w:before="1"/>
        <w:rPr>
          <w:sz w:val="20"/>
        </w:rPr>
      </w:pPr>
      <w:r>
        <w:rPr>
          <w:sz w:val="20"/>
        </w:rPr>
        <w:t>Examples:</w:t>
      </w:r>
    </w:p>
    <w:p w14:paraId="05CCF5CD" w14:textId="77777777" w:rsidR="0013148D" w:rsidRDefault="00C93035" w:rsidP="00437164">
      <w:pPr>
        <w:pStyle w:val="ListParagraph"/>
        <w:numPr>
          <w:ilvl w:val="5"/>
          <w:numId w:val="4"/>
        </w:numPr>
        <w:tabs>
          <w:tab w:val="left" w:pos="1660"/>
        </w:tabs>
        <w:spacing w:before="47"/>
        <w:rPr>
          <w:sz w:val="20"/>
        </w:rPr>
      </w:pPr>
      <w:r>
        <w:rPr>
          <w:sz w:val="20"/>
        </w:rPr>
        <w:t>Cardiology Consult in 2 weeks</w:t>
      </w:r>
    </w:p>
    <w:p w14:paraId="22FE6C34" w14:textId="2E44964B" w:rsidR="0013148D" w:rsidRDefault="00C93035" w:rsidP="00437164">
      <w:pPr>
        <w:pStyle w:val="ListParagraph"/>
        <w:numPr>
          <w:ilvl w:val="5"/>
          <w:numId w:val="4"/>
        </w:numPr>
        <w:tabs>
          <w:tab w:val="left" w:pos="1660"/>
        </w:tabs>
        <w:spacing w:before="47"/>
        <w:rPr>
          <w:sz w:val="20"/>
        </w:rPr>
      </w:pPr>
      <w:r>
        <w:rPr>
          <w:sz w:val="20"/>
        </w:rPr>
        <w:t>Breast cancer screening 3 months ago</w:t>
      </w:r>
    </w:p>
    <w:p w14:paraId="18467D30" w14:textId="77777777" w:rsidR="00DD33EE" w:rsidRPr="00DD33EE" w:rsidRDefault="00DD33EE" w:rsidP="00DD33EE">
      <w:pPr>
        <w:tabs>
          <w:tab w:val="left" w:pos="1660"/>
        </w:tabs>
        <w:spacing w:before="47"/>
        <w:ind w:left="1460"/>
        <w:rPr>
          <w:sz w:val="20"/>
        </w:rPr>
      </w:pPr>
    </w:p>
    <w:p w14:paraId="0FF9BAB5" w14:textId="6C2FA685" w:rsidR="00DD33EE" w:rsidRPr="007616CE" w:rsidRDefault="00DD33EE" w:rsidP="00437164">
      <w:pPr>
        <w:pStyle w:val="ListParagraph"/>
        <w:numPr>
          <w:ilvl w:val="3"/>
          <w:numId w:val="4"/>
        </w:numPr>
        <w:tabs>
          <w:tab w:val="left" w:pos="1260"/>
        </w:tabs>
        <w:spacing w:line="249" w:lineRule="auto"/>
        <w:ind w:right="118"/>
        <w:rPr>
          <w:sz w:val="20"/>
        </w:rPr>
      </w:pPr>
      <w:r w:rsidRPr="007616CE">
        <w:rPr>
          <w:sz w:val="20"/>
        </w:rPr>
        <w:t xml:space="preserve">Purpose: </w:t>
      </w:r>
      <w:r w:rsidRPr="007616CE">
        <w:rPr>
          <w:b/>
          <w:sz w:val="20"/>
        </w:rPr>
        <w:t>WHY</w:t>
      </w:r>
      <w:r w:rsidRPr="007616CE">
        <w:rPr>
          <w:sz w:val="20"/>
        </w:rPr>
        <w:t xml:space="preserve"> an action </w:t>
      </w:r>
      <w:r w:rsidR="007616CE" w:rsidRPr="007616CE">
        <w:rPr>
          <w:sz w:val="20"/>
        </w:rPr>
        <w:t>was performed or requested</w:t>
      </w:r>
    </w:p>
    <w:p w14:paraId="7B14230A" w14:textId="77777777" w:rsidR="007616CE" w:rsidRPr="007616CE" w:rsidRDefault="007616CE" w:rsidP="007616CE">
      <w:pPr>
        <w:pStyle w:val="BodyText"/>
      </w:pPr>
    </w:p>
    <w:p w14:paraId="75CD9DE7" w14:textId="4E12241C" w:rsidR="007616CE" w:rsidRDefault="007616CE" w:rsidP="00437164">
      <w:pPr>
        <w:pStyle w:val="ListParagraph"/>
        <w:numPr>
          <w:ilvl w:val="4"/>
          <w:numId w:val="4"/>
        </w:numPr>
        <w:tabs>
          <w:tab w:val="left" w:pos="1460"/>
        </w:tabs>
        <w:spacing w:before="1"/>
        <w:rPr>
          <w:sz w:val="20"/>
        </w:rPr>
      </w:pPr>
      <w:r w:rsidRPr="007616CE">
        <w:rPr>
          <w:sz w:val="20"/>
        </w:rPr>
        <w:t>Examples:</w:t>
      </w:r>
    </w:p>
    <w:p w14:paraId="290037FD" w14:textId="53F5D5EB" w:rsidR="007616CE" w:rsidRDefault="007616CE" w:rsidP="00437164">
      <w:pPr>
        <w:pStyle w:val="ListParagraph"/>
        <w:numPr>
          <w:ilvl w:val="5"/>
          <w:numId w:val="4"/>
        </w:numPr>
        <w:tabs>
          <w:tab w:val="left" w:pos="1660"/>
        </w:tabs>
        <w:spacing w:before="47"/>
        <w:rPr>
          <w:sz w:val="20"/>
        </w:rPr>
      </w:pPr>
      <w:r>
        <w:rPr>
          <w:sz w:val="20"/>
        </w:rPr>
        <w:t>Ibuprofen 400 mg oral tables for back pain</w:t>
      </w:r>
    </w:p>
    <w:p w14:paraId="191C79DB" w14:textId="740F658D" w:rsidR="007616CE" w:rsidRPr="007616CE" w:rsidRDefault="007616CE" w:rsidP="00437164">
      <w:pPr>
        <w:pStyle w:val="ListParagraph"/>
        <w:numPr>
          <w:ilvl w:val="5"/>
          <w:numId w:val="4"/>
        </w:numPr>
        <w:tabs>
          <w:tab w:val="left" w:pos="1660"/>
        </w:tabs>
        <w:spacing w:before="47"/>
        <w:rPr>
          <w:sz w:val="20"/>
        </w:rPr>
      </w:pPr>
      <w:r>
        <w:rPr>
          <w:sz w:val="20"/>
        </w:rPr>
        <w:t xml:space="preserve">Physical therapy 3 times/week for mobilization </w:t>
      </w:r>
    </w:p>
    <w:p w14:paraId="1AD4AB95" w14:textId="77777777" w:rsidR="007616CE" w:rsidRPr="007616CE" w:rsidRDefault="007616CE" w:rsidP="007616CE">
      <w:pPr>
        <w:pStyle w:val="BodyText"/>
      </w:pPr>
    </w:p>
    <w:p w14:paraId="2A5D4E0C" w14:textId="3BBD8B4B" w:rsidR="00F34EE2" w:rsidRDefault="00DD33EE" w:rsidP="007616CE">
      <w:pPr>
        <w:pStyle w:val="BodyText"/>
      </w:pPr>
      <w:r>
        <w:t>Other c</w:t>
      </w:r>
      <w:r w:rsidR="00C93035" w:rsidRPr="008F0B07">
        <w:t>ircumstances are specific to requests or performances.</w:t>
      </w:r>
      <w:bookmarkStart w:id="135" w:name="4.1.8.1._RequestCircumstance"/>
      <w:bookmarkEnd w:id="135"/>
    </w:p>
    <w:p w14:paraId="09D9049F" w14:textId="77777777" w:rsidR="00CB3B31" w:rsidRDefault="00CB3B31" w:rsidP="00F34EE2">
      <w:pPr>
        <w:pStyle w:val="BodyText"/>
      </w:pPr>
    </w:p>
    <w:p w14:paraId="3334704C" w14:textId="77777777" w:rsidR="00FB2590" w:rsidRPr="00FB2590" w:rsidRDefault="00C93035" w:rsidP="00437164">
      <w:pPr>
        <w:pStyle w:val="BodyText"/>
        <w:numPr>
          <w:ilvl w:val="0"/>
          <w:numId w:val="21"/>
        </w:numPr>
        <w:spacing w:before="221" w:line="249" w:lineRule="auto"/>
        <w:ind w:left="1060" w:right="113"/>
        <w:rPr>
          <w:b/>
          <w:sz w:val="24"/>
          <w:szCs w:val="24"/>
        </w:rPr>
      </w:pPr>
      <w:r w:rsidRPr="00FB2590">
        <w:rPr>
          <w:rFonts w:ascii="Arial" w:hAnsi="Arial" w:cs="Arial"/>
          <w:b/>
          <w:sz w:val="24"/>
          <w:szCs w:val="24"/>
        </w:rPr>
        <w:t>RequestCircumstance</w:t>
      </w:r>
    </w:p>
    <w:p w14:paraId="3251591C" w14:textId="05E166E1" w:rsidR="0013148D" w:rsidRDefault="00C93035" w:rsidP="00FB2590">
      <w:pPr>
        <w:pStyle w:val="BodyText"/>
        <w:spacing w:before="221" w:line="249" w:lineRule="auto"/>
        <w:ind w:left="700" w:right="113"/>
      </w:pPr>
      <w:r>
        <w:t xml:space="preserve">Request circumstance further specifies </w:t>
      </w:r>
      <w:r w:rsidRPr="00FB2590">
        <w:rPr>
          <w:b/>
        </w:rPr>
        <w:t xml:space="preserve">HOW </w:t>
      </w:r>
      <w:r>
        <w:t>a requested action is to be performed, e.g. how often or how long.</w:t>
      </w:r>
    </w:p>
    <w:p w14:paraId="75D45744" w14:textId="77777777" w:rsidR="0013148D" w:rsidRDefault="0013148D">
      <w:pPr>
        <w:pStyle w:val="BodyText"/>
        <w:spacing w:before="8"/>
        <w:rPr>
          <w:sz w:val="21"/>
        </w:rPr>
      </w:pPr>
    </w:p>
    <w:p w14:paraId="15AF2972" w14:textId="77777777" w:rsidR="0013148D" w:rsidRDefault="00C93035">
      <w:pPr>
        <w:pStyle w:val="BodyText"/>
        <w:spacing w:before="9"/>
        <w:rPr>
          <w:b/>
          <w:sz w:val="15"/>
        </w:rPr>
      </w:pPr>
      <w:r>
        <w:rPr>
          <w:noProof/>
        </w:rPr>
        <w:drawing>
          <wp:anchor distT="0" distB="0" distL="0" distR="0" simplePos="0" relativeHeight="251633664" behindDoc="0" locked="0" layoutInCell="1" allowOverlap="1" wp14:anchorId="1D508D21" wp14:editId="3D83D199">
            <wp:simplePos x="0" y="0"/>
            <wp:positionH relativeFrom="page">
              <wp:posOffset>1584671</wp:posOffset>
            </wp:positionH>
            <wp:positionV relativeFrom="paragraph">
              <wp:posOffset>140414</wp:posOffset>
            </wp:positionV>
            <wp:extent cx="5265350" cy="11964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265350" cy="1196435"/>
                    </a:xfrm>
                    <a:prstGeom prst="rect">
                      <a:avLst/>
                    </a:prstGeom>
                  </pic:spPr>
                </pic:pic>
              </a:graphicData>
            </a:graphic>
          </wp:anchor>
        </w:drawing>
      </w:r>
    </w:p>
    <w:p w14:paraId="38B85076" w14:textId="77777777" w:rsidR="00167442" w:rsidRDefault="00167442" w:rsidP="00167442">
      <w:pPr>
        <w:pStyle w:val="Caption"/>
      </w:pPr>
    </w:p>
    <w:p w14:paraId="7BD5BE5F" w14:textId="0973EB71" w:rsidR="0013148D" w:rsidRDefault="00167442" w:rsidP="00167442">
      <w:pPr>
        <w:pStyle w:val="Caption"/>
        <w:jc w:val="center"/>
        <w:rPr>
          <w:b/>
          <w:sz w:val="32"/>
        </w:rPr>
      </w:pPr>
      <w:bookmarkStart w:id="136" w:name="_Toc5178969"/>
      <w:r>
        <w:t xml:space="preserve">Figure </w:t>
      </w:r>
      <w:fldSimple w:instr=" SEQ Figure \* ARABIC ">
        <w:r w:rsidR="00716703">
          <w:rPr>
            <w:noProof/>
          </w:rPr>
          <w:t>5</w:t>
        </w:r>
      </w:fldSimple>
      <w:r>
        <w:t>: RequestCircumstance</w:t>
      </w:r>
      <w:bookmarkEnd w:id="136"/>
    </w:p>
    <w:p w14:paraId="536E5558" w14:textId="4ACCE2B7" w:rsidR="00167442" w:rsidRDefault="00167442">
      <w:pPr>
        <w:pStyle w:val="BodyText"/>
        <w:spacing w:before="7"/>
        <w:rPr>
          <w:b/>
          <w:sz w:val="32"/>
        </w:rPr>
      </w:pPr>
    </w:p>
    <w:p w14:paraId="312266D7" w14:textId="77777777" w:rsidR="00167442" w:rsidRDefault="00167442">
      <w:pPr>
        <w:pStyle w:val="BodyText"/>
        <w:spacing w:before="7"/>
        <w:rPr>
          <w:b/>
          <w:sz w:val="32"/>
        </w:rPr>
      </w:pPr>
    </w:p>
    <w:p w14:paraId="51F5390C" w14:textId="72F1889F" w:rsidR="0013148D"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7" w:name="4.1.8.1.1._conditionalTrigger"/>
      <w:bookmarkEnd w:id="137"/>
      <w:r w:rsidRPr="00FB2590">
        <w:rPr>
          <w:rFonts w:ascii="Arial" w:hAnsi="Arial" w:cs="Arial"/>
          <w:b/>
          <w:sz w:val="24"/>
          <w:szCs w:val="24"/>
        </w:rPr>
        <w:t>conditionalTrigger</w:t>
      </w:r>
    </w:p>
    <w:p w14:paraId="479A68FC" w14:textId="77777777" w:rsidR="0013148D" w:rsidRDefault="0013148D">
      <w:pPr>
        <w:pStyle w:val="BodyText"/>
        <w:spacing w:before="9"/>
        <w:rPr>
          <w:rFonts w:ascii="Arial"/>
          <w:b/>
          <w:sz w:val="18"/>
        </w:rPr>
      </w:pPr>
    </w:p>
    <w:p w14:paraId="09BA6D68" w14:textId="77777777" w:rsidR="0013148D" w:rsidRDefault="00C93035">
      <w:pPr>
        <w:pStyle w:val="BodyText"/>
        <w:ind w:left="1060"/>
      </w:pPr>
      <w:r w:rsidRPr="007B570C">
        <w:rPr>
          <w:highlight w:val="yellow"/>
        </w:rPr>
        <w:t>TBD</w:t>
      </w:r>
    </w:p>
    <w:p w14:paraId="5003EACC" w14:textId="77777777" w:rsidR="0013148D" w:rsidRDefault="0013148D">
      <w:pPr>
        <w:pStyle w:val="BodyText"/>
        <w:spacing w:before="5"/>
        <w:rPr>
          <w:sz w:val="19"/>
        </w:rPr>
      </w:pPr>
    </w:p>
    <w:p w14:paraId="7E5994DC" w14:textId="52DFCD53"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8" w:name="4.1.8.1.2._requestedParticipant"/>
      <w:bookmarkEnd w:id="138"/>
      <w:r w:rsidRPr="00FB2590">
        <w:rPr>
          <w:rFonts w:ascii="Arial" w:hAnsi="Arial" w:cs="Arial"/>
          <w:b/>
          <w:sz w:val="24"/>
          <w:szCs w:val="24"/>
        </w:rPr>
        <w:t>requestedParticipant</w:t>
      </w:r>
    </w:p>
    <w:p w14:paraId="415380E8" w14:textId="1124D6FE" w:rsidR="0013148D" w:rsidRDefault="0013148D" w:rsidP="0030693E">
      <w:pPr>
        <w:pStyle w:val="BodyText"/>
      </w:pPr>
    </w:p>
    <w:p w14:paraId="3B85143B" w14:textId="77777777" w:rsidR="0013148D" w:rsidRDefault="0013148D">
      <w:pPr>
        <w:pStyle w:val="BodyText"/>
        <w:spacing w:before="9"/>
        <w:rPr>
          <w:rFonts w:ascii="Arial"/>
          <w:b/>
          <w:sz w:val="18"/>
        </w:rPr>
      </w:pPr>
    </w:p>
    <w:p w14:paraId="7B65EE00" w14:textId="77777777" w:rsidR="0013148D" w:rsidRDefault="00C93035">
      <w:pPr>
        <w:pStyle w:val="BodyText"/>
        <w:spacing w:line="249" w:lineRule="auto"/>
        <w:ind w:left="1060" w:right="113"/>
      </w:pPr>
      <w:r>
        <w:t>Requested participants is an optional list of either specific persons or roles who perform an action, assist in performing an action or are targets of an action.</w:t>
      </w:r>
    </w:p>
    <w:p w14:paraId="10687CA6" w14:textId="77777777" w:rsidR="0013148D" w:rsidRDefault="0013148D">
      <w:pPr>
        <w:pStyle w:val="BodyText"/>
        <w:spacing w:before="4"/>
        <w:rPr>
          <w:sz w:val="18"/>
        </w:rPr>
      </w:pPr>
    </w:p>
    <w:p w14:paraId="1382AF85" w14:textId="77777777" w:rsidR="0013148D" w:rsidRDefault="00C93035">
      <w:pPr>
        <w:pStyle w:val="BodyText"/>
        <w:ind w:left="1060"/>
      </w:pPr>
      <w:r>
        <w:t>Examples:</w:t>
      </w:r>
    </w:p>
    <w:p w14:paraId="1794322C" w14:textId="77777777" w:rsidR="0013148D" w:rsidRDefault="0013148D">
      <w:pPr>
        <w:pStyle w:val="BodyText"/>
        <w:spacing w:before="2"/>
        <w:rPr>
          <w:sz w:val="19"/>
        </w:rPr>
      </w:pPr>
    </w:p>
    <w:p w14:paraId="2B5585F2" w14:textId="77777777" w:rsidR="0013148D" w:rsidRDefault="00C93035" w:rsidP="00437164">
      <w:pPr>
        <w:pStyle w:val="ListParagraph"/>
        <w:numPr>
          <w:ilvl w:val="5"/>
          <w:numId w:val="3"/>
        </w:numPr>
        <w:tabs>
          <w:tab w:val="left" w:pos="1260"/>
        </w:tabs>
        <w:rPr>
          <w:sz w:val="20"/>
        </w:rPr>
      </w:pPr>
      <w:r>
        <w:rPr>
          <w:sz w:val="20"/>
        </w:rPr>
        <w:t>Cardiology consultation with Chief Cardiologist</w:t>
      </w:r>
    </w:p>
    <w:p w14:paraId="0B006517" w14:textId="77777777" w:rsidR="0013148D" w:rsidRDefault="00C93035" w:rsidP="00437164">
      <w:pPr>
        <w:pStyle w:val="ListParagraph"/>
        <w:numPr>
          <w:ilvl w:val="5"/>
          <w:numId w:val="3"/>
        </w:numPr>
        <w:tabs>
          <w:tab w:val="left" w:pos="1260"/>
        </w:tabs>
        <w:spacing w:before="20"/>
        <w:rPr>
          <w:sz w:val="20"/>
        </w:rPr>
      </w:pPr>
      <w:r>
        <w:rPr>
          <w:sz w:val="20"/>
        </w:rPr>
        <w:t>Smoking cessation education with patient and patient’s spouse</w:t>
      </w:r>
    </w:p>
    <w:p w14:paraId="2932E478" w14:textId="77777777" w:rsidR="0013148D" w:rsidRDefault="0013148D">
      <w:pPr>
        <w:pStyle w:val="BodyText"/>
        <w:spacing w:before="4"/>
        <w:rPr>
          <w:sz w:val="19"/>
        </w:rPr>
      </w:pPr>
    </w:p>
    <w:p w14:paraId="2DA23EA7" w14:textId="0D37DCA4"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39" w:name="4.1.8.1.3._priortity"/>
      <w:bookmarkEnd w:id="139"/>
      <w:r w:rsidRPr="00FB2590">
        <w:rPr>
          <w:rFonts w:ascii="Arial" w:hAnsi="Arial" w:cs="Arial"/>
          <w:b/>
          <w:sz w:val="24"/>
          <w:szCs w:val="24"/>
        </w:rPr>
        <w:t>P</w:t>
      </w:r>
      <w:r w:rsidR="00C93035" w:rsidRPr="00FB2590">
        <w:rPr>
          <w:rFonts w:ascii="Arial" w:hAnsi="Arial" w:cs="Arial"/>
          <w:b/>
          <w:sz w:val="24"/>
          <w:szCs w:val="24"/>
        </w:rPr>
        <w:t>riortity</w:t>
      </w:r>
    </w:p>
    <w:p w14:paraId="2073A384" w14:textId="71F70C5D" w:rsidR="0013148D" w:rsidRDefault="0013148D" w:rsidP="0030693E">
      <w:pPr>
        <w:pStyle w:val="BodyText"/>
      </w:pPr>
    </w:p>
    <w:p w14:paraId="0F54C337" w14:textId="77777777" w:rsidR="0013148D" w:rsidRDefault="0013148D">
      <w:pPr>
        <w:pStyle w:val="BodyText"/>
        <w:spacing w:before="9"/>
        <w:rPr>
          <w:rFonts w:ascii="Arial"/>
          <w:b/>
          <w:sz w:val="18"/>
        </w:rPr>
      </w:pPr>
    </w:p>
    <w:p w14:paraId="41D1DAAA" w14:textId="77777777" w:rsidR="0013148D" w:rsidRDefault="00C93035">
      <w:pPr>
        <w:pStyle w:val="BodyText"/>
        <w:spacing w:before="1"/>
        <w:ind w:left="1060"/>
      </w:pPr>
      <w:r>
        <w:t>Priority expresses the priority with which a requested action has to be carried out, e.g. “routine” or “stat”.</w:t>
      </w:r>
    </w:p>
    <w:p w14:paraId="2ABE82C0" w14:textId="77777777" w:rsidR="0013148D" w:rsidRDefault="0013148D">
      <w:pPr>
        <w:pStyle w:val="BodyText"/>
        <w:spacing w:before="4"/>
        <w:rPr>
          <w:sz w:val="19"/>
        </w:rPr>
      </w:pPr>
    </w:p>
    <w:p w14:paraId="4BFDB3D8" w14:textId="6E0D7E30"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40" w:name="4.1.8.1.4._repetition"/>
      <w:bookmarkEnd w:id="140"/>
      <w:r w:rsidRPr="00FB2590">
        <w:rPr>
          <w:rFonts w:ascii="Arial" w:hAnsi="Arial" w:cs="Arial"/>
          <w:b/>
          <w:sz w:val="24"/>
          <w:szCs w:val="24"/>
        </w:rPr>
        <w:t>R</w:t>
      </w:r>
      <w:r w:rsidR="00C93035" w:rsidRPr="00FB2590">
        <w:rPr>
          <w:rFonts w:ascii="Arial" w:hAnsi="Arial" w:cs="Arial"/>
          <w:b/>
          <w:sz w:val="24"/>
          <w:szCs w:val="24"/>
        </w:rPr>
        <w:t>epetition</w:t>
      </w:r>
    </w:p>
    <w:p w14:paraId="69AAD52B" w14:textId="26740557" w:rsidR="0013148D" w:rsidRDefault="0013148D" w:rsidP="0030693E">
      <w:pPr>
        <w:pStyle w:val="BodyText"/>
      </w:pPr>
    </w:p>
    <w:p w14:paraId="59C0AF28" w14:textId="77777777" w:rsidR="0013148D" w:rsidRDefault="0013148D">
      <w:pPr>
        <w:pStyle w:val="BodyText"/>
        <w:spacing w:before="1"/>
        <w:rPr>
          <w:rFonts w:ascii="Arial"/>
          <w:b/>
          <w:sz w:val="22"/>
        </w:rPr>
      </w:pPr>
    </w:p>
    <w:p w14:paraId="095FF797" w14:textId="77777777" w:rsidR="0013148D" w:rsidRDefault="00C93035">
      <w:pPr>
        <w:pStyle w:val="BodyText"/>
        <w:spacing w:before="8"/>
        <w:rPr>
          <w:b/>
          <w:sz w:val="16"/>
        </w:rPr>
      </w:pPr>
      <w:r>
        <w:rPr>
          <w:noProof/>
        </w:rPr>
        <w:lastRenderedPageBreak/>
        <w:drawing>
          <wp:anchor distT="0" distB="0" distL="0" distR="0" simplePos="0" relativeHeight="251641856" behindDoc="0" locked="0" layoutInCell="1" allowOverlap="1" wp14:anchorId="3F18247F" wp14:editId="050CB879">
            <wp:simplePos x="0" y="0"/>
            <wp:positionH relativeFrom="page">
              <wp:posOffset>1558900</wp:posOffset>
            </wp:positionH>
            <wp:positionV relativeFrom="paragraph">
              <wp:posOffset>146740</wp:posOffset>
            </wp:positionV>
            <wp:extent cx="5293155" cy="159200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293155" cy="1592008"/>
                    </a:xfrm>
                    <a:prstGeom prst="rect">
                      <a:avLst/>
                    </a:prstGeom>
                  </pic:spPr>
                </pic:pic>
              </a:graphicData>
            </a:graphic>
          </wp:anchor>
        </w:drawing>
      </w:r>
    </w:p>
    <w:p w14:paraId="4F57D4D4" w14:textId="77777777" w:rsidR="00167442" w:rsidRDefault="00167442" w:rsidP="00167442">
      <w:pPr>
        <w:pStyle w:val="Caption"/>
      </w:pPr>
    </w:p>
    <w:p w14:paraId="41AA1134" w14:textId="168C34B7" w:rsidR="0013148D" w:rsidRDefault="00167442" w:rsidP="00167442">
      <w:pPr>
        <w:pStyle w:val="Caption"/>
        <w:jc w:val="center"/>
        <w:rPr>
          <w:b/>
          <w:sz w:val="34"/>
        </w:rPr>
      </w:pPr>
      <w:bookmarkStart w:id="141" w:name="_Toc5178970"/>
      <w:r>
        <w:t xml:space="preserve">Figure </w:t>
      </w:r>
      <w:fldSimple w:instr=" SEQ Figure \* ARABIC ">
        <w:r w:rsidR="00716703">
          <w:rPr>
            <w:noProof/>
          </w:rPr>
          <w:t>6</w:t>
        </w:r>
      </w:fldSimple>
      <w:r>
        <w:t>: Repetition</w:t>
      </w:r>
      <w:bookmarkEnd w:id="141"/>
    </w:p>
    <w:p w14:paraId="4758FEE5" w14:textId="77777777" w:rsidR="00167442" w:rsidRDefault="00167442">
      <w:pPr>
        <w:pStyle w:val="BodyText"/>
        <w:spacing w:before="1"/>
        <w:rPr>
          <w:b/>
          <w:sz w:val="34"/>
        </w:rPr>
      </w:pPr>
    </w:p>
    <w:p w14:paraId="3462DE52" w14:textId="77777777" w:rsidR="0013148D" w:rsidRDefault="00C93035">
      <w:pPr>
        <w:pStyle w:val="BodyText"/>
        <w:ind w:left="1060"/>
      </w:pPr>
      <w:r>
        <w:t>Repetition is used to describe when an action is requested for more than a single occurrence:</w:t>
      </w:r>
    </w:p>
    <w:p w14:paraId="4FF7AEE1" w14:textId="77777777" w:rsidR="0013148D" w:rsidRDefault="0013148D">
      <w:pPr>
        <w:pStyle w:val="BodyText"/>
        <w:spacing w:before="1"/>
        <w:rPr>
          <w:sz w:val="19"/>
        </w:rPr>
      </w:pPr>
    </w:p>
    <w:p w14:paraId="6BFCC554" w14:textId="77777777" w:rsidR="0013148D" w:rsidRDefault="00C93035" w:rsidP="00437164">
      <w:pPr>
        <w:pStyle w:val="ListParagraph"/>
        <w:numPr>
          <w:ilvl w:val="5"/>
          <w:numId w:val="3"/>
        </w:numPr>
        <w:tabs>
          <w:tab w:val="left" w:pos="1260"/>
        </w:tabs>
        <w:spacing w:before="1"/>
        <w:rPr>
          <w:sz w:val="20"/>
        </w:rPr>
      </w:pPr>
      <w:r>
        <w:rPr>
          <w:sz w:val="20"/>
        </w:rPr>
        <w:t>When the repeated action should begin (periodStart), e.g. NOW</w:t>
      </w:r>
    </w:p>
    <w:p w14:paraId="4E9C98B1" w14:textId="77777777" w:rsidR="007F2D0A" w:rsidRDefault="00C93035" w:rsidP="00437164">
      <w:pPr>
        <w:pStyle w:val="ListParagraph"/>
        <w:numPr>
          <w:ilvl w:val="5"/>
          <w:numId w:val="3"/>
        </w:numPr>
        <w:tabs>
          <w:tab w:val="left" w:pos="1260"/>
        </w:tabs>
        <w:spacing w:before="90"/>
        <w:rPr>
          <w:sz w:val="20"/>
        </w:rPr>
      </w:pPr>
      <w:r w:rsidRPr="007F2D0A">
        <w:rPr>
          <w:sz w:val="20"/>
        </w:rPr>
        <w:t>How long the repetitions should persist (periodDuration), e.g. for 3 weeks</w:t>
      </w:r>
    </w:p>
    <w:p w14:paraId="7A135B68" w14:textId="222A5F74" w:rsidR="0013148D" w:rsidRPr="007F2D0A" w:rsidRDefault="00C93035" w:rsidP="00437164">
      <w:pPr>
        <w:pStyle w:val="ListParagraph"/>
        <w:numPr>
          <w:ilvl w:val="5"/>
          <w:numId w:val="3"/>
        </w:numPr>
        <w:tabs>
          <w:tab w:val="left" w:pos="1260"/>
        </w:tabs>
        <w:spacing w:before="90"/>
        <w:rPr>
          <w:sz w:val="20"/>
        </w:rPr>
      </w:pPr>
      <w:r w:rsidRPr="007F2D0A">
        <w:rPr>
          <w:sz w:val="20"/>
        </w:rPr>
        <w:t>How often the action should occur (eventFrequency), e.g. 3 times per week</w:t>
      </w:r>
    </w:p>
    <w:p w14:paraId="53A68D75" w14:textId="77777777" w:rsidR="0013148D" w:rsidRDefault="00C93035" w:rsidP="00437164">
      <w:pPr>
        <w:pStyle w:val="ListParagraph"/>
        <w:numPr>
          <w:ilvl w:val="5"/>
          <w:numId w:val="3"/>
        </w:numPr>
        <w:tabs>
          <w:tab w:val="left" w:pos="1260"/>
        </w:tabs>
        <w:spacing w:before="23"/>
        <w:rPr>
          <w:sz w:val="20"/>
        </w:rPr>
      </w:pPr>
      <w:r>
        <w:rPr>
          <w:sz w:val="20"/>
        </w:rPr>
        <w:t>How long between actions (eventSeparation), e.g. for 2 weeks</w:t>
      </w:r>
    </w:p>
    <w:p w14:paraId="378D91E7" w14:textId="77777777" w:rsidR="0013148D" w:rsidRDefault="00C93035" w:rsidP="00437164">
      <w:pPr>
        <w:pStyle w:val="ListParagraph"/>
        <w:numPr>
          <w:ilvl w:val="5"/>
          <w:numId w:val="3"/>
        </w:numPr>
        <w:tabs>
          <w:tab w:val="left" w:pos="1260"/>
        </w:tabs>
        <w:spacing w:before="23"/>
        <w:rPr>
          <w:sz w:val="20"/>
        </w:rPr>
      </w:pPr>
      <w:r>
        <w:rPr>
          <w:sz w:val="20"/>
        </w:rPr>
        <w:t>How long every action should last (eventDuration), e.g. for 5 minutes</w:t>
      </w:r>
    </w:p>
    <w:p w14:paraId="4D2320EF" w14:textId="77777777" w:rsidR="0013148D" w:rsidRDefault="0013148D">
      <w:pPr>
        <w:pStyle w:val="BodyText"/>
        <w:spacing w:before="8"/>
        <w:rPr>
          <w:sz w:val="19"/>
        </w:rPr>
      </w:pPr>
    </w:p>
    <w:p w14:paraId="371A1542" w14:textId="197DF729"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42" w:name="4.1.8.1.5._requestedResult"/>
      <w:bookmarkEnd w:id="142"/>
      <w:r w:rsidRPr="00FB2590">
        <w:rPr>
          <w:rFonts w:ascii="Arial" w:hAnsi="Arial" w:cs="Arial"/>
          <w:b/>
          <w:sz w:val="24"/>
          <w:szCs w:val="24"/>
        </w:rPr>
        <w:t>requestedResult</w:t>
      </w:r>
    </w:p>
    <w:p w14:paraId="57B35EBE" w14:textId="5EE94C1E" w:rsidR="0013148D" w:rsidRDefault="0013148D" w:rsidP="0030693E">
      <w:pPr>
        <w:pStyle w:val="BodyText"/>
      </w:pPr>
    </w:p>
    <w:p w14:paraId="17468AC6" w14:textId="77777777" w:rsidR="0013148D" w:rsidRDefault="0013148D">
      <w:pPr>
        <w:pStyle w:val="BodyText"/>
        <w:rPr>
          <w:rFonts w:ascii="Arial"/>
          <w:b/>
          <w:sz w:val="19"/>
        </w:rPr>
      </w:pPr>
    </w:p>
    <w:p w14:paraId="0846890D" w14:textId="77777777" w:rsidR="0013148D" w:rsidRDefault="00C93035">
      <w:pPr>
        <w:pStyle w:val="BodyText"/>
        <w:spacing w:line="249" w:lineRule="auto"/>
        <w:ind w:left="1060" w:right="115"/>
      </w:pPr>
      <w:r>
        <w:t>A</w:t>
      </w:r>
      <w:r>
        <w:rPr>
          <w:spacing w:val="-10"/>
        </w:rPr>
        <w:t xml:space="preserve"> </w:t>
      </w:r>
      <w:r>
        <w:t>requested</w:t>
      </w:r>
      <w:r>
        <w:rPr>
          <w:spacing w:val="-10"/>
        </w:rPr>
        <w:t xml:space="preserve"> </w:t>
      </w:r>
      <w:r>
        <w:t>result</w:t>
      </w:r>
      <w:r>
        <w:rPr>
          <w:spacing w:val="-10"/>
        </w:rPr>
        <w:t xml:space="preserve"> </w:t>
      </w:r>
      <w:r>
        <w:t>is</w:t>
      </w:r>
      <w:r>
        <w:rPr>
          <w:spacing w:val="-10"/>
        </w:rPr>
        <w:t xml:space="preserve"> </w:t>
      </w:r>
      <w:r>
        <w:t>a</w:t>
      </w:r>
      <w:r>
        <w:rPr>
          <w:spacing w:val="-10"/>
        </w:rPr>
        <w:t xml:space="preserve"> </w:t>
      </w:r>
      <w:r>
        <w:t>patient</w:t>
      </w:r>
      <w:r>
        <w:rPr>
          <w:spacing w:val="-10"/>
        </w:rPr>
        <w:t xml:space="preserve"> </w:t>
      </w:r>
      <w:r>
        <w:t>goal</w:t>
      </w:r>
      <w:r>
        <w:rPr>
          <w:spacing w:val="-10"/>
        </w:rPr>
        <w:t xml:space="preserve"> </w:t>
      </w:r>
      <w:r>
        <w:t>to</w:t>
      </w:r>
      <w:r>
        <w:rPr>
          <w:spacing w:val="-10"/>
        </w:rPr>
        <w:t xml:space="preserve"> </w:t>
      </w:r>
      <w:r>
        <w:t>be</w:t>
      </w:r>
      <w:r>
        <w:rPr>
          <w:spacing w:val="-10"/>
        </w:rPr>
        <w:t xml:space="preserve"> </w:t>
      </w:r>
      <w:r>
        <w:t>achieved.</w:t>
      </w:r>
      <w:r>
        <w:rPr>
          <w:spacing w:val="-10"/>
        </w:rPr>
        <w:t xml:space="preserve"> </w:t>
      </w:r>
      <w:r>
        <w:t>It</w:t>
      </w:r>
      <w:r>
        <w:rPr>
          <w:spacing w:val="-10"/>
        </w:rPr>
        <w:t xml:space="preserve"> </w:t>
      </w:r>
      <w:r>
        <w:t>can</w:t>
      </w:r>
      <w:r>
        <w:rPr>
          <w:spacing w:val="-10"/>
        </w:rPr>
        <w:t xml:space="preserve"> </w:t>
      </w:r>
      <w:r>
        <w:t>include</w:t>
      </w:r>
      <w:r>
        <w:rPr>
          <w:spacing w:val="-10"/>
        </w:rPr>
        <w:t xml:space="preserve"> </w:t>
      </w:r>
      <w:r>
        <w:t>specified</w:t>
      </w:r>
      <w:r>
        <w:rPr>
          <w:spacing w:val="-10"/>
        </w:rPr>
        <w:t xml:space="preserve"> </w:t>
      </w:r>
      <w:r>
        <w:t>or</w:t>
      </w:r>
      <w:r>
        <w:rPr>
          <w:spacing w:val="-10"/>
        </w:rPr>
        <w:t xml:space="preserve"> </w:t>
      </w:r>
      <w:r>
        <w:t>quantified</w:t>
      </w:r>
      <w:r>
        <w:rPr>
          <w:spacing w:val="-10"/>
        </w:rPr>
        <w:t xml:space="preserve"> </w:t>
      </w:r>
      <w:r>
        <w:t>details</w:t>
      </w:r>
      <w:r>
        <w:rPr>
          <w:spacing w:val="-10"/>
        </w:rPr>
        <w:t xml:space="preserve"> </w:t>
      </w:r>
      <w:r>
        <w:t>of</w:t>
      </w:r>
      <w:r>
        <w:rPr>
          <w:spacing w:val="-10"/>
        </w:rPr>
        <w:t xml:space="preserve"> </w:t>
      </w:r>
      <w:r>
        <w:t>an</w:t>
      </w:r>
      <w:r>
        <w:rPr>
          <w:spacing w:val="-10"/>
        </w:rPr>
        <w:t xml:space="preserve"> </w:t>
      </w:r>
      <w:r>
        <w:t>action that is to be performed, such as '3 times daily'.</w:t>
      </w:r>
    </w:p>
    <w:p w14:paraId="15047744" w14:textId="77777777" w:rsidR="0013148D" w:rsidRDefault="0013148D">
      <w:pPr>
        <w:pStyle w:val="BodyText"/>
        <w:spacing w:before="8"/>
        <w:rPr>
          <w:sz w:val="18"/>
        </w:rPr>
      </w:pPr>
    </w:p>
    <w:p w14:paraId="67602060" w14:textId="77777777" w:rsidR="0013148D" w:rsidRDefault="00C93035" w:rsidP="00DE3372">
      <w:pPr>
        <w:pStyle w:val="BodyText"/>
        <w:ind w:left="1260"/>
      </w:pPr>
      <w:r>
        <w:t>Examples:</w:t>
      </w:r>
    </w:p>
    <w:p w14:paraId="6DC6F750" w14:textId="77777777" w:rsidR="0013148D" w:rsidRDefault="0013148D">
      <w:pPr>
        <w:pStyle w:val="BodyText"/>
        <w:spacing w:before="4"/>
        <w:rPr>
          <w:b/>
          <w:sz w:val="19"/>
        </w:rPr>
      </w:pPr>
    </w:p>
    <w:p w14:paraId="050A9C3F" w14:textId="77777777" w:rsidR="0013148D" w:rsidRPr="00CF23BB" w:rsidRDefault="00C93035" w:rsidP="00437164">
      <w:pPr>
        <w:pStyle w:val="ListParagraph"/>
        <w:numPr>
          <w:ilvl w:val="5"/>
          <w:numId w:val="3"/>
        </w:numPr>
        <w:tabs>
          <w:tab w:val="left" w:pos="1260"/>
        </w:tabs>
        <w:spacing w:line="249" w:lineRule="auto"/>
        <w:ind w:right="117"/>
        <w:rPr>
          <w:sz w:val="20"/>
        </w:rPr>
      </w:pPr>
      <w:r>
        <w:rPr>
          <w:sz w:val="20"/>
        </w:rPr>
        <w:t>Narrative:</w:t>
      </w:r>
      <w:r>
        <w:rPr>
          <w:spacing w:val="-18"/>
          <w:sz w:val="20"/>
        </w:rPr>
        <w:t xml:space="preserve"> </w:t>
      </w:r>
      <w:r>
        <w:rPr>
          <w:sz w:val="20"/>
        </w:rPr>
        <w:t>Administration</w:t>
      </w:r>
      <w:r>
        <w:rPr>
          <w:spacing w:val="-18"/>
          <w:sz w:val="20"/>
        </w:rPr>
        <w:t xml:space="preserve"> </w:t>
      </w:r>
      <w:r>
        <w:rPr>
          <w:sz w:val="20"/>
        </w:rPr>
        <w:t>of</w:t>
      </w:r>
      <w:r>
        <w:rPr>
          <w:spacing w:val="-17"/>
          <w:sz w:val="20"/>
        </w:rPr>
        <w:t xml:space="preserve"> </w:t>
      </w:r>
      <w:r>
        <w:rPr>
          <w:sz w:val="20"/>
        </w:rPr>
        <w:t>Metoprolol</w:t>
      </w:r>
      <w:r>
        <w:rPr>
          <w:spacing w:val="-18"/>
          <w:sz w:val="20"/>
        </w:rPr>
        <w:t xml:space="preserve"> </w:t>
      </w:r>
      <w:r>
        <w:rPr>
          <w:sz w:val="20"/>
        </w:rPr>
        <w:t>tartrate</w:t>
      </w:r>
      <w:r>
        <w:rPr>
          <w:spacing w:val="-18"/>
          <w:sz w:val="20"/>
        </w:rPr>
        <w:t xml:space="preserve"> </w:t>
      </w:r>
      <w:r>
        <w:rPr>
          <w:sz w:val="20"/>
        </w:rPr>
        <w:t>50</w:t>
      </w:r>
      <w:r>
        <w:rPr>
          <w:spacing w:val="-17"/>
          <w:sz w:val="20"/>
        </w:rPr>
        <w:t xml:space="preserve"> </w:t>
      </w:r>
      <w:r>
        <w:rPr>
          <w:sz w:val="20"/>
        </w:rPr>
        <w:t>mg</w:t>
      </w:r>
      <w:r>
        <w:rPr>
          <w:spacing w:val="-18"/>
          <w:sz w:val="20"/>
        </w:rPr>
        <w:t xml:space="preserve"> </w:t>
      </w:r>
      <w:r>
        <w:rPr>
          <w:sz w:val="20"/>
        </w:rPr>
        <w:t>oral</w:t>
      </w:r>
      <w:r>
        <w:rPr>
          <w:spacing w:val="-18"/>
          <w:sz w:val="20"/>
        </w:rPr>
        <w:t xml:space="preserve"> </w:t>
      </w:r>
      <w:r w:rsidRPr="00CF23BB">
        <w:rPr>
          <w:sz w:val="20"/>
          <w:u w:val="single"/>
        </w:rPr>
        <w:t>daily</w:t>
      </w:r>
      <w:r w:rsidRPr="00CF23BB">
        <w:rPr>
          <w:spacing w:val="-17"/>
          <w:sz w:val="20"/>
          <w:u w:val="single"/>
        </w:rPr>
        <w:t xml:space="preserve"> </w:t>
      </w:r>
      <w:r w:rsidRPr="00CF23BB">
        <w:rPr>
          <w:sz w:val="20"/>
          <w:u w:val="single"/>
        </w:rPr>
        <w:t>2</w:t>
      </w:r>
      <w:r w:rsidRPr="00CF23BB">
        <w:rPr>
          <w:spacing w:val="-18"/>
          <w:sz w:val="20"/>
          <w:u w:val="single"/>
        </w:rPr>
        <w:t xml:space="preserve"> </w:t>
      </w:r>
      <w:r w:rsidRPr="00CF23BB">
        <w:rPr>
          <w:sz w:val="20"/>
          <w:u w:val="single"/>
        </w:rPr>
        <w:t>times</w:t>
      </w:r>
      <w:r>
        <w:rPr>
          <w:spacing w:val="-18"/>
          <w:sz w:val="20"/>
        </w:rPr>
        <w:t xml:space="preserve"> </w:t>
      </w:r>
      <w:r>
        <w:rPr>
          <w:sz w:val="20"/>
        </w:rPr>
        <w:t>to</w:t>
      </w:r>
      <w:r>
        <w:rPr>
          <w:spacing w:val="-17"/>
          <w:sz w:val="20"/>
        </w:rPr>
        <w:t xml:space="preserve"> </w:t>
      </w:r>
      <w:r>
        <w:rPr>
          <w:sz w:val="20"/>
        </w:rPr>
        <w:t>lower</w:t>
      </w:r>
      <w:r>
        <w:rPr>
          <w:spacing w:val="-17"/>
          <w:sz w:val="20"/>
        </w:rPr>
        <w:t xml:space="preserve"> </w:t>
      </w:r>
      <w:r w:rsidRPr="00CF23BB">
        <w:rPr>
          <w:sz w:val="20"/>
        </w:rPr>
        <w:t>systolic</w:t>
      </w:r>
      <w:r w:rsidRPr="00CF23BB">
        <w:rPr>
          <w:spacing w:val="-18"/>
          <w:sz w:val="20"/>
        </w:rPr>
        <w:t xml:space="preserve"> </w:t>
      </w:r>
      <w:r w:rsidRPr="00CF23BB">
        <w:rPr>
          <w:sz w:val="20"/>
        </w:rPr>
        <w:t>blood</w:t>
      </w:r>
      <w:r w:rsidRPr="00CF23BB">
        <w:rPr>
          <w:spacing w:val="-17"/>
          <w:sz w:val="20"/>
        </w:rPr>
        <w:t xml:space="preserve"> </w:t>
      </w:r>
      <w:r w:rsidRPr="00CF23BB">
        <w:rPr>
          <w:sz w:val="20"/>
        </w:rPr>
        <w:t>pressure to &lt;130 mmHg</w:t>
      </w:r>
    </w:p>
    <w:p w14:paraId="0318CAD2" w14:textId="136EA3F7" w:rsidR="0013148D" w:rsidRDefault="00C93035" w:rsidP="00437164">
      <w:pPr>
        <w:pStyle w:val="ListParagraph"/>
        <w:numPr>
          <w:ilvl w:val="5"/>
          <w:numId w:val="3"/>
        </w:numPr>
        <w:tabs>
          <w:tab w:val="left" w:pos="1260"/>
        </w:tabs>
        <w:spacing w:before="15"/>
        <w:rPr>
          <w:sz w:val="20"/>
        </w:rPr>
      </w:pPr>
      <w:r>
        <w:rPr>
          <w:sz w:val="20"/>
        </w:rPr>
        <w:t xml:space="preserve">Narrative: Diltiazem 30 mg, </w:t>
      </w:r>
      <w:r>
        <w:rPr>
          <w:sz w:val="20"/>
          <w:u w:val="single"/>
        </w:rPr>
        <w:t>one tablet</w:t>
      </w:r>
      <w:r>
        <w:rPr>
          <w:sz w:val="20"/>
        </w:rPr>
        <w:t xml:space="preserve"> oral daily 4 times</w:t>
      </w:r>
    </w:p>
    <w:p w14:paraId="16950117" w14:textId="77777777" w:rsidR="00FB2590" w:rsidRPr="00FB2590" w:rsidRDefault="00FB2590" w:rsidP="00FB2590">
      <w:pPr>
        <w:tabs>
          <w:tab w:val="left" w:pos="1260"/>
        </w:tabs>
        <w:spacing w:before="15"/>
        <w:ind w:left="1060"/>
        <w:rPr>
          <w:sz w:val="20"/>
        </w:rPr>
      </w:pPr>
    </w:p>
    <w:p w14:paraId="69299B06" w14:textId="77777777" w:rsidR="0013148D" w:rsidRDefault="0013148D">
      <w:pPr>
        <w:pStyle w:val="BodyText"/>
        <w:spacing w:before="4"/>
        <w:rPr>
          <w:sz w:val="19"/>
        </w:rPr>
      </w:pPr>
    </w:p>
    <w:p w14:paraId="7C2D32FC" w14:textId="412A30A3" w:rsidR="0013148D" w:rsidRDefault="00C93035" w:rsidP="00FB2590">
      <w:pPr>
        <w:pStyle w:val="Heading3"/>
      </w:pPr>
      <w:bookmarkStart w:id="143" w:name="4.1.8.2._PerformanceCircumstance"/>
      <w:bookmarkStart w:id="144" w:name="_Toc5180897"/>
      <w:bookmarkEnd w:id="143"/>
      <w:r>
        <w:t>PerformanceCircumstance</w:t>
      </w:r>
      <w:bookmarkEnd w:id="144"/>
    </w:p>
    <w:p w14:paraId="6D09DD6A" w14:textId="77777777" w:rsidR="0013148D" w:rsidRDefault="00C93035">
      <w:pPr>
        <w:pStyle w:val="BodyText"/>
        <w:spacing w:before="225"/>
        <w:ind w:left="1060"/>
      </w:pPr>
      <w:r>
        <w:t>Performance Circumstance specifies the result of the performance.</w:t>
      </w:r>
    </w:p>
    <w:p w14:paraId="2E800CB1" w14:textId="77777777" w:rsidR="0013148D" w:rsidRDefault="0013148D">
      <w:pPr>
        <w:pStyle w:val="BodyText"/>
        <w:spacing w:before="9"/>
        <w:rPr>
          <w:sz w:val="22"/>
        </w:rPr>
      </w:pPr>
    </w:p>
    <w:p w14:paraId="4DA9DDE8" w14:textId="77777777" w:rsidR="0013148D" w:rsidRDefault="00C93035">
      <w:pPr>
        <w:pStyle w:val="BodyText"/>
        <w:spacing w:before="5"/>
        <w:rPr>
          <w:b/>
          <w:sz w:val="25"/>
        </w:rPr>
      </w:pPr>
      <w:r>
        <w:rPr>
          <w:noProof/>
        </w:rPr>
        <w:drawing>
          <wp:anchor distT="0" distB="0" distL="0" distR="0" simplePos="0" relativeHeight="251650048" behindDoc="0" locked="0" layoutInCell="1" allowOverlap="1" wp14:anchorId="69BDE91A" wp14:editId="540D9DEC">
            <wp:simplePos x="0" y="0"/>
            <wp:positionH relativeFrom="page">
              <wp:posOffset>1615882</wp:posOffset>
            </wp:positionH>
            <wp:positionV relativeFrom="paragraph">
              <wp:posOffset>210536</wp:posOffset>
            </wp:positionV>
            <wp:extent cx="5265818" cy="65093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265818" cy="650938"/>
                    </a:xfrm>
                    <a:prstGeom prst="rect">
                      <a:avLst/>
                    </a:prstGeom>
                  </pic:spPr>
                </pic:pic>
              </a:graphicData>
            </a:graphic>
          </wp:anchor>
        </w:drawing>
      </w:r>
    </w:p>
    <w:p w14:paraId="08B2FC1B" w14:textId="778CB309" w:rsidR="0013148D" w:rsidRDefault="0013148D">
      <w:pPr>
        <w:pStyle w:val="BodyText"/>
        <w:spacing w:before="1"/>
        <w:rPr>
          <w:b/>
          <w:sz w:val="33"/>
        </w:rPr>
      </w:pPr>
    </w:p>
    <w:p w14:paraId="6BBD614B" w14:textId="5F2B3F92" w:rsidR="00167442" w:rsidRDefault="00167442" w:rsidP="00167442">
      <w:pPr>
        <w:pStyle w:val="Caption"/>
        <w:jc w:val="center"/>
        <w:rPr>
          <w:b/>
          <w:sz w:val="33"/>
        </w:rPr>
      </w:pPr>
      <w:bookmarkStart w:id="145" w:name="_Toc5178971"/>
      <w:r>
        <w:t xml:space="preserve">Figure </w:t>
      </w:r>
      <w:fldSimple w:instr=" SEQ Figure \* ARABIC ">
        <w:r w:rsidR="00716703">
          <w:rPr>
            <w:noProof/>
          </w:rPr>
          <w:t>7</w:t>
        </w:r>
      </w:fldSimple>
      <w:r>
        <w:t>: PerformanceCircumstance</w:t>
      </w:r>
      <w:bookmarkEnd w:id="145"/>
    </w:p>
    <w:p w14:paraId="5211ED7E" w14:textId="0E5F55AE" w:rsidR="00167442" w:rsidRDefault="00167442">
      <w:pPr>
        <w:pStyle w:val="BodyText"/>
        <w:spacing w:before="1"/>
        <w:rPr>
          <w:b/>
          <w:sz w:val="33"/>
        </w:rPr>
      </w:pPr>
    </w:p>
    <w:p w14:paraId="7A66A3A3" w14:textId="77777777" w:rsidR="00DE3372" w:rsidRDefault="00DE3372">
      <w:pPr>
        <w:pStyle w:val="BodyText"/>
        <w:spacing w:before="1"/>
        <w:rPr>
          <w:b/>
          <w:sz w:val="33"/>
        </w:rPr>
      </w:pPr>
    </w:p>
    <w:p w14:paraId="71EB89B8" w14:textId="2201C920" w:rsidR="0030693E" w:rsidRPr="00FB2590" w:rsidRDefault="0030693E" w:rsidP="00437164">
      <w:pPr>
        <w:pStyle w:val="BodyText"/>
        <w:numPr>
          <w:ilvl w:val="0"/>
          <w:numId w:val="22"/>
        </w:numPr>
        <w:spacing w:before="221" w:line="249" w:lineRule="auto"/>
        <w:ind w:right="113"/>
        <w:rPr>
          <w:rFonts w:ascii="Arial" w:hAnsi="Arial" w:cs="Arial"/>
          <w:b/>
          <w:sz w:val="24"/>
          <w:szCs w:val="24"/>
        </w:rPr>
      </w:pPr>
      <w:bookmarkStart w:id="146" w:name="4.1.8.2.1._result"/>
      <w:bookmarkEnd w:id="146"/>
      <w:r w:rsidRPr="00FB2590">
        <w:rPr>
          <w:rFonts w:ascii="Arial" w:hAnsi="Arial" w:cs="Arial"/>
          <w:b/>
          <w:sz w:val="24"/>
          <w:szCs w:val="24"/>
        </w:rPr>
        <w:lastRenderedPageBreak/>
        <w:t>R</w:t>
      </w:r>
      <w:r w:rsidR="00C93035" w:rsidRPr="00FB2590">
        <w:rPr>
          <w:rFonts w:ascii="Arial" w:hAnsi="Arial" w:cs="Arial"/>
          <w:b/>
          <w:sz w:val="24"/>
          <w:szCs w:val="24"/>
        </w:rPr>
        <w:t>esult</w:t>
      </w:r>
    </w:p>
    <w:p w14:paraId="557E492F" w14:textId="4811E784" w:rsidR="0013148D" w:rsidRDefault="0013148D" w:rsidP="0030693E">
      <w:pPr>
        <w:pStyle w:val="BodyText"/>
      </w:pPr>
    </w:p>
    <w:p w14:paraId="68CA84CF" w14:textId="77777777" w:rsidR="0013148D" w:rsidRDefault="0013148D">
      <w:pPr>
        <w:pStyle w:val="BodyText"/>
        <w:spacing w:before="1"/>
        <w:rPr>
          <w:rFonts w:ascii="Arial"/>
          <w:b/>
          <w:sz w:val="19"/>
        </w:rPr>
      </w:pPr>
    </w:p>
    <w:p w14:paraId="3C55F941" w14:textId="77777777" w:rsidR="0013148D" w:rsidRDefault="00C93035">
      <w:pPr>
        <w:pStyle w:val="BodyText"/>
        <w:spacing w:line="249" w:lineRule="auto"/>
        <w:ind w:left="1060" w:right="112"/>
      </w:pPr>
      <w:r>
        <w:t>Result</w:t>
      </w:r>
      <w:r>
        <w:rPr>
          <w:spacing w:val="-16"/>
        </w:rPr>
        <w:t xml:space="preserve"> </w:t>
      </w:r>
      <w:r>
        <w:t>of</w:t>
      </w:r>
      <w:r>
        <w:rPr>
          <w:spacing w:val="-16"/>
        </w:rPr>
        <w:t xml:space="preserve"> </w:t>
      </w:r>
      <w:r>
        <w:t>diagnostic</w:t>
      </w:r>
      <w:r>
        <w:rPr>
          <w:spacing w:val="-16"/>
        </w:rPr>
        <w:t xml:space="preserve"> </w:t>
      </w:r>
      <w:r>
        <w:t>or</w:t>
      </w:r>
      <w:r>
        <w:rPr>
          <w:spacing w:val="-16"/>
        </w:rPr>
        <w:t xml:space="preserve"> </w:t>
      </w:r>
      <w:r>
        <w:t>observational</w:t>
      </w:r>
      <w:r>
        <w:rPr>
          <w:spacing w:val="-16"/>
        </w:rPr>
        <w:t xml:space="preserve"> </w:t>
      </w:r>
      <w:r>
        <w:t>procedures.</w:t>
      </w:r>
      <w:r>
        <w:rPr>
          <w:spacing w:val="-16"/>
        </w:rPr>
        <w:t xml:space="preserve"> </w:t>
      </w:r>
      <w:r>
        <w:t>There</w:t>
      </w:r>
      <w:r>
        <w:rPr>
          <w:spacing w:val="-16"/>
        </w:rPr>
        <w:t xml:space="preserve"> </w:t>
      </w:r>
      <w:r>
        <w:t>are</w:t>
      </w:r>
      <w:r>
        <w:rPr>
          <w:spacing w:val="-16"/>
        </w:rPr>
        <w:t xml:space="preserve"> </w:t>
      </w:r>
      <w:r>
        <w:t>two</w:t>
      </w:r>
      <w:r>
        <w:rPr>
          <w:spacing w:val="-16"/>
        </w:rPr>
        <w:t xml:space="preserve"> </w:t>
      </w:r>
      <w:r>
        <w:t>types</w:t>
      </w:r>
      <w:r>
        <w:rPr>
          <w:spacing w:val="-16"/>
        </w:rPr>
        <w:t xml:space="preserve"> </w:t>
      </w:r>
      <w:r>
        <w:t>of</w:t>
      </w:r>
      <w:r>
        <w:rPr>
          <w:spacing w:val="-16"/>
        </w:rPr>
        <w:t xml:space="preserve"> </w:t>
      </w:r>
      <w:r>
        <w:t>results</w:t>
      </w:r>
      <w:r>
        <w:rPr>
          <w:spacing w:val="-16"/>
        </w:rPr>
        <w:t xml:space="preserve"> </w:t>
      </w:r>
      <w:r>
        <w:t>shown</w:t>
      </w:r>
      <w:r>
        <w:rPr>
          <w:spacing w:val="-16"/>
        </w:rPr>
        <w:t xml:space="preserve"> </w:t>
      </w:r>
      <w:r>
        <w:t>in</w:t>
      </w:r>
      <w:r>
        <w:rPr>
          <w:spacing w:val="-15"/>
        </w:rPr>
        <w:t xml:space="preserve"> </w:t>
      </w:r>
      <w:hyperlink w:anchor="_bookmark17" w:history="1">
        <w:r>
          <w:rPr>
            <w:u w:val="single"/>
          </w:rPr>
          <w:t>Figure</w:t>
        </w:r>
        <w:r>
          <w:rPr>
            <w:spacing w:val="-16"/>
            <w:u w:val="single"/>
          </w:rPr>
          <w:t xml:space="preserve"> </w:t>
        </w:r>
        <w:r>
          <w:rPr>
            <w:u w:val="single"/>
          </w:rPr>
          <w:t>10,</w:t>
        </w:r>
        <w:r>
          <w:rPr>
            <w:spacing w:val="-16"/>
            <w:u w:val="single"/>
          </w:rPr>
          <w:t xml:space="preserve"> </w:t>
        </w:r>
        <w:r>
          <w:rPr>
            <w:u w:val="single"/>
          </w:rPr>
          <w:t>“Result</w:t>
        </w:r>
      </w:hyperlink>
      <w:r>
        <w:t xml:space="preserve"> </w:t>
      </w:r>
      <w:hyperlink w:anchor="_bookmark17" w:history="1">
        <w:r>
          <w:rPr>
            <w:u w:val="single"/>
          </w:rPr>
          <w:t>Hierarchy”</w:t>
        </w:r>
        <w:r>
          <w:t xml:space="preserve"> </w:t>
        </w:r>
      </w:hyperlink>
      <w:r>
        <w:t>which are InterventionResult and ObservationResult.</w:t>
      </w:r>
    </w:p>
    <w:p w14:paraId="4947F659" w14:textId="77777777" w:rsidR="0013148D" w:rsidRDefault="0013148D">
      <w:pPr>
        <w:pStyle w:val="BodyText"/>
        <w:spacing w:before="7"/>
        <w:rPr>
          <w:sz w:val="18"/>
        </w:rPr>
      </w:pPr>
    </w:p>
    <w:p w14:paraId="68C295F6" w14:textId="77777777" w:rsidR="0013148D" w:rsidRDefault="00C93035" w:rsidP="007E6A85">
      <w:pPr>
        <w:pStyle w:val="BodyText"/>
        <w:ind w:left="1060"/>
      </w:pPr>
      <w:r>
        <w:t>Examples:</w:t>
      </w:r>
    </w:p>
    <w:p w14:paraId="0BFFF236" w14:textId="77777777" w:rsidR="0013148D" w:rsidRDefault="0013148D">
      <w:pPr>
        <w:pStyle w:val="BodyText"/>
        <w:spacing w:before="4"/>
        <w:rPr>
          <w:b/>
          <w:sz w:val="19"/>
        </w:rPr>
      </w:pPr>
    </w:p>
    <w:p w14:paraId="74FBAE0C" w14:textId="77777777" w:rsidR="0013148D" w:rsidRDefault="00C93035" w:rsidP="00437164">
      <w:pPr>
        <w:pStyle w:val="ListParagraph"/>
        <w:numPr>
          <w:ilvl w:val="5"/>
          <w:numId w:val="3"/>
        </w:numPr>
        <w:tabs>
          <w:tab w:val="left" w:pos="1260"/>
        </w:tabs>
        <w:rPr>
          <w:sz w:val="20"/>
        </w:rPr>
      </w:pPr>
      <w:r>
        <w:rPr>
          <w:sz w:val="20"/>
        </w:rPr>
        <w:t xml:space="preserve">Narrative: Systolic blood pressure </w:t>
      </w:r>
      <w:r>
        <w:rPr>
          <w:sz w:val="20"/>
          <w:u w:val="single"/>
        </w:rPr>
        <w:t>120 mmHg</w:t>
      </w:r>
    </w:p>
    <w:p w14:paraId="7650F78B" w14:textId="77777777" w:rsidR="0013148D" w:rsidRDefault="00C93035" w:rsidP="00437164">
      <w:pPr>
        <w:pStyle w:val="ListParagraph"/>
        <w:numPr>
          <w:ilvl w:val="5"/>
          <w:numId w:val="3"/>
        </w:numPr>
        <w:tabs>
          <w:tab w:val="left" w:pos="1260"/>
        </w:tabs>
        <w:spacing w:before="23"/>
        <w:rPr>
          <w:sz w:val="20"/>
        </w:rPr>
      </w:pPr>
      <w:r>
        <w:rPr>
          <w:sz w:val="20"/>
        </w:rPr>
        <w:t xml:space="preserve">Narrative: Body weight </w:t>
      </w:r>
      <w:r>
        <w:rPr>
          <w:sz w:val="20"/>
          <w:u w:val="single"/>
        </w:rPr>
        <w:t>165 pounds</w:t>
      </w:r>
    </w:p>
    <w:p w14:paraId="1B3592FF" w14:textId="740F3EB8" w:rsidR="0013148D" w:rsidRDefault="0030693E">
      <w:pPr>
        <w:pStyle w:val="BodyText"/>
        <w:spacing w:before="7"/>
        <w:rPr>
          <w:sz w:val="11"/>
        </w:rPr>
      </w:pPr>
      <w:r>
        <w:rPr>
          <w:sz w:val="11"/>
        </w:rPr>
        <w:t xml:space="preserve"> </w:t>
      </w:r>
    </w:p>
    <w:p w14:paraId="1DE09B33" w14:textId="0F2815F0"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7" w:name="4.1.8.2.2._performanceParticipant"/>
      <w:bookmarkEnd w:id="147"/>
      <w:r w:rsidRPr="00FB2590">
        <w:rPr>
          <w:rFonts w:ascii="Arial" w:hAnsi="Arial" w:cs="Arial"/>
          <w:b/>
          <w:sz w:val="24"/>
          <w:szCs w:val="24"/>
        </w:rPr>
        <w:t>performanceParticipant</w:t>
      </w:r>
    </w:p>
    <w:p w14:paraId="71551215" w14:textId="07E601D2" w:rsidR="0013148D" w:rsidRDefault="0013148D" w:rsidP="0030693E">
      <w:pPr>
        <w:pStyle w:val="BodyText"/>
      </w:pPr>
    </w:p>
    <w:p w14:paraId="67A39A79" w14:textId="77777777" w:rsidR="0013148D" w:rsidRDefault="0013148D">
      <w:pPr>
        <w:pStyle w:val="BodyText"/>
        <w:spacing w:before="1"/>
        <w:rPr>
          <w:rFonts w:ascii="Arial"/>
          <w:b/>
          <w:sz w:val="19"/>
        </w:rPr>
      </w:pPr>
    </w:p>
    <w:p w14:paraId="0A6A1510" w14:textId="77777777" w:rsidR="0013148D" w:rsidRDefault="00C93035">
      <w:pPr>
        <w:pStyle w:val="BodyText"/>
        <w:ind w:left="1060"/>
      </w:pPr>
      <w:r>
        <w:t>Participants involved in performing the action, e.g. technician, nurse</w:t>
      </w:r>
    </w:p>
    <w:p w14:paraId="22B6B904" w14:textId="77777777" w:rsidR="0013148D" w:rsidRDefault="0013148D">
      <w:pPr>
        <w:pStyle w:val="BodyText"/>
        <w:spacing w:before="4"/>
        <w:rPr>
          <w:sz w:val="19"/>
        </w:rPr>
      </w:pPr>
    </w:p>
    <w:p w14:paraId="65FE63DE" w14:textId="5DED77F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8" w:name="4.1.8.3._UnstructuredCircumstance"/>
      <w:bookmarkEnd w:id="148"/>
      <w:r w:rsidRPr="00FB2590">
        <w:rPr>
          <w:rFonts w:ascii="Arial" w:hAnsi="Arial" w:cs="Arial"/>
          <w:b/>
          <w:sz w:val="24"/>
          <w:szCs w:val="24"/>
        </w:rPr>
        <w:t>UnstructuredCircumstance</w:t>
      </w:r>
    </w:p>
    <w:p w14:paraId="56E49CC1" w14:textId="4CAEB90F" w:rsidR="0013148D" w:rsidRDefault="0013148D" w:rsidP="0030693E">
      <w:pPr>
        <w:pStyle w:val="BodyText"/>
      </w:pPr>
    </w:p>
    <w:p w14:paraId="1B5E6AD6" w14:textId="290126B5" w:rsidR="0013148D" w:rsidRDefault="00C93035">
      <w:pPr>
        <w:pStyle w:val="BodyText"/>
        <w:spacing w:before="224" w:line="249" w:lineRule="auto"/>
        <w:ind w:left="1060" w:right="41"/>
      </w:pPr>
      <w:r>
        <w:t xml:space="preserve">Unstructured Circumstance is used to document additional parts of clinical statements, which are not </w:t>
      </w:r>
      <w:r w:rsidR="00CF23BB">
        <w:t>nec</w:t>
      </w:r>
      <w:r>
        <w:t>essary for accurate data coding or retrieval.</w:t>
      </w:r>
    </w:p>
    <w:p w14:paraId="10355B9A" w14:textId="77777777" w:rsidR="0013148D" w:rsidRDefault="0013148D">
      <w:pPr>
        <w:pStyle w:val="BodyText"/>
        <w:rPr>
          <w:sz w:val="22"/>
        </w:rPr>
      </w:pPr>
    </w:p>
    <w:p w14:paraId="4AD6521A" w14:textId="4A8EB1F8" w:rsidR="0013148D" w:rsidRDefault="00167442">
      <w:pPr>
        <w:pStyle w:val="BodyText"/>
        <w:rPr>
          <w:b/>
        </w:rPr>
      </w:pPr>
      <w:r>
        <w:rPr>
          <w:noProof/>
        </w:rPr>
        <w:drawing>
          <wp:anchor distT="0" distB="0" distL="0" distR="0" simplePos="0" relativeHeight="251671552" behindDoc="0" locked="0" layoutInCell="1" allowOverlap="1" wp14:anchorId="027C4A18" wp14:editId="297047C5">
            <wp:simplePos x="0" y="0"/>
            <wp:positionH relativeFrom="page">
              <wp:posOffset>2311117</wp:posOffset>
            </wp:positionH>
            <wp:positionV relativeFrom="paragraph">
              <wp:posOffset>198674</wp:posOffset>
            </wp:positionV>
            <wp:extent cx="3591043" cy="6221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591043" cy="622173"/>
                    </a:xfrm>
                    <a:prstGeom prst="rect">
                      <a:avLst/>
                    </a:prstGeom>
                  </pic:spPr>
                </pic:pic>
              </a:graphicData>
            </a:graphic>
          </wp:anchor>
        </w:drawing>
      </w:r>
    </w:p>
    <w:p w14:paraId="79C63E70" w14:textId="18650F62" w:rsidR="00167442" w:rsidRDefault="00167442">
      <w:pPr>
        <w:pStyle w:val="BodyText"/>
        <w:spacing w:before="9"/>
        <w:rPr>
          <w:b/>
          <w:sz w:val="14"/>
        </w:rPr>
      </w:pPr>
    </w:p>
    <w:p w14:paraId="1C9E813F" w14:textId="00044801" w:rsidR="00167442" w:rsidRDefault="00167442" w:rsidP="00167442">
      <w:pPr>
        <w:pStyle w:val="Caption"/>
        <w:jc w:val="center"/>
        <w:rPr>
          <w:b/>
          <w:sz w:val="14"/>
        </w:rPr>
      </w:pPr>
      <w:bookmarkStart w:id="149" w:name="_Toc5178972"/>
      <w:r>
        <w:t xml:space="preserve">Figure </w:t>
      </w:r>
      <w:fldSimple w:instr=" SEQ Figure \* ARABIC ">
        <w:r w:rsidR="00716703">
          <w:rPr>
            <w:noProof/>
          </w:rPr>
          <w:t>8</w:t>
        </w:r>
      </w:fldSimple>
      <w:r>
        <w:t>: UnstructuredCircumstance</w:t>
      </w:r>
      <w:bookmarkEnd w:id="149"/>
    </w:p>
    <w:p w14:paraId="1B1896D9" w14:textId="5F4E5880" w:rsidR="0013148D" w:rsidRDefault="0013148D">
      <w:pPr>
        <w:pStyle w:val="BodyText"/>
        <w:spacing w:before="9"/>
        <w:rPr>
          <w:b/>
          <w:sz w:val="14"/>
        </w:rPr>
      </w:pPr>
    </w:p>
    <w:p w14:paraId="5BA6056F" w14:textId="5E16CBD1" w:rsidR="00167442" w:rsidRDefault="00167442">
      <w:pPr>
        <w:pStyle w:val="BodyText"/>
        <w:spacing w:before="9"/>
        <w:rPr>
          <w:b/>
          <w:sz w:val="14"/>
        </w:rPr>
      </w:pPr>
    </w:p>
    <w:p w14:paraId="2B95EF30" w14:textId="3205CB3F" w:rsidR="00167442" w:rsidRDefault="00167442">
      <w:pPr>
        <w:pStyle w:val="BodyText"/>
        <w:spacing w:before="9"/>
        <w:rPr>
          <w:b/>
          <w:sz w:val="14"/>
        </w:rPr>
      </w:pPr>
    </w:p>
    <w:p w14:paraId="2352FC51" w14:textId="77777777" w:rsidR="00167442" w:rsidRDefault="00167442">
      <w:pPr>
        <w:pStyle w:val="BodyText"/>
        <w:spacing w:before="9"/>
        <w:rPr>
          <w:b/>
          <w:sz w:val="14"/>
        </w:rPr>
      </w:pPr>
    </w:p>
    <w:p w14:paraId="6CE67675" w14:textId="307CC2F4"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0" w:name="4.1.8.3.1._unstructuredText"/>
      <w:bookmarkEnd w:id="150"/>
      <w:r w:rsidRPr="00FB2590">
        <w:rPr>
          <w:rFonts w:ascii="Arial" w:hAnsi="Arial" w:cs="Arial"/>
          <w:b/>
          <w:sz w:val="24"/>
          <w:szCs w:val="24"/>
        </w:rPr>
        <w:t>unstructuredText</w:t>
      </w:r>
    </w:p>
    <w:p w14:paraId="0BB31A67" w14:textId="09A72942" w:rsidR="0013148D" w:rsidRDefault="0013148D" w:rsidP="0030693E">
      <w:pPr>
        <w:pStyle w:val="BodyText"/>
      </w:pPr>
    </w:p>
    <w:p w14:paraId="7108A6B9" w14:textId="77777777" w:rsidR="0013148D" w:rsidRDefault="0013148D">
      <w:pPr>
        <w:pStyle w:val="BodyText"/>
        <w:spacing w:before="5"/>
        <w:rPr>
          <w:rFonts w:ascii="Arial"/>
          <w:b/>
          <w:sz w:val="21"/>
        </w:rPr>
      </w:pPr>
    </w:p>
    <w:p w14:paraId="73F10815" w14:textId="77777777" w:rsidR="0013148D" w:rsidRDefault="00C93035">
      <w:pPr>
        <w:pStyle w:val="BodyText"/>
        <w:ind w:left="1060"/>
      </w:pPr>
      <w:r>
        <w:t>Text field to document unstructured circumstances.</w:t>
      </w:r>
    </w:p>
    <w:p w14:paraId="00CFF7A8" w14:textId="596F4DD0" w:rsidR="0013148D" w:rsidRDefault="0013148D">
      <w:pPr>
        <w:pStyle w:val="BodyText"/>
        <w:rPr>
          <w:sz w:val="22"/>
        </w:rPr>
      </w:pPr>
    </w:p>
    <w:p w14:paraId="1E09030D" w14:textId="5AC6BF12" w:rsidR="00DE3372" w:rsidRDefault="00DE3372">
      <w:pPr>
        <w:pStyle w:val="BodyText"/>
        <w:rPr>
          <w:sz w:val="22"/>
        </w:rPr>
      </w:pPr>
    </w:p>
    <w:p w14:paraId="159CFBF8" w14:textId="427B182F" w:rsidR="00DE3372" w:rsidRDefault="00DE3372">
      <w:pPr>
        <w:pStyle w:val="BodyText"/>
        <w:rPr>
          <w:sz w:val="22"/>
        </w:rPr>
      </w:pPr>
    </w:p>
    <w:p w14:paraId="075B9AAB" w14:textId="6049528F" w:rsidR="00DE3372" w:rsidRDefault="00DE3372">
      <w:pPr>
        <w:pStyle w:val="BodyText"/>
        <w:rPr>
          <w:sz w:val="22"/>
        </w:rPr>
      </w:pPr>
    </w:p>
    <w:p w14:paraId="77F119E1" w14:textId="777AB616" w:rsidR="00DE3372" w:rsidRDefault="00DE3372">
      <w:pPr>
        <w:pStyle w:val="BodyText"/>
        <w:rPr>
          <w:sz w:val="22"/>
        </w:rPr>
      </w:pPr>
    </w:p>
    <w:p w14:paraId="39A852D1" w14:textId="097DFA44" w:rsidR="00DE3372" w:rsidRDefault="00DE3372">
      <w:pPr>
        <w:pStyle w:val="BodyText"/>
        <w:rPr>
          <w:sz w:val="22"/>
        </w:rPr>
      </w:pPr>
    </w:p>
    <w:p w14:paraId="40F6AA1E" w14:textId="51E90934" w:rsidR="00DE3372" w:rsidRDefault="00DE3372">
      <w:pPr>
        <w:pStyle w:val="BodyText"/>
        <w:rPr>
          <w:sz w:val="22"/>
        </w:rPr>
      </w:pPr>
    </w:p>
    <w:p w14:paraId="7412F497" w14:textId="163E49DB" w:rsidR="00DE3372" w:rsidRDefault="00DE3372">
      <w:pPr>
        <w:pStyle w:val="BodyText"/>
        <w:rPr>
          <w:sz w:val="22"/>
        </w:rPr>
      </w:pPr>
    </w:p>
    <w:p w14:paraId="6EA419EB" w14:textId="28833187" w:rsidR="00DE3372" w:rsidRDefault="00DE3372">
      <w:pPr>
        <w:pStyle w:val="BodyText"/>
        <w:rPr>
          <w:sz w:val="22"/>
        </w:rPr>
      </w:pPr>
    </w:p>
    <w:p w14:paraId="4C0FC3E9" w14:textId="13DBA082" w:rsidR="00DE3372" w:rsidRDefault="00DE3372">
      <w:pPr>
        <w:pStyle w:val="BodyText"/>
        <w:rPr>
          <w:sz w:val="22"/>
        </w:rPr>
      </w:pPr>
    </w:p>
    <w:p w14:paraId="6BA94D0D" w14:textId="58FDE3E8" w:rsidR="00DE3372" w:rsidRDefault="00DE3372">
      <w:pPr>
        <w:pStyle w:val="BodyText"/>
        <w:rPr>
          <w:sz w:val="22"/>
        </w:rPr>
      </w:pPr>
    </w:p>
    <w:p w14:paraId="1F1D229C" w14:textId="3BC580A8" w:rsidR="00DE3372" w:rsidRDefault="00DE3372">
      <w:pPr>
        <w:pStyle w:val="BodyText"/>
        <w:rPr>
          <w:sz w:val="22"/>
        </w:rPr>
      </w:pPr>
    </w:p>
    <w:p w14:paraId="22E57989" w14:textId="587441B4" w:rsidR="00DE3372" w:rsidRDefault="00DE3372">
      <w:pPr>
        <w:pStyle w:val="BodyText"/>
        <w:rPr>
          <w:sz w:val="22"/>
        </w:rPr>
      </w:pPr>
    </w:p>
    <w:p w14:paraId="7F09746C" w14:textId="28C451DD" w:rsidR="00DE3372" w:rsidRDefault="00DE3372">
      <w:pPr>
        <w:pStyle w:val="BodyText"/>
        <w:rPr>
          <w:sz w:val="22"/>
        </w:rPr>
      </w:pPr>
    </w:p>
    <w:p w14:paraId="0E85643A" w14:textId="77777777" w:rsidR="00DE3372" w:rsidRDefault="00DE3372">
      <w:pPr>
        <w:pStyle w:val="BodyText"/>
        <w:rPr>
          <w:sz w:val="22"/>
        </w:rPr>
      </w:pPr>
    </w:p>
    <w:p w14:paraId="2938D0DA" w14:textId="5833E1E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1" w:name="4.1.9._statementAssociation"/>
      <w:bookmarkStart w:id="152" w:name="_Toc1824830"/>
      <w:bookmarkEnd w:id="151"/>
      <w:r w:rsidRPr="00FB2590">
        <w:rPr>
          <w:rFonts w:ascii="Arial" w:hAnsi="Arial" w:cs="Arial"/>
          <w:b/>
          <w:sz w:val="24"/>
          <w:szCs w:val="24"/>
        </w:rPr>
        <w:lastRenderedPageBreak/>
        <w:t>statementAssociation</w:t>
      </w:r>
      <w:bookmarkEnd w:id="152"/>
    </w:p>
    <w:p w14:paraId="455C9C68" w14:textId="605B4A28" w:rsidR="0013148D" w:rsidRDefault="0013148D" w:rsidP="0030693E">
      <w:pPr>
        <w:pStyle w:val="BodyText"/>
      </w:pPr>
    </w:p>
    <w:p w14:paraId="0CE91A5A" w14:textId="4931E940" w:rsidR="0013148D" w:rsidRDefault="00C93035">
      <w:pPr>
        <w:pStyle w:val="BodyText"/>
        <w:spacing w:before="259" w:line="249" w:lineRule="auto"/>
        <w:ind w:left="1060" w:right="119"/>
        <w:jc w:val="both"/>
      </w:pPr>
      <w:r>
        <w:t xml:space="preserve">Statement associations enable the clinical statement to link to other clinical statements. They are part </w:t>
      </w:r>
      <w:r>
        <w:rPr>
          <w:spacing w:val="-6"/>
        </w:rPr>
        <w:t xml:space="preserve">of </w:t>
      </w:r>
      <w:r>
        <w:t>the</w:t>
      </w:r>
      <w:r>
        <w:rPr>
          <w:spacing w:val="-5"/>
        </w:rPr>
        <w:t xml:space="preserve"> </w:t>
      </w:r>
      <w:r w:rsidR="00CF23BB">
        <w:t>narrative but</w:t>
      </w:r>
      <w:r>
        <w:rPr>
          <w:spacing w:val="-5"/>
        </w:rPr>
        <w:t xml:space="preserve"> </w:t>
      </w:r>
      <w:r>
        <w:t>are</w:t>
      </w:r>
      <w:r>
        <w:rPr>
          <w:spacing w:val="-5"/>
        </w:rPr>
        <w:t xml:space="preserve"> </w:t>
      </w:r>
      <w:r>
        <w:t>not</w:t>
      </w:r>
      <w:r>
        <w:rPr>
          <w:spacing w:val="-5"/>
        </w:rPr>
        <w:t xml:space="preserve"> </w:t>
      </w:r>
      <w:r>
        <w:t>considered</w:t>
      </w:r>
      <w:r>
        <w:rPr>
          <w:spacing w:val="-5"/>
        </w:rPr>
        <w:t xml:space="preserve"> </w:t>
      </w:r>
      <w:r>
        <w:t>part</w:t>
      </w:r>
      <w:r>
        <w:rPr>
          <w:spacing w:val="-5"/>
        </w:rPr>
        <w:t xml:space="preserve"> </w:t>
      </w:r>
      <w:r>
        <w:t>of</w:t>
      </w:r>
      <w:r>
        <w:rPr>
          <w:spacing w:val="-5"/>
        </w:rPr>
        <w:t xml:space="preserve"> </w:t>
      </w:r>
      <w:r>
        <w:t>the</w:t>
      </w:r>
      <w:r>
        <w:rPr>
          <w:spacing w:val="-5"/>
        </w:rPr>
        <w:t xml:space="preserve"> </w:t>
      </w:r>
      <w:r>
        <w:t>topic.</w:t>
      </w:r>
      <w:r>
        <w:rPr>
          <w:spacing w:val="-5"/>
        </w:rPr>
        <w:t xml:space="preserve"> </w:t>
      </w:r>
      <w:r>
        <w:t>They</w:t>
      </w:r>
      <w:r>
        <w:rPr>
          <w:spacing w:val="-5"/>
        </w:rPr>
        <w:t xml:space="preserve"> </w:t>
      </w:r>
      <w:r>
        <w:t>can</w:t>
      </w:r>
      <w:r>
        <w:rPr>
          <w:spacing w:val="-5"/>
        </w:rPr>
        <w:t xml:space="preserve"> </w:t>
      </w:r>
      <w:r>
        <w:t>further</w:t>
      </w:r>
      <w:r>
        <w:rPr>
          <w:spacing w:val="-5"/>
        </w:rPr>
        <w:t xml:space="preserve"> </w:t>
      </w:r>
      <w:r>
        <w:t>specify,</w:t>
      </w:r>
      <w:r>
        <w:rPr>
          <w:spacing w:val="-5"/>
        </w:rPr>
        <w:t xml:space="preserve"> </w:t>
      </w:r>
      <w:r>
        <w:t>e.g.</w:t>
      </w:r>
      <w:r>
        <w:rPr>
          <w:spacing w:val="-5"/>
        </w:rPr>
        <w:t xml:space="preserve"> </w:t>
      </w:r>
      <w:r>
        <w:t>instructions</w:t>
      </w:r>
      <w:r>
        <w:rPr>
          <w:spacing w:val="-5"/>
        </w:rPr>
        <w:t xml:space="preserve"> </w:t>
      </w:r>
      <w:r>
        <w:t>that</w:t>
      </w:r>
      <w:r>
        <w:rPr>
          <w:spacing w:val="-5"/>
        </w:rPr>
        <w:t xml:space="preserve"> </w:t>
      </w:r>
      <w:r>
        <w:t>apply to the performance of an action. If the topic is a laboratory result panel, each association would point to another statement which is a laboratory result.</w:t>
      </w:r>
    </w:p>
    <w:p w14:paraId="65A4A218" w14:textId="77777777" w:rsidR="0013148D" w:rsidRDefault="0013148D">
      <w:pPr>
        <w:pStyle w:val="BodyText"/>
        <w:spacing w:before="1"/>
        <w:rPr>
          <w:sz w:val="25"/>
        </w:rPr>
      </w:pPr>
    </w:p>
    <w:p w14:paraId="1C5FF388" w14:textId="77777777" w:rsidR="0013148D" w:rsidRDefault="00C93035">
      <w:pPr>
        <w:pStyle w:val="BodyText"/>
        <w:spacing w:before="4"/>
        <w:rPr>
          <w:b/>
          <w:sz w:val="27"/>
        </w:rPr>
      </w:pPr>
      <w:r>
        <w:rPr>
          <w:noProof/>
        </w:rPr>
        <w:drawing>
          <wp:anchor distT="0" distB="0" distL="0" distR="0" simplePos="0" relativeHeight="251680768" behindDoc="0" locked="0" layoutInCell="1" allowOverlap="1" wp14:anchorId="498E0E2C" wp14:editId="537E0CA8">
            <wp:simplePos x="0" y="0"/>
            <wp:positionH relativeFrom="page">
              <wp:posOffset>2118360</wp:posOffset>
            </wp:positionH>
            <wp:positionV relativeFrom="paragraph">
              <wp:posOffset>224570</wp:posOffset>
            </wp:positionV>
            <wp:extent cx="4199667" cy="8656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199667" cy="865631"/>
                    </a:xfrm>
                    <a:prstGeom prst="rect">
                      <a:avLst/>
                    </a:prstGeom>
                  </pic:spPr>
                </pic:pic>
              </a:graphicData>
            </a:graphic>
          </wp:anchor>
        </w:drawing>
      </w:r>
    </w:p>
    <w:p w14:paraId="280E7642" w14:textId="204DAE40" w:rsidR="0013148D" w:rsidRDefault="0013148D">
      <w:pPr>
        <w:pStyle w:val="BodyText"/>
        <w:spacing w:before="2"/>
        <w:rPr>
          <w:b/>
          <w:sz w:val="35"/>
        </w:rPr>
      </w:pPr>
    </w:p>
    <w:p w14:paraId="5F228D9D" w14:textId="37EB543F" w:rsidR="00167442" w:rsidRDefault="00167442" w:rsidP="00167442">
      <w:pPr>
        <w:pStyle w:val="Caption"/>
        <w:jc w:val="center"/>
        <w:rPr>
          <w:b/>
          <w:sz w:val="35"/>
        </w:rPr>
      </w:pPr>
      <w:bookmarkStart w:id="153" w:name="_Toc5178973"/>
      <w:r>
        <w:t xml:space="preserve">Figure </w:t>
      </w:r>
      <w:fldSimple w:instr=" SEQ Figure \* ARABIC ">
        <w:r w:rsidR="00716703">
          <w:rPr>
            <w:noProof/>
          </w:rPr>
          <w:t>9</w:t>
        </w:r>
      </w:fldSimple>
      <w:r>
        <w:t>: StatementAssociation</w:t>
      </w:r>
      <w:bookmarkEnd w:id="153"/>
    </w:p>
    <w:p w14:paraId="450A161B" w14:textId="77777777" w:rsidR="00167442" w:rsidRDefault="00167442">
      <w:pPr>
        <w:pStyle w:val="BodyText"/>
        <w:spacing w:before="2"/>
        <w:rPr>
          <w:b/>
          <w:sz w:val="35"/>
        </w:rPr>
      </w:pPr>
    </w:p>
    <w:p w14:paraId="4DDB9140" w14:textId="04EEF8E5"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4" w:name="4.1.9.1._associationSemantic"/>
      <w:bookmarkEnd w:id="154"/>
      <w:r w:rsidRPr="00FB2590">
        <w:rPr>
          <w:rFonts w:ascii="Arial" w:hAnsi="Arial" w:cs="Arial"/>
          <w:b/>
          <w:sz w:val="24"/>
          <w:szCs w:val="24"/>
        </w:rPr>
        <w:t>associationSemantic</w:t>
      </w:r>
    </w:p>
    <w:p w14:paraId="7B6024D4" w14:textId="77777777" w:rsidR="0013148D" w:rsidRDefault="0013148D">
      <w:pPr>
        <w:pStyle w:val="BodyText"/>
        <w:spacing w:before="10"/>
        <w:rPr>
          <w:rFonts w:ascii="Arial"/>
          <w:b/>
          <w:sz w:val="21"/>
        </w:rPr>
      </w:pPr>
    </w:p>
    <w:p w14:paraId="3271DE64" w14:textId="77777777" w:rsidR="0013148D" w:rsidRDefault="00C93035">
      <w:pPr>
        <w:pStyle w:val="BodyText"/>
        <w:ind w:left="1060"/>
        <w:jc w:val="both"/>
      </w:pPr>
      <w:r>
        <w:t>Association semantic is a logical expression to capture how the target statement is associated.</w:t>
      </w:r>
    </w:p>
    <w:p w14:paraId="556D6217" w14:textId="77777777" w:rsidR="0013148D" w:rsidRDefault="0013148D">
      <w:pPr>
        <w:pStyle w:val="BodyText"/>
        <w:spacing w:before="9"/>
        <w:rPr>
          <w:sz w:val="21"/>
        </w:rPr>
      </w:pPr>
    </w:p>
    <w:p w14:paraId="6058FC4C" w14:textId="4D958E72"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5" w:name="4.1.9.2._associatedStatementId"/>
      <w:bookmarkEnd w:id="155"/>
      <w:r w:rsidRPr="00FB2590">
        <w:rPr>
          <w:rFonts w:ascii="Arial" w:hAnsi="Arial" w:cs="Arial"/>
          <w:b/>
          <w:sz w:val="24"/>
          <w:szCs w:val="24"/>
        </w:rPr>
        <w:t>associatedStatementId</w:t>
      </w:r>
    </w:p>
    <w:p w14:paraId="50D3D7AF" w14:textId="77777777" w:rsidR="0013148D" w:rsidRDefault="0013148D">
      <w:pPr>
        <w:pStyle w:val="BodyText"/>
        <w:spacing w:before="10"/>
        <w:rPr>
          <w:rFonts w:ascii="Arial"/>
          <w:b/>
          <w:sz w:val="21"/>
        </w:rPr>
      </w:pPr>
    </w:p>
    <w:p w14:paraId="6A0639E0" w14:textId="6AD2EE8C" w:rsidR="0013148D" w:rsidRDefault="00C93035">
      <w:pPr>
        <w:pStyle w:val="BodyText"/>
        <w:spacing w:line="249" w:lineRule="auto"/>
        <w:ind w:left="1060" w:right="118"/>
        <w:jc w:val="both"/>
      </w:pPr>
      <w:r>
        <w:t>Associated</w:t>
      </w:r>
      <w:r>
        <w:rPr>
          <w:spacing w:val="-3"/>
        </w:rPr>
        <w:t xml:space="preserve"> </w:t>
      </w:r>
      <w:r>
        <w:t>Statement</w:t>
      </w:r>
      <w:r>
        <w:rPr>
          <w:spacing w:val="-3"/>
        </w:rPr>
        <w:t xml:space="preserve"> </w:t>
      </w:r>
      <w:r>
        <w:t>Id</w:t>
      </w:r>
      <w:r>
        <w:rPr>
          <w:spacing w:val="-3"/>
        </w:rPr>
        <w:t xml:space="preserve"> </w:t>
      </w:r>
      <w:r>
        <w:t>is</w:t>
      </w:r>
      <w:r>
        <w:rPr>
          <w:spacing w:val="-3"/>
        </w:rPr>
        <w:t xml:space="preserve"> </w:t>
      </w:r>
      <w:r>
        <w:t>a</w:t>
      </w:r>
      <w:r>
        <w:rPr>
          <w:spacing w:val="-3"/>
        </w:rPr>
        <w:t xml:space="preserve"> </w:t>
      </w:r>
      <w:r>
        <w:t>UUID</w:t>
      </w:r>
      <w:r>
        <w:rPr>
          <w:spacing w:val="-3"/>
        </w:rPr>
        <w:t xml:space="preserve"> </w:t>
      </w:r>
      <w:r>
        <w:t>to</w:t>
      </w:r>
      <w:r>
        <w:rPr>
          <w:spacing w:val="-3"/>
        </w:rPr>
        <w:t xml:space="preserve"> </w:t>
      </w:r>
      <w:r>
        <w:t>identify</w:t>
      </w:r>
      <w:r>
        <w:rPr>
          <w:spacing w:val="-3"/>
        </w:rPr>
        <w:t xml:space="preserve"> </w:t>
      </w:r>
      <w:r>
        <w:t>associated</w:t>
      </w:r>
      <w:r>
        <w:rPr>
          <w:spacing w:val="-3"/>
        </w:rPr>
        <w:t xml:space="preserve"> </w:t>
      </w:r>
      <w:r>
        <w:t>statements.</w:t>
      </w:r>
      <w:r>
        <w:rPr>
          <w:spacing w:val="-3"/>
        </w:rPr>
        <w:t xml:space="preserve"> </w:t>
      </w:r>
      <w:r>
        <w:t>This</w:t>
      </w:r>
      <w:r>
        <w:rPr>
          <w:spacing w:val="-3"/>
        </w:rPr>
        <w:t xml:space="preserve"> </w:t>
      </w:r>
      <w:r>
        <w:t>UUID</w:t>
      </w:r>
      <w:r>
        <w:rPr>
          <w:spacing w:val="-3"/>
        </w:rPr>
        <w:t xml:space="preserve"> </w:t>
      </w:r>
      <w:r>
        <w:t>is</w:t>
      </w:r>
      <w:r>
        <w:rPr>
          <w:spacing w:val="-3"/>
        </w:rPr>
        <w:t xml:space="preserve"> </w:t>
      </w:r>
      <w:r>
        <w:t>the</w:t>
      </w:r>
      <w:r>
        <w:rPr>
          <w:spacing w:val="-3"/>
        </w:rPr>
        <w:t xml:space="preserve"> </w:t>
      </w:r>
      <w:r>
        <w:t>statementId</w:t>
      </w:r>
      <w:r>
        <w:rPr>
          <w:spacing w:val="-3"/>
        </w:rPr>
        <w:t xml:space="preserve"> </w:t>
      </w:r>
      <w:r>
        <w:t>of</w:t>
      </w:r>
      <w:r>
        <w:rPr>
          <w:spacing w:val="-3"/>
        </w:rPr>
        <w:t xml:space="preserve"> </w:t>
      </w:r>
      <w:r>
        <w:t>the target ClinicalStatement</w:t>
      </w:r>
    </w:p>
    <w:p w14:paraId="39167003" w14:textId="56D39EB6" w:rsidR="00FB2590" w:rsidRDefault="00FB2590">
      <w:pPr>
        <w:pStyle w:val="BodyText"/>
        <w:spacing w:line="249" w:lineRule="auto"/>
        <w:ind w:left="1060" w:right="118"/>
        <w:jc w:val="both"/>
      </w:pPr>
    </w:p>
    <w:p w14:paraId="0F7C923F" w14:textId="39034478" w:rsidR="00C921E7" w:rsidRDefault="00C921E7">
      <w:pPr>
        <w:pStyle w:val="BodyText"/>
        <w:spacing w:line="249" w:lineRule="auto"/>
        <w:ind w:left="1060" w:right="118"/>
        <w:jc w:val="both"/>
      </w:pPr>
    </w:p>
    <w:p w14:paraId="4D66714E" w14:textId="6E15A2A3" w:rsidR="00C921E7" w:rsidRDefault="00C921E7">
      <w:pPr>
        <w:pStyle w:val="BodyText"/>
        <w:spacing w:line="249" w:lineRule="auto"/>
        <w:ind w:left="1060" w:right="118"/>
        <w:jc w:val="both"/>
      </w:pPr>
    </w:p>
    <w:p w14:paraId="4F0D373B" w14:textId="490CC18D" w:rsidR="00C921E7" w:rsidRDefault="00C921E7">
      <w:pPr>
        <w:pStyle w:val="BodyText"/>
        <w:spacing w:line="249" w:lineRule="auto"/>
        <w:ind w:left="1060" w:right="118"/>
        <w:jc w:val="both"/>
      </w:pPr>
    </w:p>
    <w:p w14:paraId="096A2660" w14:textId="484EF6C8" w:rsidR="00C921E7" w:rsidRDefault="00C921E7">
      <w:pPr>
        <w:pStyle w:val="BodyText"/>
        <w:spacing w:line="249" w:lineRule="auto"/>
        <w:ind w:left="1060" w:right="118"/>
        <w:jc w:val="both"/>
      </w:pPr>
    </w:p>
    <w:p w14:paraId="185E428E" w14:textId="732C0AA3" w:rsidR="00C921E7" w:rsidRDefault="00C921E7">
      <w:pPr>
        <w:pStyle w:val="BodyText"/>
        <w:spacing w:line="249" w:lineRule="auto"/>
        <w:ind w:left="1060" w:right="118"/>
        <w:jc w:val="both"/>
      </w:pPr>
    </w:p>
    <w:p w14:paraId="7BA1133C" w14:textId="6D6BE718" w:rsidR="00C921E7" w:rsidRDefault="00C921E7">
      <w:pPr>
        <w:pStyle w:val="BodyText"/>
        <w:spacing w:line="249" w:lineRule="auto"/>
        <w:ind w:left="1060" w:right="118"/>
        <w:jc w:val="both"/>
      </w:pPr>
    </w:p>
    <w:p w14:paraId="5F8D7F20" w14:textId="5252CEC2" w:rsidR="00C921E7" w:rsidRDefault="00C921E7">
      <w:pPr>
        <w:pStyle w:val="BodyText"/>
        <w:spacing w:line="249" w:lineRule="auto"/>
        <w:ind w:left="1060" w:right="118"/>
        <w:jc w:val="both"/>
      </w:pPr>
    </w:p>
    <w:p w14:paraId="4DD2C40A" w14:textId="29B78C20" w:rsidR="00C921E7" w:rsidRDefault="00C921E7">
      <w:pPr>
        <w:pStyle w:val="BodyText"/>
        <w:spacing w:line="249" w:lineRule="auto"/>
        <w:ind w:left="1060" w:right="118"/>
        <w:jc w:val="both"/>
      </w:pPr>
    </w:p>
    <w:p w14:paraId="01876EF6" w14:textId="43B883D9" w:rsidR="00C921E7" w:rsidRDefault="00C921E7">
      <w:pPr>
        <w:pStyle w:val="BodyText"/>
        <w:spacing w:line="249" w:lineRule="auto"/>
        <w:ind w:left="1060" w:right="118"/>
        <w:jc w:val="both"/>
      </w:pPr>
    </w:p>
    <w:p w14:paraId="18A6E351" w14:textId="556B644E" w:rsidR="00C921E7" w:rsidRDefault="00C921E7">
      <w:pPr>
        <w:pStyle w:val="BodyText"/>
        <w:spacing w:line="249" w:lineRule="auto"/>
        <w:ind w:left="1060" w:right="118"/>
        <w:jc w:val="both"/>
      </w:pPr>
    </w:p>
    <w:p w14:paraId="13F3E1ED" w14:textId="0E2EEF8E" w:rsidR="00C921E7" w:rsidRDefault="00C921E7">
      <w:pPr>
        <w:pStyle w:val="BodyText"/>
        <w:spacing w:line="249" w:lineRule="auto"/>
        <w:ind w:left="1060" w:right="118"/>
        <w:jc w:val="both"/>
      </w:pPr>
    </w:p>
    <w:p w14:paraId="39A8E5BD" w14:textId="1F82649F" w:rsidR="00C921E7" w:rsidRDefault="00C921E7">
      <w:pPr>
        <w:pStyle w:val="BodyText"/>
        <w:spacing w:line="249" w:lineRule="auto"/>
        <w:ind w:left="1060" w:right="118"/>
        <w:jc w:val="both"/>
      </w:pPr>
    </w:p>
    <w:p w14:paraId="685ADCE2" w14:textId="00D8C1FE" w:rsidR="00C921E7" w:rsidRDefault="00C921E7">
      <w:pPr>
        <w:pStyle w:val="BodyText"/>
        <w:spacing w:line="249" w:lineRule="auto"/>
        <w:ind w:left="1060" w:right="118"/>
        <w:jc w:val="both"/>
      </w:pPr>
    </w:p>
    <w:p w14:paraId="1696D25E" w14:textId="33111041" w:rsidR="00C921E7" w:rsidRDefault="00C921E7">
      <w:pPr>
        <w:pStyle w:val="BodyText"/>
        <w:spacing w:line="249" w:lineRule="auto"/>
        <w:ind w:left="1060" w:right="118"/>
        <w:jc w:val="both"/>
      </w:pPr>
    </w:p>
    <w:p w14:paraId="30A9641F" w14:textId="6D72B491" w:rsidR="00C921E7" w:rsidRDefault="00C921E7">
      <w:pPr>
        <w:pStyle w:val="BodyText"/>
        <w:spacing w:line="249" w:lineRule="auto"/>
        <w:ind w:left="1060" w:right="118"/>
        <w:jc w:val="both"/>
      </w:pPr>
    </w:p>
    <w:p w14:paraId="648602D1" w14:textId="0426EFF6" w:rsidR="00C921E7" w:rsidRDefault="00C921E7">
      <w:pPr>
        <w:pStyle w:val="BodyText"/>
        <w:spacing w:line="249" w:lineRule="auto"/>
        <w:ind w:left="1060" w:right="118"/>
        <w:jc w:val="both"/>
      </w:pPr>
    </w:p>
    <w:p w14:paraId="64D05049" w14:textId="26A4E8E6" w:rsidR="00C921E7" w:rsidRDefault="00C921E7">
      <w:pPr>
        <w:pStyle w:val="BodyText"/>
        <w:spacing w:line="249" w:lineRule="auto"/>
        <w:ind w:left="1060" w:right="118"/>
        <w:jc w:val="both"/>
      </w:pPr>
    </w:p>
    <w:p w14:paraId="1F877402" w14:textId="2A7A29E6" w:rsidR="00C921E7" w:rsidRDefault="00C921E7">
      <w:pPr>
        <w:pStyle w:val="BodyText"/>
        <w:spacing w:line="249" w:lineRule="auto"/>
        <w:ind w:left="1060" w:right="118"/>
        <w:jc w:val="both"/>
      </w:pPr>
    </w:p>
    <w:p w14:paraId="2BA626BC" w14:textId="2028CD65" w:rsidR="00C921E7" w:rsidRDefault="00C921E7">
      <w:pPr>
        <w:pStyle w:val="BodyText"/>
        <w:spacing w:line="249" w:lineRule="auto"/>
        <w:ind w:left="1060" w:right="118"/>
        <w:jc w:val="both"/>
      </w:pPr>
    </w:p>
    <w:p w14:paraId="585C6006" w14:textId="6ADCB931" w:rsidR="00C921E7" w:rsidRDefault="00C921E7">
      <w:pPr>
        <w:pStyle w:val="BodyText"/>
        <w:spacing w:line="249" w:lineRule="auto"/>
        <w:ind w:left="1060" w:right="118"/>
        <w:jc w:val="both"/>
      </w:pPr>
    </w:p>
    <w:p w14:paraId="30B98609" w14:textId="5857DD36" w:rsidR="00C921E7" w:rsidRDefault="00C921E7">
      <w:pPr>
        <w:pStyle w:val="BodyText"/>
        <w:spacing w:line="249" w:lineRule="auto"/>
        <w:ind w:left="1060" w:right="118"/>
        <w:jc w:val="both"/>
      </w:pPr>
    </w:p>
    <w:p w14:paraId="3DCE4792" w14:textId="77777777" w:rsidR="00C921E7" w:rsidRDefault="00C921E7">
      <w:pPr>
        <w:pStyle w:val="BodyText"/>
        <w:spacing w:line="249" w:lineRule="auto"/>
        <w:ind w:left="1060" w:right="118"/>
        <w:jc w:val="both"/>
      </w:pPr>
    </w:p>
    <w:p w14:paraId="0BE73665" w14:textId="77777777" w:rsidR="0013148D" w:rsidRDefault="0013148D">
      <w:pPr>
        <w:pStyle w:val="BodyText"/>
        <w:spacing w:before="8"/>
      </w:pPr>
    </w:p>
    <w:p w14:paraId="401E895F" w14:textId="0227255D" w:rsidR="0013148D" w:rsidRPr="00FB2590" w:rsidRDefault="00C93035" w:rsidP="00FB2590">
      <w:pPr>
        <w:pStyle w:val="Heading2"/>
      </w:pPr>
      <w:bookmarkStart w:id="156" w:name="4.2._Measure_and_Result"/>
      <w:bookmarkStart w:id="157" w:name="_Toc1824831"/>
      <w:bookmarkStart w:id="158" w:name="_Toc5180898"/>
      <w:bookmarkEnd w:id="156"/>
      <w:r w:rsidRPr="00FB2590">
        <w:lastRenderedPageBreak/>
        <w:t>Measure and Result</w:t>
      </w:r>
      <w:bookmarkEnd w:id="157"/>
      <w:bookmarkEnd w:id="158"/>
    </w:p>
    <w:p w14:paraId="6E88E2B1" w14:textId="3ECE9B88" w:rsidR="0013148D" w:rsidRDefault="00C93035">
      <w:pPr>
        <w:pStyle w:val="BodyText"/>
        <w:spacing w:before="267" w:line="249" w:lineRule="auto"/>
        <w:ind w:left="1060" w:right="118"/>
        <w:jc w:val="both"/>
      </w:pPr>
      <w:r>
        <w:t xml:space="preserve">A unique aspect of the ANF Model is that all measures and results are numeric ranges. The hierarchy of classes to represent these is shown in </w:t>
      </w:r>
      <w:hyperlink w:anchor="_bookmark17" w:history="1">
        <w:r>
          <w:rPr>
            <w:u w:val="single"/>
          </w:rPr>
          <w:t>Figure 10, “Result Hierarchy”</w:t>
        </w:r>
      </w:hyperlink>
      <w:r>
        <w:t xml:space="preserve">. An important point to notice </w:t>
      </w:r>
      <w:r>
        <w:rPr>
          <w:spacing w:val="-7"/>
        </w:rPr>
        <w:t xml:space="preserve">in </w:t>
      </w:r>
      <w:r>
        <w:t>this</w:t>
      </w:r>
      <w:r>
        <w:rPr>
          <w:spacing w:val="-6"/>
        </w:rPr>
        <w:t xml:space="preserve"> </w:t>
      </w:r>
      <w:r>
        <w:t>class</w:t>
      </w:r>
      <w:r>
        <w:rPr>
          <w:spacing w:val="-6"/>
        </w:rPr>
        <w:t xml:space="preserve"> </w:t>
      </w:r>
      <w:r>
        <w:t>diagram</w:t>
      </w:r>
      <w:r>
        <w:rPr>
          <w:spacing w:val="-6"/>
        </w:rPr>
        <w:t xml:space="preserve"> </w:t>
      </w:r>
      <w:r>
        <w:t>is</w:t>
      </w:r>
      <w:r>
        <w:rPr>
          <w:spacing w:val="-6"/>
        </w:rPr>
        <w:t xml:space="preserve"> </w:t>
      </w:r>
      <w:r>
        <w:t>that</w:t>
      </w:r>
      <w:r>
        <w:rPr>
          <w:spacing w:val="-6"/>
        </w:rPr>
        <w:t xml:space="preserve"> </w:t>
      </w:r>
      <w:r>
        <w:t>the</w:t>
      </w:r>
      <w:r>
        <w:rPr>
          <w:spacing w:val="-6"/>
        </w:rPr>
        <w:t xml:space="preserve"> </w:t>
      </w:r>
      <w:r>
        <w:t>ANF</w:t>
      </w:r>
      <w:r>
        <w:rPr>
          <w:spacing w:val="-6"/>
        </w:rPr>
        <w:t xml:space="preserve"> </w:t>
      </w:r>
      <w:r>
        <w:t>Model</w:t>
      </w:r>
      <w:r>
        <w:rPr>
          <w:spacing w:val="-6"/>
        </w:rPr>
        <w:t xml:space="preserve"> </w:t>
      </w:r>
      <w:r>
        <w:t>does</w:t>
      </w:r>
      <w:r>
        <w:rPr>
          <w:spacing w:val="-6"/>
        </w:rPr>
        <w:t xml:space="preserve"> </w:t>
      </w:r>
      <w:r>
        <w:t>not</w:t>
      </w:r>
      <w:r>
        <w:rPr>
          <w:spacing w:val="-6"/>
        </w:rPr>
        <w:t xml:space="preserve"> </w:t>
      </w:r>
      <w:r>
        <w:t>allow</w:t>
      </w:r>
      <w:r>
        <w:rPr>
          <w:spacing w:val="-6"/>
        </w:rPr>
        <w:t xml:space="preserve"> </w:t>
      </w:r>
      <w:r>
        <w:t>coded</w:t>
      </w:r>
      <w:r>
        <w:rPr>
          <w:spacing w:val="-6"/>
        </w:rPr>
        <w:t xml:space="preserve"> </w:t>
      </w:r>
      <w:r>
        <w:t>results,</w:t>
      </w:r>
      <w:r>
        <w:rPr>
          <w:spacing w:val="-6"/>
        </w:rPr>
        <w:t xml:space="preserve"> </w:t>
      </w:r>
      <w:r>
        <w:t>only</w:t>
      </w:r>
      <w:r>
        <w:rPr>
          <w:spacing w:val="-6"/>
        </w:rPr>
        <w:t xml:space="preserve"> </w:t>
      </w:r>
      <w:r>
        <w:t>a</w:t>
      </w:r>
      <w:r>
        <w:rPr>
          <w:spacing w:val="-6"/>
        </w:rPr>
        <w:t xml:space="preserve"> </w:t>
      </w:r>
      <w:r>
        <w:t>numeric</w:t>
      </w:r>
      <w:r>
        <w:rPr>
          <w:spacing w:val="-6"/>
        </w:rPr>
        <w:t xml:space="preserve"> </w:t>
      </w:r>
      <w:r>
        <w:t>interval</w:t>
      </w:r>
      <w:r>
        <w:rPr>
          <w:spacing w:val="-6"/>
        </w:rPr>
        <w:t xml:space="preserve"> </w:t>
      </w:r>
      <w:r>
        <w:t>is</w:t>
      </w:r>
      <w:r>
        <w:rPr>
          <w:spacing w:val="-6"/>
        </w:rPr>
        <w:t xml:space="preserve"> </w:t>
      </w:r>
      <w:r>
        <w:t>possible.</w:t>
      </w:r>
    </w:p>
    <w:p w14:paraId="1FBAA433" w14:textId="77777777" w:rsidR="00C921E7" w:rsidRDefault="00C921E7">
      <w:pPr>
        <w:pStyle w:val="BodyText"/>
        <w:rPr>
          <w:b/>
          <w:sz w:val="19"/>
        </w:rPr>
      </w:pPr>
      <w:bookmarkStart w:id="159" w:name="_bookmark17"/>
      <w:bookmarkEnd w:id="159"/>
    </w:p>
    <w:p w14:paraId="309C883B" w14:textId="398E3601" w:rsidR="0013148D" w:rsidRDefault="00C93035">
      <w:pPr>
        <w:pStyle w:val="BodyText"/>
        <w:rPr>
          <w:b/>
          <w:sz w:val="19"/>
        </w:rPr>
      </w:pPr>
      <w:r>
        <w:rPr>
          <w:noProof/>
        </w:rPr>
        <w:drawing>
          <wp:anchor distT="0" distB="0" distL="0" distR="0" simplePos="0" relativeHeight="251656192" behindDoc="0" locked="0" layoutInCell="1" allowOverlap="1" wp14:anchorId="6679FFFA" wp14:editId="2528C191">
            <wp:simplePos x="0" y="0"/>
            <wp:positionH relativeFrom="page">
              <wp:posOffset>2057400</wp:posOffset>
            </wp:positionH>
            <wp:positionV relativeFrom="paragraph">
              <wp:posOffset>163627</wp:posOffset>
            </wp:positionV>
            <wp:extent cx="4285110" cy="460933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4285110" cy="4609338"/>
                    </a:xfrm>
                    <a:prstGeom prst="rect">
                      <a:avLst/>
                    </a:prstGeom>
                  </pic:spPr>
                </pic:pic>
              </a:graphicData>
            </a:graphic>
          </wp:anchor>
        </w:drawing>
      </w:r>
    </w:p>
    <w:p w14:paraId="00230B57" w14:textId="79CC19A5" w:rsidR="0013148D" w:rsidRDefault="0013148D">
      <w:pPr>
        <w:pStyle w:val="BodyText"/>
        <w:spacing w:before="7"/>
        <w:rPr>
          <w:b/>
        </w:rPr>
      </w:pPr>
    </w:p>
    <w:p w14:paraId="2600C568" w14:textId="5209A30A" w:rsidR="00167442" w:rsidRDefault="00167442" w:rsidP="00167442">
      <w:pPr>
        <w:pStyle w:val="Caption"/>
        <w:jc w:val="center"/>
        <w:rPr>
          <w:b/>
        </w:rPr>
      </w:pPr>
      <w:bookmarkStart w:id="160" w:name="_Toc5178974"/>
      <w:r>
        <w:t xml:space="preserve">Figure </w:t>
      </w:r>
      <w:fldSimple w:instr=" SEQ Figure \* ARABIC ">
        <w:r w:rsidR="00716703">
          <w:rPr>
            <w:noProof/>
          </w:rPr>
          <w:t>10</w:t>
        </w:r>
      </w:fldSimple>
      <w:r>
        <w:t xml:space="preserve">: </w:t>
      </w:r>
      <w:r w:rsidRPr="00136C4F">
        <w:t>Result Hierarchy</w:t>
      </w:r>
      <w:bookmarkEnd w:id="160"/>
    </w:p>
    <w:p w14:paraId="0B419C03" w14:textId="77777777" w:rsidR="00167442" w:rsidRDefault="00167442">
      <w:pPr>
        <w:pStyle w:val="BodyText"/>
        <w:spacing w:before="7"/>
        <w:rPr>
          <w:b/>
        </w:rPr>
      </w:pPr>
    </w:p>
    <w:p w14:paraId="5B76BC28" w14:textId="4916BD0C" w:rsidR="0013148D" w:rsidRDefault="00C93035" w:rsidP="00FB2590">
      <w:pPr>
        <w:pStyle w:val="Heading3"/>
      </w:pPr>
      <w:bookmarkStart w:id="161" w:name="4.2.1._Measure"/>
      <w:bookmarkStart w:id="162" w:name="_Toc1824832"/>
      <w:bookmarkStart w:id="163" w:name="_Toc5180899"/>
      <w:bookmarkEnd w:id="161"/>
      <w:r>
        <w:t>Measure</w:t>
      </w:r>
      <w:bookmarkEnd w:id="162"/>
      <w:bookmarkEnd w:id="163"/>
    </w:p>
    <w:p w14:paraId="751D232C" w14:textId="2E4D17FE" w:rsidR="0013148D" w:rsidRDefault="00C93035">
      <w:pPr>
        <w:pStyle w:val="BodyText"/>
        <w:spacing w:before="259" w:line="249" w:lineRule="auto"/>
        <w:ind w:left="1060" w:right="119"/>
        <w:jc w:val="both"/>
      </w:pPr>
      <w:r>
        <w:t>Measure captures measurable elements of clinical statements, e.g. the resul</w:t>
      </w:r>
      <w:r w:rsidR="007B570C">
        <w:t>ts of test procedures, time pe</w:t>
      </w:r>
      <w:r>
        <w:t>riods, frequencies of repetitions for procedures or medication administratio</w:t>
      </w:r>
      <w:r w:rsidR="007B570C">
        <w:t>ns. Note that the inherited at</w:t>
      </w:r>
      <w:r>
        <w:t>tributes from the Interval class will be discussed here.</w:t>
      </w:r>
    </w:p>
    <w:p w14:paraId="79DB32A3" w14:textId="77777777" w:rsidR="0013148D" w:rsidRDefault="0013148D">
      <w:pPr>
        <w:pStyle w:val="BodyText"/>
        <w:spacing w:before="1"/>
        <w:rPr>
          <w:sz w:val="21"/>
        </w:rPr>
      </w:pPr>
    </w:p>
    <w:p w14:paraId="3CA00651" w14:textId="7CD4C838" w:rsidR="0030693E" w:rsidRDefault="00C93035" w:rsidP="00FB2590">
      <w:pPr>
        <w:pStyle w:val="Heading3"/>
      </w:pPr>
      <w:bookmarkStart w:id="164" w:name="4.2.1.1._lowerBound"/>
      <w:bookmarkStart w:id="165" w:name="_Toc5180900"/>
      <w:bookmarkEnd w:id="164"/>
      <w:r>
        <w:t>lowerBound</w:t>
      </w:r>
      <w:bookmarkEnd w:id="165"/>
    </w:p>
    <w:p w14:paraId="52865109" w14:textId="77777777" w:rsidR="0013148D" w:rsidRDefault="0013148D">
      <w:pPr>
        <w:pStyle w:val="BodyText"/>
        <w:spacing w:before="10"/>
        <w:rPr>
          <w:rFonts w:ascii="Arial"/>
          <w:b/>
          <w:sz w:val="21"/>
        </w:rPr>
      </w:pPr>
    </w:p>
    <w:p w14:paraId="05DF9DF1" w14:textId="77777777" w:rsidR="0013148D" w:rsidRDefault="00C93035">
      <w:pPr>
        <w:pStyle w:val="BodyText"/>
        <w:spacing w:line="249" w:lineRule="auto"/>
        <w:ind w:left="1060" w:right="118"/>
        <w:jc w:val="both"/>
      </w:pPr>
      <w:r>
        <w:t>Lower</w:t>
      </w:r>
      <w:r>
        <w:rPr>
          <w:spacing w:val="-9"/>
        </w:rPr>
        <w:t xml:space="preserve"> </w:t>
      </w:r>
      <w:r>
        <w:t>bound</w:t>
      </w:r>
      <w:r>
        <w:rPr>
          <w:spacing w:val="-9"/>
        </w:rPr>
        <w:t xml:space="preserve"> </w:t>
      </w:r>
      <w:r>
        <w:t>represents</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t>measurable</w:t>
      </w:r>
      <w:r>
        <w:rPr>
          <w:spacing w:val="-9"/>
        </w:rPr>
        <w:t xml:space="preserve"> </w:t>
      </w:r>
      <w:r>
        <w:t>element.</w:t>
      </w:r>
      <w:r>
        <w:rPr>
          <w:spacing w:val="-8"/>
        </w:rPr>
        <w:t xml:space="preserve"> </w:t>
      </w:r>
      <w:r>
        <w:t>This</w:t>
      </w:r>
      <w:r>
        <w:rPr>
          <w:spacing w:val="-9"/>
        </w:rPr>
        <w:t xml:space="preserve"> </w:t>
      </w:r>
      <w:r>
        <w:t>can</w:t>
      </w:r>
      <w:r>
        <w:rPr>
          <w:spacing w:val="-9"/>
        </w:rPr>
        <w:t xml:space="preserve"> </w:t>
      </w:r>
      <w:r>
        <w:t>be</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rPr>
          <w:spacing w:val="-3"/>
        </w:rPr>
        <w:t xml:space="preserve">range: </w:t>
      </w:r>
      <w:r>
        <w:t xml:space="preserve">For the “Administration of 25 to 50 mg of medication X” the lower bound is 25. For a test result, </w:t>
      </w:r>
      <w:r>
        <w:rPr>
          <w:spacing w:val="-4"/>
        </w:rPr>
        <w:t xml:space="preserve">which </w:t>
      </w:r>
      <w:r>
        <w:t>is not a range, lower and upper bound are the same. Example: systolic blood pressure 110 mmHg. The lower and upper bound are both 110 mmHg.</w:t>
      </w:r>
    </w:p>
    <w:p w14:paraId="6EBAC797" w14:textId="77777777" w:rsidR="0013148D" w:rsidRDefault="0013148D">
      <w:pPr>
        <w:pStyle w:val="BodyText"/>
        <w:spacing w:before="2"/>
        <w:rPr>
          <w:sz w:val="21"/>
        </w:rPr>
      </w:pPr>
    </w:p>
    <w:p w14:paraId="62D10A18" w14:textId="53B53EC0" w:rsidR="0030693E" w:rsidRDefault="00C93035" w:rsidP="00FB2590">
      <w:pPr>
        <w:pStyle w:val="Heading3"/>
      </w:pPr>
      <w:bookmarkStart w:id="166" w:name="4.2.1.2._upperBound"/>
      <w:bookmarkStart w:id="167" w:name="_Toc5180901"/>
      <w:bookmarkEnd w:id="166"/>
      <w:r>
        <w:lastRenderedPageBreak/>
        <w:t>upperBound</w:t>
      </w:r>
      <w:bookmarkEnd w:id="167"/>
    </w:p>
    <w:p w14:paraId="0E87F008" w14:textId="621F38C0" w:rsidR="0013148D" w:rsidRDefault="0013148D" w:rsidP="0030693E">
      <w:pPr>
        <w:pStyle w:val="BodyText"/>
      </w:pPr>
    </w:p>
    <w:p w14:paraId="10102645" w14:textId="77777777" w:rsidR="0013148D" w:rsidRDefault="0013148D">
      <w:pPr>
        <w:pStyle w:val="BodyText"/>
        <w:spacing w:before="10"/>
        <w:rPr>
          <w:rFonts w:ascii="Arial"/>
          <w:b/>
          <w:sz w:val="21"/>
        </w:rPr>
      </w:pPr>
    </w:p>
    <w:p w14:paraId="5698E3DB" w14:textId="6B352E6E" w:rsidR="0013148D" w:rsidRDefault="00C93035">
      <w:pPr>
        <w:pStyle w:val="BodyText"/>
        <w:spacing w:line="249" w:lineRule="auto"/>
        <w:ind w:left="1060" w:right="118"/>
        <w:jc w:val="both"/>
      </w:pPr>
      <w:r>
        <w:t>Upper bound represents the upper bound of a measurable element. This can be the upper boundary of a range: For the “Administration of 25 to 50 mg of medication X” the upper bound is 50 mg. In cases, where the measurable element does not represent a range, upper and lower bound have the same value.</w:t>
      </w:r>
    </w:p>
    <w:p w14:paraId="72432B44" w14:textId="77777777" w:rsidR="00C5284B" w:rsidRDefault="00C5284B">
      <w:pPr>
        <w:pStyle w:val="BodyText"/>
        <w:spacing w:line="249" w:lineRule="auto"/>
        <w:ind w:left="1060" w:right="118"/>
        <w:jc w:val="both"/>
      </w:pPr>
    </w:p>
    <w:p w14:paraId="454A986D" w14:textId="6548AB5B" w:rsidR="0030693E" w:rsidRDefault="00C93035" w:rsidP="00FB2590">
      <w:pPr>
        <w:pStyle w:val="Heading3"/>
      </w:pPr>
      <w:bookmarkStart w:id="168" w:name="4.2.1.3._includeLowerBound"/>
      <w:bookmarkStart w:id="169" w:name="_Toc5180902"/>
      <w:bookmarkEnd w:id="168"/>
      <w:r>
        <w:t>includeLowerB</w:t>
      </w:r>
      <w:r w:rsidR="00C5284B">
        <w:t>ound</w:t>
      </w:r>
      <w:bookmarkEnd w:id="169"/>
    </w:p>
    <w:p w14:paraId="7DF2A67F" w14:textId="087D2D96" w:rsidR="0013148D" w:rsidRDefault="0013148D" w:rsidP="0030693E">
      <w:pPr>
        <w:pStyle w:val="BodyText"/>
      </w:pPr>
    </w:p>
    <w:p w14:paraId="60EA5CEE" w14:textId="3305D716" w:rsidR="0013148D" w:rsidRDefault="00C93035">
      <w:pPr>
        <w:pStyle w:val="BodyText"/>
        <w:spacing w:before="199" w:line="249" w:lineRule="auto"/>
        <w:ind w:left="1060" w:right="118"/>
        <w:jc w:val="both"/>
      </w:pPr>
      <w:r>
        <w:t>Include</w:t>
      </w:r>
      <w:r>
        <w:rPr>
          <w:spacing w:val="-4"/>
        </w:rPr>
        <w:t xml:space="preserve"> </w:t>
      </w:r>
      <w:r>
        <w:t>lower</w:t>
      </w:r>
      <w:r>
        <w:rPr>
          <w:spacing w:val="-4"/>
        </w:rPr>
        <w:t xml:space="preserve"> </w:t>
      </w:r>
      <w:r>
        <w:t>bound</w:t>
      </w:r>
      <w:r>
        <w:rPr>
          <w:spacing w:val="-4"/>
        </w:rPr>
        <w:t xml:space="preserve"> </w:t>
      </w:r>
      <w:r>
        <w:t>states</w:t>
      </w:r>
      <w:r>
        <w:rPr>
          <w:spacing w:val="-4"/>
        </w:rPr>
        <w:t xml:space="preserve"> </w:t>
      </w:r>
      <w:r>
        <w:t>whether</w:t>
      </w:r>
      <w:r>
        <w:rPr>
          <w:spacing w:val="-4"/>
        </w:rPr>
        <w:t xml:space="preserve"> </w:t>
      </w:r>
      <w:r>
        <w:t>the</w:t>
      </w:r>
      <w:r>
        <w:rPr>
          <w:spacing w:val="-4"/>
        </w:rPr>
        <w:t xml:space="preserve"> </w:t>
      </w:r>
      <w:r>
        <w:t>lower</w:t>
      </w:r>
      <w:r>
        <w:rPr>
          <w:spacing w:val="-4"/>
        </w:rPr>
        <w:t xml:space="preserve"> </w:t>
      </w:r>
      <w:r>
        <w:t>bound</w:t>
      </w:r>
      <w:r>
        <w:rPr>
          <w:spacing w:val="-4"/>
        </w:rPr>
        <w:t xml:space="preserve"> </w:t>
      </w:r>
      <w:r>
        <w:t>in</w:t>
      </w:r>
      <w:r>
        <w:rPr>
          <w:spacing w:val="-4"/>
        </w:rPr>
        <w:t xml:space="preserve"> </w:t>
      </w:r>
      <w:r>
        <w:t>the</w:t>
      </w:r>
      <w:r>
        <w:rPr>
          <w:spacing w:val="-4"/>
        </w:rPr>
        <w:t xml:space="preserve"> </w:t>
      </w:r>
      <w:r>
        <w:t>interval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interval.</w:t>
      </w:r>
      <w:r>
        <w:rPr>
          <w:spacing w:val="-4"/>
        </w:rPr>
        <w:t xml:space="preserve"> </w:t>
      </w:r>
      <w:r>
        <w:t>In</w:t>
      </w:r>
      <w:r>
        <w:rPr>
          <w:spacing w:val="-4"/>
        </w:rPr>
        <w:t xml:space="preserve"> </w:t>
      </w:r>
      <w:r>
        <w:t>the</w:t>
      </w:r>
      <w:r>
        <w:rPr>
          <w:spacing w:val="-4"/>
        </w:rPr>
        <w:t xml:space="preserve"> </w:t>
      </w:r>
      <w:r w:rsidR="007B570C">
        <w:t>med</w:t>
      </w:r>
      <w:r>
        <w:t>ication</w:t>
      </w:r>
      <w:r>
        <w:rPr>
          <w:spacing w:val="-10"/>
        </w:rPr>
        <w:t xml:space="preserve"> </w:t>
      </w:r>
      <w:r>
        <w:t>examples</w:t>
      </w:r>
      <w:r>
        <w:rPr>
          <w:spacing w:val="-10"/>
        </w:rPr>
        <w:t xml:space="preserve"> </w:t>
      </w:r>
      <w:r>
        <w:t>above,</w:t>
      </w:r>
      <w:r>
        <w:rPr>
          <w:spacing w:val="-10"/>
        </w:rPr>
        <w:t xml:space="preserve"> </w:t>
      </w:r>
      <w:r>
        <w:t>the</w:t>
      </w:r>
      <w:r>
        <w:rPr>
          <w:spacing w:val="-10"/>
        </w:rPr>
        <w:t xml:space="preserve"> </w:t>
      </w:r>
      <w:r>
        <w:t>lower</w:t>
      </w:r>
      <w:r>
        <w:rPr>
          <w:spacing w:val="-10"/>
        </w:rPr>
        <w:t xml:space="preserve"> </w:t>
      </w:r>
      <w:r>
        <w:t>bound</w:t>
      </w:r>
      <w:r>
        <w:rPr>
          <w:spacing w:val="-10"/>
        </w:rPr>
        <w:t xml:space="preserve"> </w:t>
      </w:r>
      <w:r>
        <w:t>would</w:t>
      </w:r>
      <w:r>
        <w:rPr>
          <w:spacing w:val="-10"/>
        </w:rPr>
        <w:t xml:space="preserve"> </w:t>
      </w:r>
      <w:r>
        <w:t>be</w:t>
      </w:r>
      <w:r>
        <w:rPr>
          <w:spacing w:val="-10"/>
        </w:rPr>
        <w:t xml:space="preserve"> </w:t>
      </w:r>
      <w:r>
        <w:t>included.</w:t>
      </w:r>
      <w:r>
        <w:rPr>
          <w:spacing w:val="-10"/>
        </w:rPr>
        <w:t xml:space="preserve"> </w:t>
      </w:r>
      <w:r>
        <w:t>The</w:t>
      </w:r>
      <w:r>
        <w:rPr>
          <w:spacing w:val="-10"/>
        </w:rPr>
        <w:t xml:space="preserve"> </w:t>
      </w:r>
      <w:r>
        <w:t>lower</w:t>
      </w:r>
      <w:r>
        <w:rPr>
          <w:spacing w:val="-10"/>
        </w:rPr>
        <w:t xml:space="preserve"> </w:t>
      </w:r>
      <w:r>
        <w:t>range</w:t>
      </w:r>
      <w:r>
        <w:rPr>
          <w:spacing w:val="-10"/>
        </w:rPr>
        <w:t xml:space="preserve"> </w:t>
      </w:r>
      <w:r>
        <w:t>dose</w:t>
      </w:r>
      <w:r>
        <w:rPr>
          <w:spacing w:val="-10"/>
        </w:rPr>
        <w:t xml:space="preserve"> </w:t>
      </w:r>
      <w:r>
        <w:t>of</w:t>
      </w:r>
      <w:r>
        <w:rPr>
          <w:spacing w:val="-10"/>
        </w:rPr>
        <w:t xml:space="preserve"> </w:t>
      </w:r>
      <w:r>
        <w:t>25</w:t>
      </w:r>
      <w:r>
        <w:rPr>
          <w:spacing w:val="-10"/>
        </w:rPr>
        <w:t xml:space="preserve"> </w:t>
      </w:r>
      <w:r>
        <w:t>mg</w:t>
      </w:r>
      <w:r>
        <w:rPr>
          <w:spacing w:val="-10"/>
        </w:rPr>
        <w:t xml:space="preserve"> </w:t>
      </w:r>
      <w:r>
        <w:t>of</w:t>
      </w:r>
      <w:r>
        <w:rPr>
          <w:spacing w:val="-10"/>
        </w:rPr>
        <w:t xml:space="preserve"> </w:t>
      </w:r>
      <w:r>
        <w:t>medication X dose can be administered.</w:t>
      </w:r>
    </w:p>
    <w:p w14:paraId="19FC0DF9" w14:textId="30DBC922" w:rsidR="0013148D" w:rsidRDefault="00C93035">
      <w:pPr>
        <w:pStyle w:val="BodyText"/>
        <w:spacing w:before="190" w:line="249" w:lineRule="auto"/>
        <w:ind w:left="1060" w:right="118"/>
        <w:jc w:val="both"/>
      </w:pPr>
      <w:r>
        <w:t>The</w:t>
      </w:r>
      <w:r>
        <w:rPr>
          <w:spacing w:val="-15"/>
        </w:rPr>
        <w:t xml:space="preserve"> </w:t>
      </w:r>
      <w:r>
        <w:t>inclusion</w:t>
      </w:r>
      <w:r>
        <w:rPr>
          <w:spacing w:val="-15"/>
        </w:rPr>
        <w:t xml:space="preserve"> </w:t>
      </w:r>
      <w:r>
        <w:t>or</w:t>
      </w:r>
      <w:r>
        <w:rPr>
          <w:spacing w:val="-15"/>
        </w:rPr>
        <w:t xml:space="preserve"> </w:t>
      </w:r>
      <w:r>
        <w:t>exclusion</w:t>
      </w:r>
      <w:r>
        <w:rPr>
          <w:spacing w:val="-14"/>
        </w:rPr>
        <w:t xml:space="preserve"> </w:t>
      </w:r>
      <w:r>
        <w:t>of</w:t>
      </w:r>
      <w:r>
        <w:rPr>
          <w:spacing w:val="-15"/>
        </w:rPr>
        <w:t xml:space="preserve"> </w:t>
      </w:r>
      <w:r>
        <w:t>lower</w:t>
      </w:r>
      <w:r>
        <w:rPr>
          <w:spacing w:val="-15"/>
        </w:rPr>
        <w:t xml:space="preserve"> </w:t>
      </w:r>
      <w:r>
        <w:t>bound</w:t>
      </w:r>
      <w:r>
        <w:rPr>
          <w:spacing w:val="-14"/>
        </w:rPr>
        <w:t xml:space="preserve"> </w:t>
      </w:r>
      <w:r>
        <w:t>is</w:t>
      </w:r>
      <w:r>
        <w:rPr>
          <w:spacing w:val="-15"/>
        </w:rPr>
        <w:t xml:space="preserve"> </w:t>
      </w:r>
      <w:r>
        <w:t>needed</w:t>
      </w:r>
      <w:r>
        <w:rPr>
          <w:spacing w:val="-15"/>
        </w:rPr>
        <w:t xml:space="preserve"> </w:t>
      </w:r>
      <w:r>
        <w:t>to</w:t>
      </w:r>
      <w:r>
        <w:rPr>
          <w:spacing w:val="-14"/>
        </w:rPr>
        <w:t xml:space="preserve"> </w:t>
      </w:r>
      <w:r>
        <w:t>express</w:t>
      </w:r>
      <w:r>
        <w:rPr>
          <w:spacing w:val="-15"/>
        </w:rPr>
        <w:t xml:space="preserve"> </w:t>
      </w:r>
      <w:r>
        <w:t>measurable</w:t>
      </w:r>
      <w:r>
        <w:rPr>
          <w:spacing w:val="-15"/>
        </w:rPr>
        <w:t xml:space="preserve"> </w:t>
      </w:r>
      <w:r>
        <w:t>elements</w:t>
      </w:r>
      <w:r>
        <w:rPr>
          <w:spacing w:val="-15"/>
        </w:rPr>
        <w:t xml:space="preserve"> </w:t>
      </w:r>
      <w:r>
        <w:t>which</w:t>
      </w:r>
      <w:r>
        <w:rPr>
          <w:spacing w:val="-14"/>
        </w:rPr>
        <w:t xml:space="preserve"> </w:t>
      </w:r>
      <w:r>
        <w:t>include</w:t>
      </w:r>
      <w:r>
        <w:rPr>
          <w:spacing w:val="-15"/>
        </w:rPr>
        <w:t xml:space="preserve"> </w:t>
      </w:r>
      <w:r>
        <w:t>relative properties, such as “greater than”, “less than” and others. Example: “Persistent cough for more than 10 days”.</w:t>
      </w:r>
      <w:r>
        <w:rPr>
          <w:spacing w:val="-7"/>
        </w:rPr>
        <w:t xml:space="preserve"> </w:t>
      </w:r>
      <w:r>
        <w:t>If</w:t>
      </w:r>
      <w:r>
        <w:rPr>
          <w:spacing w:val="-7"/>
        </w:rPr>
        <w:t xml:space="preserve"> </w:t>
      </w:r>
      <w:r>
        <w:t>a</w:t>
      </w:r>
      <w:r>
        <w:rPr>
          <w:spacing w:val="-7"/>
        </w:rPr>
        <w:t xml:space="preserve"> </w:t>
      </w:r>
      <w:r>
        <w:t>lower</w:t>
      </w:r>
      <w:r>
        <w:rPr>
          <w:spacing w:val="-7"/>
        </w:rPr>
        <w:t xml:space="preserve"> </w:t>
      </w:r>
      <w:r>
        <w:t>bound</w:t>
      </w:r>
      <w:r>
        <w:rPr>
          <w:spacing w:val="-7"/>
        </w:rPr>
        <w:t xml:space="preserve"> </w:t>
      </w:r>
      <w:r>
        <w:t>of</w:t>
      </w:r>
      <w:r>
        <w:rPr>
          <w:spacing w:val="-7"/>
        </w:rPr>
        <w:t xml:space="preserve"> </w:t>
      </w:r>
      <w:r>
        <w:t>“10”</w:t>
      </w:r>
      <w:r>
        <w:rPr>
          <w:spacing w:val="-7"/>
        </w:rPr>
        <w:t xml:space="preserve"> </w:t>
      </w:r>
      <w:r>
        <w:t>is</w:t>
      </w:r>
      <w:r>
        <w:rPr>
          <w:spacing w:val="-7"/>
        </w:rPr>
        <w:t xml:space="preserve"> </w:t>
      </w:r>
      <w:r>
        <w:t>chosen,</w:t>
      </w:r>
      <w:r>
        <w:rPr>
          <w:spacing w:val="-7"/>
        </w:rPr>
        <w:t xml:space="preserve"> </w:t>
      </w:r>
      <w:r>
        <w:t>it</w:t>
      </w:r>
      <w:r>
        <w:rPr>
          <w:spacing w:val="-7"/>
        </w:rPr>
        <w:t xml:space="preserve"> </w:t>
      </w:r>
      <w:r>
        <w:t>would</w:t>
      </w:r>
      <w:r>
        <w:rPr>
          <w:spacing w:val="-7"/>
        </w:rPr>
        <w:t xml:space="preserve"> </w:t>
      </w:r>
      <w:r>
        <w:t>not</w:t>
      </w:r>
      <w:r>
        <w:rPr>
          <w:spacing w:val="-7"/>
        </w:rPr>
        <w:t xml:space="preserve"> </w:t>
      </w:r>
      <w:r>
        <w:t>be</w:t>
      </w:r>
      <w:r>
        <w:rPr>
          <w:spacing w:val="-7"/>
        </w:rPr>
        <w:t xml:space="preserve"> </w:t>
      </w:r>
      <w:r>
        <w:t>included,</w:t>
      </w:r>
      <w:r>
        <w:rPr>
          <w:spacing w:val="-7"/>
        </w:rPr>
        <w:t xml:space="preserve"> </w:t>
      </w:r>
      <w:r>
        <w:t>because</w:t>
      </w:r>
      <w:r>
        <w:rPr>
          <w:spacing w:val="-7"/>
        </w:rPr>
        <w:t xml:space="preserve"> </w:t>
      </w:r>
      <w:r>
        <w:t>the</w:t>
      </w:r>
      <w:r>
        <w:rPr>
          <w:spacing w:val="-7"/>
        </w:rPr>
        <w:t xml:space="preserve"> </w:t>
      </w:r>
      <w:r>
        <w:t>example</w:t>
      </w:r>
      <w:r>
        <w:rPr>
          <w:spacing w:val="-7"/>
        </w:rPr>
        <w:t xml:space="preserve"> </w:t>
      </w:r>
      <w:r>
        <w:t>states:</w:t>
      </w:r>
      <w:r>
        <w:rPr>
          <w:spacing w:val="-6"/>
        </w:rPr>
        <w:t xml:space="preserve"> </w:t>
      </w:r>
      <w:r>
        <w:rPr>
          <w:u w:val="single"/>
        </w:rPr>
        <w:t>more</w:t>
      </w:r>
      <w:r>
        <w:rPr>
          <w:spacing w:val="-7"/>
        </w:rPr>
        <w:t xml:space="preserve"> </w:t>
      </w:r>
      <w:r>
        <w:t>than 10 days. Choosing “11” would require to include the lower bound.</w:t>
      </w:r>
    </w:p>
    <w:p w14:paraId="7ABFE342" w14:textId="77777777" w:rsidR="008114D0" w:rsidRDefault="008114D0">
      <w:pPr>
        <w:pStyle w:val="BodyText"/>
        <w:spacing w:before="190" w:line="249" w:lineRule="auto"/>
        <w:ind w:left="1060" w:right="118"/>
        <w:jc w:val="both"/>
      </w:pPr>
    </w:p>
    <w:p w14:paraId="2C1BFE1E" w14:textId="2A119B6A" w:rsidR="0030693E" w:rsidRDefault="00C5284B" w:rsidP="00FB2590">
      <w:pPr>
        <w:pStyle w:val="Heading3"/>
      </w:pPr>
      <w:bookmarkStart w:id="170" w:name="4.2.1.4._includeUpperBound"/>
      <w:bookmarkStart w:id="171" w:name="_Toc5180903"/>
      <w:bookmarkEnd w:id="170"/>
      <w:r>
        <w:t>includeUpperBound</w:t>
      </w:r>
      <w:bookmarkEnd w:id="171"/>
    </w:p>
    <w:p w14:paraId="75B0D86E" w14:textId="59C66BA2" w:rsidR="0013148D" w:rsidRDefault="0013148D" w:rsidP="0030693E">
      <w:pPr>
        <w:pStyle w:val="BodyText"/>
      </w:pPr>
    </w:p>
    <w:p w14:paraId="1C6BDF09" w14:textId="2E7E46E0" w:rsidR="0013148D" w:rsidRDefault="00C93035">
      <w:pPr>
        <w:pStyle w:val="BodyText"/>
        <w:spacing w:before="199" w:line="249" w:lineRule="auto"/>
        <w:ind w:left="1060" w:right="118"/>
        <w:jc w:val="both"/>
      </w:pPr>
      <w:r>
        <w:t xml:space="preserve">Include upper bound states whether the upper bound in the interval is included in the interval. </w:t>
      </w:r>
      <w:r w:rsidR="007B570C">
        <w:rPr>
          <w:spacing w:val="-3"/>
        </w:rPr>
        <w:t xml:space="preserve">Similar </w:t>
      </w:r>
      <w:r>
        <w:t>to lower bound, where the measurable element has relative properties, the same rules apply. If the upper bound</w:t>
      </w:r>
      <w:r>
        <w:rPr>
          <w:spacing w:val="-3"/>
        </w:rPr>
        <w:t xml:space="preserve"> </w:t>
      </w:r>
      <w:r>
        <w:t>of</w:t>
      </w:r>
      <w:r>
        <w:rPr>
          <w:spacing w:val="-3"/>
        </w:rPr>
        <w:t xml:space="preserve"> </w:t>
      </w:r>
      <w:r>
        <w:t>a</w:t>
      </w:r>
      <w:r>
        <w:rPr>
          <w:spacing w:val="-3"/>
        </w:rPr>
        <w:t xml:space="preserve"> </w:t>
      </w:r>
      <w:r>
        <w:t>measure</w:t>
      </w:r>
      <w:r>
        <w:rPr>
          <w:spacing w:val="-3"/>
        </w:rPr>
        <w:t xml:space="preserve"> </w:t>
      </w:r>
      <w:r>
        <w:t>is</w:t>
      </w:r>
      <w:r>
        <w:rPr>
          <w:spacing w:val="-3"/>
        </w:rPr>
        <w:t xml:space="preserve"> </w:t>
      </w:r>
      <w:r>
        <w:t>not</w:t>
      </w:r>
      <w:r>
        <w:rPr>
          <w:spacing w:val="-2"/>
        </w:rPr>
        <w:t xml:space="preserve"> </w:t>
      </w:r>
      <w:r>
        <w:t>defined,</w:t>
      </w:r>
      <w:r>
        <w:rPr>
          <w:spacing w:val="-3"/>
        </w:rPr>
        <w:t xml:space="preserve"> </w:t>
      </w:r>
      <w:r>
        <w:t>e.g.</w:t>
      </w:r>
      <w:r>
        <w:rPr>
          <w:spacing w:val="-3"/>
        </w:rPr>
        <w:t xml:space="preserve"> </w:t>
      </w:r>
      <w:r>
        <w:t>“blood</w:t>
      </w:r>
      <w:r>
        <w:rPr>
          <w:spacing w:val="-3"/>
        </w:rPr>
        <w:t xml:space="preserve"> </w:t>
      </w:r>
      <w:r>
        <w:t>glucose</w:t>
      </w:r>
      <w:r>
        <w:rPr>
          <w:spacing w:val="-3"/>
        </w:rPr>
        <w:t xml:space="preserve"> </w:t>
      </w:r>
      <w:r>
        <w:t>measurement</w:t>
      </w:r>
      <w:r>
        <w:rPr>
          <w:spacing w:val="-3"/>
        </w:rPr>
        <w:t xml:space="preserve"> </w:t>
      </w:r>
      <w:r>
        <w:t>daily</w:t>
      </w:r>
      <w:r>
        <w:rPr>
          <w:spacing w:val="-2"/>
        </w:rPr>
        <w:t xml:space="preserve"> </w:t>
      </w:r>
      <w:r>
        <w:t>for</w:t>
      </w:r>
      <w:r>
        <w:rPr>
          <w:spacing w:val="-3"/>
        </w:rPr>
        <w:t xml:space="preserve"> </w:t>
      </w:r>
      <w:r>
        <w:t>at</w:t>
      </w:r>
      <w:r>
        <w:rPr>
          <w:spacing w:val="-3"/>
        </w:rPr>
        <w:t xml:space="preserve"> </w:t>
      </w:r>
      <w:r>
        <w:t>least</w:t>
      </w:r>
      <w:r>
        <w:rPr>
          <w:spacing w:val="-3"/>
        </w:rPr>
        <w:t xml:space="preserve"> </w:t>
      </w:r>
      <w:r>
        <w:t>2</w:t>
      </w:r>
      <w:r>
        <w:rPr>
          <w:spacing w:val="-3"/>
        </w:rPr>
        <w:t xml:space="preserve"> </w:t>
      </w:r>
      <w:r>
        <w:t>weeks”,</w:t>
      </w:r>
      <w:r>
        <w:rPr>
          <w:spacing w:val="-3"/>
        </w:rPr>
        <w:t xml:space="preserve"> </w:t>
      </w:r>
      <w:r>
        <w:t>the</w:t>
      </w:r>
      <w:r>
        <w:rPr>
          <w:spacing w:val="-2"/>
        </w:rPr>
        <w:t xml:space="preserve"> </w:t>
      </w:r>
      <w:r>
        <w:rPr>
          <w:spacing w:val="-4"/>
        </w:rPr>
        <w:t xml:space="preserve">upper </w:t>
      </w:r>
      <w:r>
        <w:t>bound will be captured as “inf” (infinite). Infinite as an upper bound is never included.</w:t>
      </w:r>
    </w:p>
    <w:p w14:paraId="3D71C86E" w14:textId="77777777" w:rsidR="008114D0" w:rsidRDefault="008114D0">
      <w:pPr>
        <w:pStyle w:val="BodyText"/>
        <w:spacing w:before="199" w:line="249" w:lineRule="auto"/>
        <w:ind w:left="1060" w:right="118"/>
        <w:jc w:val="both"/>
      </w:pPr>
    </w:p>
    <w:p w14:paraId="427E9A74" w14:textId="2E27C233" w:rsidR="0030693E" w:rsidRDefault="0030693E" w:rsidP="00FB2590">
      <w:pPr>
        <w:pStyle w:val="Heading3"/>
      </w:pPr>
      <w:bookmarkStart w:id="172" w:name="4.2.1.5._resolution"/>
      <w:bookmarkStart w:id="173" w:name="_Toc5180904"/>
      <w:bookmarkEnd w:id="172"/>
      <w:r>
        <w:t>R</w:t>
      </w:r>
      <w:r w:rsidR="00C5284B">
        <w:t>esolution</w:t>
      </w:r>
      <w:bookmarkEnd w:id="173"/>
    </w:p>
    <w:p w14:paraId="71582579" w14:textId="581BEDCC" w:rsidR="0013148D" w:rsidRDefault="0013148D" w:rsidP="0030693E">
      <w:pPr>
        <w:pStyle w:val="BodyText"/>
      </w:pPr>
    </w:p>
    <w:p w14:paraId="5DA27E8D" w14:textId="5123019F" w:rsidR="0013148D" w:rsidRDefault="00C93035">
      <w:pPr>
        <w:pStyle w:val="BodyText"/>
        <w:spacing w:before="199" w:line="249" w:lineRule="auto"/>
        <w:ind w:left="1060" w:right="118"/>
        <w:jc w:val="both"/>
      </w:pPr>
      <w:r>
        <w:t>The</w:t>
      </w:r>
      <w:r>
        <w:rPr>
          <w:spacing w:val="-13"/>
        </w:rPr>
        <w:t xml:space="preserve"> </w:t>
      </w:r>
      <w:r>
        <w:t>Resolution</w:t>
      </w:r>
      <w:r>
        <w:rPr>
          <w:spacing w:val="-13"/>
        </w:rPr>
        <w:t xml:space="preserve"> </w:t>
      </w:r>
      <w:r>
        <w:t>within</w:t>
      </w:r>
      <w:r>
        <w:rPr>
          <w:spacing w:val="-12"/>
        </w:rPr>
        <w:t xml:space="preserve"> </w:t>
      </w:r>
      <w:r>
        <w:t>a</w:t>
      </w:r>
      <w:r>
        <w:rPr>
          <w:spacing w:val="-13"/>
        </w:rPr>
        <w:t xml:space="preserve"> </w:t>
      </w:r>
      <w:r>
        <w:t>measure</w:t>
      </w:r>
      <w:r>
        <w:rPr>
          <w:spacing w:val="-13"/>
        </w:rPr>
        <w:t xml:space="preserve"> </w:t>
      </w:r>
      <w:r>
        <w:t>defines</w:t>
      </w:r>
      <w:r>
        <w:rPr>
          <w:spacing w:val="-12"/>
        </w:rPr>
        <w:t xml:space="preserve"> </w:t>
      </w:r>
      <w:r>
        <w:t>the</w:t>
      </w:r>
      <w:r>
        <w:rPr>
          <w:spacing w:val="-13"/>
        </w:rPr>
        <w:t xml:space="preserve"> </w:t>
      </w:r>
      <w:r>
        <w:t>possible</w:t>
      </w:r>
      <w:r>
        <w:rPr>
          <w:spacing w:val="-12"/>
        </w:rPr>
        <w:t xml:space="preserve"> </w:t>
      </w:r>
      <w:r>
        <w:t>or</w:t>
      </w:r>
      <w:r>
        <w:rPr>
          <w:spacing w:val="-13"/>
        </w:rPr>
        <w:t xml:space="preserve"> </w:t>
      </w:r>
      <w:r>
        <w:t>allowed</w:t>
      </w:r>
      <w:r>
        <w:rPr>
          <w:spacing w:val="-13"/>
        </w:rPr>
        <w:t xml:space="preserve"> </w:t>
      </w:r>
      <w:r>
        <w:t>increments</w:t>
      </w:r>
      <w:r>
        <w:rPr>
          <w:spacing w:val="-12"/>
        </w:rPr>
        <w:t xml:space="preserve"> </w:t>
      </w:r>
      <w:r>
        <w:t>in</w:t>
      </w:r>
      <w:r>
        <w:rPr>
          <w:spacing w:val="-13"/>
        </w:rPr>
        <w:t xml:space="preserve"> </w:t>
      </w:r>
      <w:r>
        <w:t>which</w:t>
      </w:r>
      <w:r>
        <w:rPr>
          <w:spacing w:val="-13"/>
        </w:rPr>
        <w:t xml:space="preserve"> </w:t>
      </w:r>
      <w:r>
        <w:t>the</w:t>
      </w:r>
      <w:r>
        <w:rPr>
          <w:spacing w:val="-12"/>
        </w:rPr>
        <w:t xml:space="preserve"> </w:t>
      </w:r>
      <w:r>
        <w:t>measured</w:t>
      </w:r>
      <w:r>
        <w:rPr>
          <w:spacing w:val="-13"/>
        </w:rPr>
        <w:t xml:space="preserve"> </w:t>
      </w:r>
      <w:r>
        <w:rPr>
          <w:spacing w:val="-3"/>
        </w:rPr>
        <w:t xml:space="preserve">“thing” </w:t>
      </w:r>
      <w:r>
        <w:t>can</w:t>
      </w:r>
      <w:r>
        <w:rPr>
          <w:spacing w:val="-6"/>
        </w:rPr>
        <w:t xml:space="preserve"> </w:t>
      </w:r>
      <w:r>
        <w:t>be</w:t>
      </w:r>
      <w:r>
        <w:rPr>
          <w:spacing w:val="-6"/>
        </w:rPr>
        <w:t xml:space="preserve"> </w:t>
      </w:r>
      <w:r>
        <w:t>counted.</w:t>
      </w:r>
      <w:r>
        <w:rPr>
          <w:spacing w:val="-6"/>
        </w:rPr>
        <w:t xml:space="preserve"> </w:t>
      </w:r>
      <w:r>
        <w:t>In</w:t>
      </w:r>
      <w:r>
        <w:rPr>
          <w:spacing w:val="-6"/>
        </w:rPr>
        <w:t xml:space="preserve"> </w:t>
      </w:r>
      <w:r>
        <w:t>the</w:t>
      </w:r>
      <w:r>
        <w:rPr>
          <w:spacing w:val="-6"/>
        </w:rPr>
        <w:t xml:space="preserve"> </w:t>
      </w:r>
      <w:r>
        <w:t>example</w:t>
      </w:r>
      <w:r>
        <w:rPr>
          <w:spacing w:val="-6"/>
        </w:rPr>
        <w:t xml:space="preserve"> </w:t>
      </w:r>
      <w:r>
        <w:t>of</w:t>
      </w:r>
      <w:r>
        <w:rPr>
          <w:spacing w:val="-6"/>
        </w:rPr>
        <w:t xml:space="preserve"> </w:t>
      </w:r>
      <w:r>
        <w:t>the</w:t>
      </w:r>
      <w:r>
        <w:rPr>
          <w:spacing w:val="-6"/>
        </w:rPr>
        <w:t xml:space="preserve"> </w:t>
      </w:r>
      <w:r>
        <w:t>systolic</w:t>
      </w:r>
      <w:r>
        <w:rPr>
          <w:spacing w:val="-6"/>
        </w:rPr>
        <w:t xml:space="preserve"> </w:t>
      </w:r>
      <w:r>
        <w:t>blood</w:t>
      </w:r>
      <w:r>
        <w:rPr>
          <w:spacing w:val="-6"/>
        </w:rPr>
        <w:t xml:space="preserve"> </w:t>
      </w:r>
      <w:r>
        <w:t>pressure</w:t>
      </w:r>
      <w:r>
        <w:rPr>
          <w:spacing w:val="-6"/>
        </w:rPr>
        <w:t xml:space="preserve"> </w:t>
      </w:r>
      <w:r>
        <w:t>of</w:t>
      </w:r>
      <w:r>
        <w:rPr>
          <w:spacing w:val="-6"/>
        </w:rPr>
        <w:t xml:space="preserve"> </w:t>
      </w:r>
      <w:r>
        <w:t>110</w:t>
      </w:r>
      <w:r>
        <w:rPr>
          <w:spacing w:val="-6"/>
        </w:rPr>
        <w:t xml:space="preserve"> </w:t>
      </w:r>
      <w:r>
        <w:t>mmHg,</w:t>
      </w:r>
      <w:r>
        <w:rPr>
          <w:spacing w:val="-6"/>
        </w:rPr>
        <w:t xml:space="preserve"> </w:t>
      </w:r>
      <w:r>
        <w:t>the</w:t>
      </w:r>
      <w:r>
        <w:rPr>
          <w:spacing w:val="-6"/>
        </w:rPr>
        <w:t xml:space="preserve"> </w:t>
      </w:r>
      <w:r>
        <w:t>resolution</w:t>
      </w:r>
      <w:r>
        <w:rPr>
          <w:spacing w:val="-6"/>
        </w:rPr>
        <w:t xml:space="preserve"> </w:t>
      </w:r>
      <w:r>
        <w:t>is</w:t>
      </w:r>
      <w:r>
        <w:rPr>
          <w:spacing w:val="-6"/>
        </w:rPr>
        <w:t xml:space="preserve"> </w:t>
      </w:r>
      <w:r>
        <w:t>“1”,</w:t>
      </w:r>
      <w:r>
        <w:rPr>
          <w:spacing w:val="-6"/>
        </w:rPr>
        <w:t xml:space="preserve"> </w:t>
      </w:r>
      <w:r>
        <w:t>because the</w:t>
      </w:r>
      <w:r>
        <w:rPr>
          <w:spacing w:val="-15"/>
        </w:rPr>
        <w:t xml:space="preserve"> </w:t>
      </w:r>
      <w:r>
        <w:t>blood</w:t>
      </w:r>
      <w:r>
        <w:rPr>
          <w:spacing w:val="-15"/>
        </w:rPr>
        <w:t xml:space="preserve"> </w:t>
      </w:r>
      <w:r>
        <w:t>pressure</w:t>
      </w:r>
      <w:r>
        <w:rPr>
          <w:spacing w:val="-15"/>
        </w:rPr>
        <w:t xml:space="preserve"> </w:t>
      </w:r>
      <w:r>
        <w:t>measurement</w:t>
      </w:r>
      <w:r>
        <w:rPr>
          <w:spacing w:val="-15"/>
        </w:rPr>
        <w:t xml:space="preserve"> </w:t>
      </w:r>
      <w:r>
        <w:t>result</w:t>
      </w:r>
      <w:r>
        <w:rPr>
          <w:spacing w:val="-15"/>
        </w:rPr>
        <w:t xml:space="preserve"> </w:t>
      </w:r>
      <w:r>
        <w:t>can</w:t>
      </w:r>
      <w:r>
        <w:rPr>
          <w:spacing w:val="-14"/>
        </w:rPr>
        <w:t xml:space="preserve"> </w:t>
      </w:r>
      <w:r>
        <w:t>be</w:t>
      </w:r>
      <w:r>
        <w:rPr>
          <w:spacing w:val="-15"/>
        </w:rPr>
        <w:t xml:space="preserve"> </w:t>
      </w:r>
      <w:r>
        <w:t>counted</w:t>
      </w:r>
      <w:r>
        <w:rPr>
          <w:spacing w:val="-15"/>
        </w:rPr>
        <w:t xml:space="preserve"> </w:t>
      </w:r>
      <w:r>
        <w:t>in</w:t>
      </w:r>
      <w:r>
        <w:rPr>
          <w:spacing w:val="-15"/>
        </w:rPr>
        <w:t xml:space="preserve"> </w:t>
      </w:r>
      <w:r>
        <w:t>1</w:t>
      </w:r>
      <w:r>
        <w:rPr>
          <w:spacing w:val="-15"/>
        </w:rPr>
        <w:t xml:space="preserve"> </w:t>
      </w:r>
      <w:r>
        <w:t>mmHg</w:t>
      </w:r>
      <w:r>
        <w:rPr>
          <w:spacing w:val="-14"/>
        </w:rPr>
        <w:t xml:space="preserve"> </w:t>
      </w:r>
      <w:r>
        <w:t>increments.</w:t>
      </w:r>
      <w:r>
        <w:rPr>
          <w:spacing w:val="-15"/>
        </w:rPr>
        <w:t xml:space="preserve"> </w:t>
      </w:r>
      <w:r>
        <w:t>The</w:t>
      </w:r>
      <w:r>
        <w:rPr>
          <w:spacing w:val="-15"/>
        </w:rPr>
        <w:t xml:space="preserve"> </w:t>
      </w:r>
      <w:r>
        <w:t>Resolution</w:t>
      </w:r>
      <w:r>
        <w:rPr>
          <w:spacing w:val="-15"/>
        </w:rPr>
        <w:t xml:space="preserve"> </w:t>
      </w:r>
      <w:r>
        <w:t>is</w:t>
      </w:r>
      <w:r>
        <w:rPr>
          <w:spacing w:val="-15"/>
        </w:rPr>
        <w:t xml:space="preserve"> </w:t>
      </w:r>
      <w:r>
        <w:t>not</w:t>
      </w:r>
      <w:r>
        <w:rPr>
          <w:spacing w:val="-14"/>
        </w:rPr>
        <w:t xml:space="preserve"> </w:t>
      </w:r>
      <w:r>
        <w:rPr>
          <w:spacing w:val="-3"/>
        </w:rPr>
        <w:t xml:space="preserve">always </w:t>
      </w:r>
      <w:r>
        <w:t>defined or known. Example: a clinical statement like “History of breast cancer” implies an undefined amount of time in the past and it is not stated, if it is years, months, etc.</w:t>
      </w:r>
    </w:p>
    <w:p w14:paraId="47020C8C" w14:textId="77777777" w:rsidR="008114D0" w:rsidRDefault="008114D0">
      <w:pPr>
        <w:pStyle w:val="BodyText"/>
        <w:spacing w:before="199" w:line="249" w:lineRule="auto"/>
        <w:ind w:left="1060" w:right="118"/>
        <w:jc w:val="both"/>
      </w:pPr>
    </w:p>
    <w:p w14:paraId="04900D4B" w14:textId="0DDC11D5" w:rsidR="0030693E" w:rsidRDefault="00C93035" w:rsidP="00FB2590">
      <w:pPr>
        <w:pStyle w:val="Heading3"/>
      </w:pPr>
      <w:bookmarkStart w:id="174" w:name="4.2.1.6._measureSemantic"/>
      <w:bookmarkStart w:id="175" w:name="_Toc5180905"/>
      <w:bookmarkEnd w:id="174"/>
      <w:r>
        <w:t>measureSemantic</w:t>
      </w:r>
      <w:bookmarkEnd w:id="175"/>
    </w:p>
    <w:p w14:paraId="3DDDE122" w14:textId="0DF82AD6" w:rsidR="0013148D" w:rsidRDefault="0013148D" w:rsidP="0030693E">
      <w:pPr>
        <w:pStyle w:val="BodyText"/>
      </w:pPr>
    </w:p>
    <w:p w14:paraId="04129D23" w14:textId="255A968B" w:rsidR="0013148D" w:rsidRDefault="00C93035">
      <w:pPr>
        <w:pStyle w:val="BodyText"/>
        <w:spacing w:before="199" w:line="249" w:lineRule="auto"/>
        <w:ind w:left="1060" w:right="118"/>
        <w:jc w:val="both"/>
      </w:pPr>
      <w:r>
        <w:t>Measure semantic represents the unit of measure. It is described using a logical expression. In systolic blood</w:t>
      </w:r>
      <w:r>
        <w:rPr>
          <w:spacing w:val="-16"/>
        </w:rPr>
        <w:t xml:space="preserve"> </w:t>
      </w:r>
      <w:r>
        <w:t>pressure,</w:t>
      </w:r>
      <w:r>
        <w:rPr>
          <w:spacing w:val="-16"/>
        </w:rPr>
        <w:t xml:space="preserve"> </w:t>
      </w:r>
      <w:r>
        <w:t>the</w:t>
      </w:r>
      <w:r>
        <w:rPr>
          <w:spacing w:val="-15"/>
        </w:rPr>
        <w:t xml:space="preserve"> </w:t>
      </w:r>
      <w:r>
        <w:t>unit</w:t>
      </w:r>
      <w:r>
        <w:rPr>
          <w:spacing w:val="-16"/>
        </w:rPr>
        <w:t xml:space="preserve"> </w:t>
      </w:r>
      <w:r>
        <w:t>of</w:t>
      </w:r>
      <w:r>
        <w:rPr>
          <w:spacing w:val="-16"/>
        </w:rPr>
        <w:t xml:space="preserve"> </w:t>
      </w:r>
      <w:r>
        <w:t>measure</w:t>
      </w:r>
      <w:r>
        <w:rPr>
          <w:spacing w:val="-15"/>
        </w:rPr>
        <w:t xml:space="preserve"> </w:t>
      </w:r>
      <w:r>
        <w:t>is</w:t>
      </w:r>
      <w:r>
        <w:rPr>
          <w:spacing w:val="-16"/>
        </w:rPr>
        <w:t xml:space="preserve"> </w:t>
      </w:r>
      <w:r>
        <w:t>millimeters</w:t>
      </w:r>
      <w:r>
        <w:rPr>
          <w:spacing w:val="-15"/>
        </w:rPr>
        <w:t xml:space="preserve"> </w:t>
      </w:r>
      <w:r>
        <w:t>of</w:t>
      </w:r>
      <w:r>
        <w:rPr>
          <w:spacing w:val="-16"/>
        </w:rPr>
        <w:t xml:space="preserve"> </w:t>
      </w:r>
      <w:r>
        <w:t>mercury,</w:t>
      </w:r>
      <w:r>
        <w:rPr>
          <w:spacing w:val="-16"/>
        </w:rPr>
        <w:t xml:space="preserve"> </w:t>
      </w:r>
      <w:r>
        <w:t>and</w:t>
      </w:r>
      <w:r>
        <w:rPr>
          <w:spacing w:val="-15"/>
        </w:rPr>
        <w:t xml:space="preserve"> </w:t>
      </w:r>
      <w:r>
        <w:t>thus</w:t>
      </w:r>
      <w:r>
        <w:rPr>
          <w:spacing w:val="-16"/>
        </w:rPr>
        <w:t xml:space="preserve"> </w:t>
      </w:r>
      <w:r>
        <w:t>the</w:t>
      </w:r>
      <w:r>
        <w:rPr>
          <w:spacing w:val="-16"/>
        </w:rPr>
        <w:t xml:space="preserve"> </w:t>
      </w:r>
      <w:r>
        <w:t>measure</w:t>
      </w:r>
      <w:r>
        <w:rPr>
          <w:spacing w:val="-15"/>
        </w:rPr>
        <w:t xml:space="preserve"> </w:t>
      </w:r>
      <w:r>
        <w:t>semantic</w:t>
      </w:r>
      <w:r>
        <w:rPr>
          <w:spacing w:val="-16"/>
        </w:rPr>
        <w:t xml:space="preserve"> </w:t>
      </w:r>
      <w:r>
        <w:t>is</w:t>
      </w:r>
      <w:r>
        <w:rPr>
          <w:spacing w:val="-15"/>
        </w:rPr>
        <w:t xml:space="preserve"> </w:t>
      </w:r>
      <w:r>
        <w:t>a</w:t>
      </w:r>
      <w:r>
        <w:rPr>
          <w:spacing w:val="-16"/>
        </w:rPr>
        <w:t xml:space="preserve"> </w:t>
      </w:r>
      <w:r>
        <w:t xml:space="preserve">SNOMED CT concept: 259018001 |Millimeter of mercury (qualifier value). For blood glucose measurement </w:t>
      </w:r>
      <w:r>
        <w:rPr>
          <w:spacing w:val="-4"/>
        </w:rPr>
        <w:t xml:space="preserve">daily </w:t>
      </w:r>
      <w:r>
        <w:t xml:space="preserve">for 2 weeks, the measure semantic would be “258705008 |week (qualifier value)”. In cases where </w:t>
      </w:r>
      <w:r>
        <w:rPr>
          <w:spacing w:val="-6"/>
        </w:rPr>
        <w:t xml:space="preserve">the </w:t>
      </w:r>
      <w:r>
        <w:t>measure</w:t>
      </w:r>
      <w:r>
        <w:rPr>
          <w:spacing w:val="-8"/>
        </w:rPr>
        <w:t xml:space="preserve"> </w:t>
      </w:r>
      <w:r>
        <w:t>pertains</w:t>
      </w:r>
      <w:r>
        <w:rPr>
          <w:spacing w:val="-8"/>
        </w:rPr>
        <w:t xml:space="preserve"> </w:t>
      </w:r>
      <w:r>
        <w:t>to</w:t>
      </w:r>
      <w:r>
        <w:rPr>
          <w:spacing w:val="-8"/>
        </w:rPr>
        <w:t xml:space="preserve"> </w:t>
      </w:r>
      <w:r>
        <w:t>something</w:t>
      </w:r>
      <w:r>
        <w:rPr>
          <w:spacing w:val="-7"/>
        </w:rPr>
        <w:t xml:space="preserve"> </w:t>
      </w:r>
      <w:r>
        <w:t>relative</w:t>
      </w:r>
      <w:r>
        <w:rPr>
          <w:spacing w:val="-8"/>
        </w:rPr>
        <w:t xml:space="preserve"> </w:t>
      </w:r>
      <w:r>
        <w:t>to</w:t>
      </w:r>
      <w:r>
        <w:rPr>
          <w:spacing w:val="-8"/>
        </w:rPr>
        <w:t xml:space="preserve"> </w:t>
      </w:r>
      <w:r>
        <w:t>the</w:t>
      </w:r>
      <w:r>
        <w:rPr>
          <w:spacing w:val="-7"/>
        </w:rPr>
        <w:t xml:space="preserve"> </w:t>
      </w:r>
      <w:r>
        <w:t>statement</w:t>
      </w:r>
      <w:r>
        <w:rPr>
          <w:spacing w:val="-8"/>
        </w:rPr>
        <w:t xml:space="preserve"> </w:t>
      </w:r>
      <w:r>
        <w:t>time,</w:t>
      </w:r>
      <w:r>
        <w:rPr>
          <w:spacing w:val="-8"/>
        </w:rPr>
        <w:t xml:space="preserve"> </w:t>
      </w:r>
      <w:r>
        <w:t>as</w:t>
      </w:r>
      <w:r>
        <w:rPr>
          <w:spacing w:val="-7"/>
        </w:rPr>
        <w:t xml:space="preserve"> </w:t>
      </w:r>
      <w:r>
        <w:t>in</w:t>
      </w:r>
      <w:r>
        <w:rPr>
          <w:spacing w:val="-8"/>
        </w:rPr>
        <w:t xml:space="preserve"> </w:t>
      </w:r>
      <w:r>
        <w:t>the</w:t>
      </w:r>
      <w:r>
        <w:rPr>
          <w:spacing w:val="-8"/>
        </w:rPr>
        <w:t xml:space="preserve"> </w:t>
      </w:r>
      <w:r>
        <w:t>example</w:t>
      </w:r>
      <w:r>
        <w:rPr>
          <w:spacing w:val="-8"/>
        </w:rPr>
        <w:t xml:space="preserve"> </w:t>
      </w:r>
      <w:r>
        <w:t>above</w:t>
      </w:r>
      <w:r>
        <w:rPr>
          <w:spacing w:val="-7"/>
        </w:rPr>
        <w:t xml:space="preserve"> </w:t>
      </w:r>
      <w:r>
        <w:t>of</w:t>
      </w:r>
      <w:r>
        <w:rPr>
          <w:spacing w:val="-8"/>
        </w:rPr>
        <w:t xml:space="preserve"> </w:t>
      </w:r>
      <w:r>
        <w:t>“History</w:t>
      </w:r>
      <w:r>
        <w:rPr>
          <w:spacing w:val="-8"/>
        </w:rPr>
        <w:t xml:space="preserve"> </w:t>
      </w:r>
      <w:r>
        <w:t>of</w:t>
      </w:r>
      <w:r>
        <w:rPr>
          <w:spacing w:val="-7"/>
        </w:rPr>
        <w:t xml:space="preserve"> </w:t>
      </w:r>
      <w:r>
        <w:rPr>
          <w:spacing w:val="-3"/>
        </w:rPr>
        <w:t xml:space="preserve">breast </w:t>
      </w:r>
      <w:r>
        <w:t>cancer” the standardized time/date format ISO 8601 is used for the measure semantic: ISO 8601 prior to statement time.</w:t>
      </w:r>
    </w:p>
    <w:p w14:paraId="1F4E10FD" w14:textId="77777777" w:rsidR="0030693E" w:rsidRDefault="0030693E">
      <w:pPr>
        <w:pStyle w:val="BodyText"/>
        <w:spacing w:before="199" w:line="249" w:lineRule="auto"/>
        <w:ind w:left="1060" w:right="118"/>
        <w:jc w:val="both"/>
      </w:pPr>
    </w:p>
    <w:p w14:paraId="28B5E04F" w14:textId="2A087ED1" w:rsidR="0030693E" w:rsidRDefault="00C93035" w:rsidP="00FB2590">
      <w:pPr>
        <w:pStyle w:val="Heading3"/>
      </w:pPr>
      <w:bookmarkStart w:id="176" w:name="4.2.2._InterventionResult"/>
      <w:bookmarkStart w:id="177" w:name="_Toc1824833"/>
      <w:bookmarkStart w:id="178" w:name="_Toc5180906"/>
      <w:bookmarkEnd w:id="176"/>
      <w:r>
        <w:t>InterventionResult</w:t>
      </w:r>
      <w:bookmarkEnd w:id="177"/>
      <w:bookmarkEnd w:id="178"/>
    </w:p>
    <w:p w14:paraId="5922FBA4" w14:textId="10EE801F" w:rsidR="0013148D" w:rsidRDefault="0013148D" w:rsidP="0030693E">
      <w:pPr>
        <w:pStyle w:val="BodyText"/>
      </w:pPr>
    </w:p>
    <w:p w14:paraId="2E1C97B3" w14:textId="389E8078" w:rsidR="0013148D" w:rsidRDefault="00C93035">
      <w:pPr>
        <w:pStyle w:val="BodyText"/>
        <w:spacing w:before="208" w:line="249" w:lineRule="auto"/>
        <w:ind w:left="1060" w:right="119"/>
        <w:jc w:val="both"/>
      </w:pPr>
      <w:r>
        <w:t xml:space="preserve">Intervention Result is a result, thus inheriting all the attributes of Result, and adds the attribute </w:t>
      </w:r>
      <w:r>
        <w:rPr>
          <w:i/>
        </w:rPr>
        <w:t>status</w:t>
      </w:r>
      <w:r>
        <w:t xml:space="preserve">, which is a coded value representing the </w:t>
      </w:r>
      <w:r w:rsidR="007B570C">
        <w:t>current status</w:t>
      </w:r>
      <w:r>
        <w:t xml:space="preserve"> of the intervention.</w:t>
      </w:r>
    </w:p>
    <w:p w14:paraId="19F46EB1" w14:textId="77777777" w:rsidR="0013148D" w:rsidRDefault="0013148D">
      <w:pPr>
        <w:pStyle w:val="BodyText"/>
        <w:spacing w:before="4"/>
        <w:rPr>
          <w:sz w:val="19"/>
        </w:rPr>
      </w:pPr>
    </w:p>
    <w:p w14:paraId="375924EB" w14:textId="77777777" w:rsidR="0013148D" w:rsidRDefault="00C93035">
      <w:pPr>
        <w:pStyle w:val="BodyText"/>
        <w:spacing w:before="9"/>
        <w:rPr>
          <w:b/>
          <w:sz w:val="24"/>
        </w:rPr>
      </w:pPr>
      <w:r>
        <w:rPr>
          <w:noProof/>
        </w:rPr>
        <w:drawing>
          <wp:anchor distT="0" distB="0" distL="0" distR="0" simplePos="0" relativeHeight="251661312" behindDoc="0" locked="0" layoutInCell="1" allowOverlap="1" wp14:anchorId="4144736C" wp14:editId="2796B03E">
            <wp:simplePos x="0" y="0"/>
            <wp:positionH relativeFrom="page">
              <wp:posOffset>2184444</wp:posOffset>
            </wp:positionH>
            <wp:positionV relativeFrom="paragraph">
              <wp:posOffset>206275</wp:posOffset>
            </wp:positionV>
            <wp:extent cx="4115973" cy="7132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115973" cy="713232"/>
                    </a:xfrm>
                    <a:prstGeom prst="rect">
                      <a:avLst/>
                    </a:prstGeom>
                  </pic:spPr>
                </pic:pic>
              </a:graphicData>
            </a:graphic>
          </wp:anchor>
        </w:drawing>
      </w:r>
    </w:p>
    <w:p w14:paraId="71EA0ECE" w14:textId="589FD132" w:rsidR="0013148D" w:rsidRDefault="0013148D">
      <w:pPr>
        <w:pStyle w:val="BodyText"/>
        <w:spacing w:before="7"/>
        <w:rPr>
          <w:b/>
          <w:sz w:val="31"/>
        </w:rPr>
      </w:pPr>
    </w:p>
    <w:p w14:paraId="062959EA" w14:textId="26002491" w:rsidR="00D300BC" w:rsidRDefault="00D300BC" w:rsidP="00D300BC">
      <w:pPr>
        <w:pStyle w:val="Caption"/>
        <w:jc w:val="center"/>
        <w:rPr>
          <w:b/>
          <w:sz w:val="31"/>
        </w:rPr>
      </w:pPr>
      <w:bookmarkStart w:id="179" w:name="_Toc5178975"/>
      <w:r>
        <w:t xml:space="preserve">Figure </w:t>
      </w:r>
      <w:fldSimple w:instr=" SEQ Figure \* ARABIC ">
        <w:r w:rsidR="00716703">
          <w:rPr>
            <w:noProof/>
          </w:rPr>
          <w:t>11</w:t>
        </w:r>
      </w:fldSimple>
      <w:r>
        <w:t>: InterventionResult</w:t>
      </w:r>
      <w:bookmarkEnd w:id="179"/>
    </w:p>
    <w:p w14:paraId="47030DDB" w14:textId="5B376119" w:rsidR="00355A2C" w:rsidRDefault="00355A2C">
      <w:pPr>
        <w:pStyle w:val="BodyText"/>
        <w:spacing w:before="7"/>
        <w:rPr>
          <w:b/>
          <w:sz w:val="31"/>
        </w:rPr>
      </w:pPr>
    </w:p>
    <w:p w14:paraId="7694F46A" w14:textId="77777777" w:rsidR="00355A2C" w:rsidRDefault="00355A2C">
      <w:pPr>
        <w:pStyle w:val="BodyText"/>
        <w:spacing w:before="7"/>
        <w:rPr>
          <w:b/>
          <w:sz w:val="31"/>
        </w:rPr>
      </w:pPr>
    </w:p>
    <w:p w14:paraId="756A0939" w14:textId="23001730" w:rsidR="0030693E" w:rsidRDefault="00C93035" w:rsidP="00FB2590">
      <w:pPr>
        <w:pStyle w:val="Heading3"/>
      </w:pPr>
      <w:bookmarkStart w:id="180" w:name="4.2.3._ObservationResult"/>
      <w:bookmarkStart w:id="181" w:name="_Toc1824834"/>
      <w:bookmarkStart w:id="182" w:name="_Toc5180907"/>
      <w:bookmarkEnd w:id="180"/>
      <w:r>
        <w:t>ObservationResult</w:t>
      </w:r>
      <w:bookmarkEnd w:id="181"/>
      <w:bookmarkEnd w:id="182"/>
    </w:p>
    <w:p w14:paraId="3B46E0F5" w14:textId="646AEF45" w:rsidR="0013148D" w:rsidRDefault="0013148D" w:rsidP="0030693E">
      <w:pPr>
        <w:pStyle w:val="BodyText"/>
      </w:pPr>
    </w:p>
    <w:p w14:paraId="3B043B2D" w14:textId="75A47102" w:rsidR="0013148D" w:rsidRDefault="00355A2C" w:rsidP="00355A2C">
      <w:pPr>
        <w:pStyle w:val="BodyText"/>
        <w:spacing w:before="207" w:line="249" w:lineRule="auto"/>
        <w:ind w:left="1060" w:right="118"/>
        <w:jc w:val="both"/>
        <w:rPr>
          <w:b/>
          <w:sz w:val="21"/>
        </w:rPr>
      </w:pPr>
      <w:r>
        <w:rPr>
          <w:noProof/>
        </w:rPr>
        <w:drawing>
          <wp:anchor distT="0" distB="0" distL="0" distR="0" simplePos="0" relativeHeight="251676672" behindDoc="0" locked="0" layoutInCell="1" allowOverlap="1" wp14:anchorId="583B3EB6" wp14:editId="5AF408D2">
            <wp:simplePos x="0" y="0"/>
            <wp:positionH relativeFrom="page">
              <wp:posOffset>1949596</wp:posOffset>
            </wp:positionH>
            <wp:positionV relativeFrom="paragraph">
              <wp:posOffset>686912</wp:posOffset>
            </wp:positionV>
            <wp:extent cx="4229134" cy="7620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229134" cy="762000"/>
                    </a:xfrm>
                    <a:prstGeom prst="rect">
                      <a:avLst/>
                    </a:prstGeom>
                  </pic:spPr>
                </pic:pic>
              </a:graphicData>
            </a:graphic>
          </wp:anchor>
        </w:drawing>
      </w:r>
      <w:r w:rsidR="00C93035">
        <w:t>Observation</w:t>
      </w:r>
      <w:r w:rsidR="00C93035">
        <w:rPr>
          <w:spacing w:val="-9"/>
        </w:rPr>
        <w:t xml:space="preserve"> </w:t>
      </w:r>
      <w:r w:rsidR="00C93035">
        <w:t>Result</w:t>
      </w:r>
      <w:r w:rsidR="00C93035">
        <w:rPr>
          <w:spacing w:val="-9"/>
        </w:rPr>
        <w:t xml:space="preserve"> </w:t>
      </w:r>
      <w:r w:rsidR="00C93035">
        <w:t>is</w:t>
      </w:r>
      <w:r w:rsidR="00C93035">
        <w:rPr>
          <w:spacing w:val="-9"/>
        </w:rPr>
        <w:t xml:space="preserve"> </w:t>
      </w:r>
      <w:r w:rsidR="00C93035">
        <w:t>a</w:t>
      </w:r>
      <w:r w:rsidR="00C93035">
        <w:rPr>
          <w:spacing w:val="-8"/>
        </w:rPr>
        <w:t xml:space="preserve"> </w:t>
      </w:r>
      <w:r w:rsidR="00C93035">
        <w:t>result,</w:t>
      </w:r>
      <w:r w:rsidR="00C93035">
        <w:rPr>
          <w:spacing w:val="-9"/>
        </w:rPr>
        <w:t xml:space="preserve"> </w:t>
      </w:r>
      <w:r w:rsidR="00C93035">
        <w:t>thus</w:t>
      </w:r>
      <w:r w:rsidR="00C93035">
        <w:rPr>
          <w:spacing w:val="-9"/>
        </w:rPr>
        <w:t xml:space="preserve"> </w:t>
      </w:r>
      <w:r w:rsidR="00C93035">
        <w:t>inheriting</w:t>
      </w:r>
      <w:r w:rsidR="00C93035">
        <w:rPr>
          <w:spacing w:val="-8"/>
        </w:rPr>
        <w:t xml:space="preserve"> </w:t>
      </w:r>
      <w:r w:rsidR="00C93035">
        <w:t>all</w:t>
      </w:r>
      <w:r w:rsidR="00C93035">
        <w:rPr>
          <w:spacing w:val="-9"/>
        </w:rPr>
        <w:t xml:space="preserve"> </w:t>
      </w:r>
      <w:r w:rsidR="00C93035">
        <w:t>the</w:t>
      </w:r>
      <w:r w:rsidR="00C93035">
        <w:rPr>
          <w:spacing w:val="-9"/>
        </w:rPr>
        <w:t xml:space="preserve"> </w:t>
      </w:r>
      <w:r w:rsidR="00C93035">
        <w:t>attributes</w:t>
      </w:r>
      <w:r w:rsidR="00C93035">
        <w:rPr>
          <w:spacing w:val="-9"/>
        </w:rPr>
        <w:t xml:space="preserve"> </w:t>
      </w:r>
      <w:r w:rsidR="00C93035">
        <w:t>of</w:t>
      </w:r>
      <w:r w:rsidR="00C93035">
        <w:rPr>
          <w:spacing w:val="-8"/>
        </w:rPr>
        <w:t xml:space="preserve"> </w:t>
      </w:r>
      <w:r w:rsidR="00C93035">
        <w:t>Result,</w:t>
      </w:r>
      <w:r w:rsidR="00C93035">
        <w:rPr>
          <w:spacing w:val="-9"/>
        </w:rPr>
        <w:t xml:space="preserve"> </w:t>
      </w:r>
      <w:r w:rsidR="00C93035">
        <w:t>and</w:t>
      </w:r>
      <w:r w:rsidR="00C93035">
        <w:rPr>
          <w:spacing w:val="-9"/>
        </w:rPr>
        <w:t xml:space="preserve"> </w:t>
      </w:r>
      <w:r w:rsidR="00C93035">
        <w:t>adds</w:t>
      </w:r>
      <w:r w:rsidR="00C93035">
        <w:rPr>
          <w:spacing w:val="-8"/>
        </w:rPr>
        <w:t xml:space="preserve"> </w:t>
      </w:r>
      <w:r w:rsidR="00C93035">
        <w:t>the</w:t>
      </w:r>
      <w:r w:rsidR="00C93035">
        <w:rPr>
          <w:spacing w:val="-9"/>
        </w:rPr>
        <w:t xml:space="preserve"> </w:t>
      </w:r>
      <w:r w:rsidR="00C93035">
        <w:t>attributes</w:t>
      </w:r>
      <w:r w:rsidR="00C93035">
        <w:rPr>
          <w:spacing w:val="-8"/>
        </w:rPr>
        <w:t xml:space="preserve"> </w:t>
      </w:r>
      <w:r w:rsidR="00C93035">
        <w:rPr>
          <w:i/>
        </w:rPr>
        <w:t xml:space="preserve">healthRisk </w:t>
      </w:r>
      <w:r w:rsidR="00C93035">
        <w:t>and</w:t>
      </w:r>
      <w:r w:rsidR="00C93035">
        <w:rPr>
          <w:spacing w:val="-3"/>
        </w:rPr>
        <w:t xml:space="preserve"> </w:t>
      </w:r>
      <w:r w:rsidR="00C93035">
        <w:rPr>
          <w:i/>
        </w:rPr>
        <w:t>normalRange</w:t>
      </w:r>
      <w:r w:rsidR="00C93035">
        <w:t>.</w:t>
      </w:r>
      <w:r w:rsidR="00C93035">
        <w:rPr>
          <w:spacing w:val="-3"/>
        </w:rPr>
        <w:t xml:space="preserve"> </w:t>
      </w:r>
      <w:r w:rsidR="00C93035">
        <w:t>Health</w:t>
      </w:r>
      <w:r w:rsidR="00C93035">
        <w:rPr>
          <w:spacing w:val="-3"/>
        </w:rPr>
        <w:t xml:space="preserve"> </w:t>
      </w:r>
      <w:r w:rsidR="00C93035">
        <w:t>Risk</w:t>
      </w:r>
      <w:r w:rsidR="00C93035">
        <w:rPr>
          <w:spacing w:val="-3"/>
        </w:rPr>
        <w:t xml:space="preserve"> </w:t>
      </w:r>
      <w:r w:rsidR="00C93035">
        <w:t>is</w:t>
      </w:r>
      <w:r w:rsidR="00C93035">
        <w:rPr>
          <w:spacing w:val="-3"/>
        </w:rPr>
        <w:t xml:space="preserve"> </w:t>
      </w:r>
      <w:r w:rsidR="00C93035">
        <w:t>used</w:t>
      </w:r>
      <w:r w:rsidR="00C93035">
        <w:rPr>
          <w:spacing w:val="-3"/>
        </w:rPr>
        <w:t xml:space="preserve"> </w:t>
      </w:r>
      <w:r w:rsidR="00C93035">
        <w:t>to</w:t>
      </w:r>
      <w:r w:rsidR="00C93035">
        <w:rPr>
          <w:spacing w:val="-3"/>
        </w:rPr>
        <w:t xml:space="preserve"> </w:t>
      </w:r>
      <w:r w:rsidR="00C93035">
        <w:t>flag</w:t>
      </w:r>
      <w:r w:rsidR="00C93035">
        <w:rPr>
          <w:spacing w:val="-3"/>
        </w:rPr>
        <w:t xml:space="preserve"> </w:t>
      </w:r>
      <w:r w:rsidR="00C93035">
        <w:t>a</w:t>
      </w:r>
      <w:r w:rsidR="00C93035">
        <w:rPr>
          <w:spacing w:val="-3"/>
        </w:rPr>
        <w:t xml:space="preserve"> </w:t>
      </w:r>
      <w:r w:rsidR="00C93035">
        <w:t>result</w:t>
      </w:r>
      <w:r w:rsidR="00C93035">
        <w:rPr>
          <w:spacing w:val="-3"/>
        </w:rPr>
        <w:t xml:space="preserve"> </w:t>
      </w:r>
      <w:r w:rsidR="00C93035">
        <w:t>with</w:t>
      </w:r>
      <w:r w:rsidR="00C93035">
        <w:rPr>
          <w:spacing w:val="-3"/>
        </w:rPr>
        <w:t xml:space="preserve"> </w:t>
      </w:r>
      <w:r w:rsidR="00C93035">
        <w:t>coded</w:t>
      </w:r>
      <w:r w:rsidR="00C93035">
        <w:rPr>
          <w:spacing w:val="-3"/>
        </w:rPr>
        <w:t xml:space="preserve"> </w:t>
      </w:r>
      <w:r w:rsidR="00C93035">
        <w:t>values</w:t>
      </w:r>
      <w:r w:rsidR="00C93035">
        <w:rPr>
          <w:spacing w:val="-3"/>
        </w:rPr>
        <w:t xml:space="preserve"> </w:t>
      </w:r>
      <w:r w:rsidR="00C93035">
        <w:t>such</w:t>
      </w:r>
      <w:r w:rsidR="00C93035">
        <w:rPr>
          <w:spacing w:val="-3"/>
        </w:rPr>
        <w:t xml:space="preserve"> </w:t>
      </w:r>
      <w:r w:rsidR="00C93035">
        <w:t>as</w:t>
      </w:r>
      <w:r w:rsidR="00C93035">
        <w:rPr>
          <w:spacing w:val="-3"/>
        </w:rPr>
        <w:t xml:space="preserve"> </w:t>
      </w:r>
      <w:r w:rsidR="00C93035">
        <w:t>'low',</w:t>
      </w:r>
      <w:r w:rsidR="00C93035">
        <w:rPr>
          <w:spacing w:val="-3"/>
        </w:rPr>
        <w:t xml:space="preserve"> </w:t>
      </w:r>
      <w:r w:rsidR="00C93035">
        <w:t>'normal',</w:t>
      </w:r>
      <w:r w:rsidR="00C93035">
        <w:rPr>
          <w:spacing w:val="-3"/>
        </w:rPr>
        <w:t xml:space="preserve"> </w:t>
      </w:r>
      <w:r w:rsidR="00C93035">
        <w:t>high',</w:t>
      </w:r>
      <w:r w:rsidR="00C93035">
        <w:rPr>
          <w:spacing w:val="-3"/>
        </w:rPr>
        <w:t xml:space="preserve"> </w:t>
      </w:r>
      <w:r w:rsidR="00C93035">
        <w:t>and 'critical'. Normal Range is the interval of values that are normal.</w:t>
      </w:r>
    </w:p>
    <w:p w14:paraId="2C5EF3B5" w14:textId="0C7A35E5" w:rsidR="0013148D" w:rsidRDefault="0013148D">
      <w:pPr>
        <w:pStyle w:val="BodyText"/>
        <w:spacing w:before="4"/>
        <w:rPr>
          <w:b/>
          <w:sz w:val="29"/>
        </w:rPr>
      </w:pPr>
    </w:p>
    <w:p w14:paraId="582CC83F" w14:textId="1E3FC08A" w:rsidR="00D300BC" w:rsidRDefault="00D300BC" w:rsidP="00D300BC">
      <w:pPr>
        <w:pStyle w:val="Caption"/>
        <w:jc w:val="center"/>
        <w:rPr>
          <w:b/>
          <w:sz w:val="29"/>
        </w:rPr>
      </w:pPr>
      <w:bookmarkStart w:id="183" w:name="_Toc5178976"/>
      <w:r>
        <w:t xml:space="preserve">Figure </w:t>
      </w:r>
      <w:fldSimple w:instr=" SEQ Figure \* ARABIC ">
        <w:r w:rsidR="00716703">
          <w:rPr>
            <w:noProof/>
          </w:rPr>
          <w:t>12</w:t>
        </w:r>
      </w:fldSimple>
      <w:r>
        <w:t>: ObservationResult</w:t>
      </w:r>
      <w:bookmarkEnd w:id="183"/>
    </w:p>
    <w:p w14:paraId="443C992C" w14:textId="4CB27B39" w:rsidR="002D5A94" w:rsidRDefault="002D5A94">
      <w:pPr>
        <w:rPr>
          <w:b/>
          <w:sz w:val="29"/>
          <w:szCs w:val="20"/>
        </w:rPr>
      </w:pPr>
      <w:r>
        <w:rPr>
          <w:b/>
          <w:sz w:val="29"/>
        </w:rPr>
        <w:br w:type="page"/>
      </w:r>
    </w:p>
    <w:p w14:paraId="66A7B2F4" w14:textId="77777777" w:rsidR="00EA6DBC" w:rsidRDefault="00EA6DBC" w:rsidP="00EA6DBC">
      <w:pPr>
        <w:pStyle w:val="BodyText"/>
        <w:spacing w:line="249" w:lineRule="auto"/>
        <w:ind w:left="1060" w:right="118"/>
        <w:jc w:val="both"/>
      </w:pPr>
      <w:bookmarkStart w:id="184" w:name="5._Differences_between_ANF_and_CIF"/>
      <w:bookmarkEnd w:id="184"/>
    </w:p>
    <w:p w14:paraId="03E90AAD" w14:textId="1E4B3CB5" w:rsidR="00C50B5B" w:rsidRDefault="00C50B5B" w:rsidP="00F51EAA">
      <w:pPr>
        <w:pStyle w:val="BodyText"/>
      </w:pPr>
      <w:bookmarkStart w:id="185" w:name="6.1._Request_:_Medication_Order"/>
      <w:bookmarkStart w:id="186" w:name="6.2._Examples_of_Modeling_Performance_Cl"/>
      <w:bookmarkEnd w:id="185"/>
      <w:bookmarkEnd w:id="186"/>
    </w:p>
    <w:p w14:paraId="4764A586" w14:textId="5B95097A" w:rsidR="00C50B5B" w:rsidRPr="00C50B5B" w:rsidRDefault="00C50B5B" w:rsidP="00FB2590">
      <w:pPr>
        <w:pStyle w:val="Heading2"/>
        <w:rPr>
          <w:lang w:bidi="ar-SA"/>
        </w:rPr>
      </w:pPr>
      <w:bookmarkStart w:id="187" w:name="_Toc5180908"/>
      <w:commentRangeStart w:id="188"/>
      <w:r w:rsidRPr="00C50B5B">
        <w:rPr>
          <w:lang w:bidi="ar-SA"/>
        </w:rPr>
        <w:t>Examples of Performance Clinical Statements</w:t>
      </w:r>
      <w:commentRangeEnd w:id="188"/>
      <w:r>
        <w:rPr>
          <w:rStyle w:val="CommentReference"/>
          <w:b w:val="0"/>
          <w:bCs w:val="0"/>
        </w:rPr>
        <w:commentReference w:id="188"/>
      </w:r>
      <w:bookmarkEnd w:id="187"/>
    </w:p>
    <w:p w14:paraId="5083E003" w14:textId="6E35C0DB" w:rsidR="00C50B5B" w:rsidRDefault="00C50B5B" w:rsidP="00F51EAA">
      <w:pPr>
        <w:pStyle w:val="BodyText"/>
      </w:pPr>
    </w:p>
    <w:p w14:paraId="07FE7C7B" w14:textId="6FDD2C68" w:rsidR="00C50B5B" w:rsidRDefault="007C1BFD" w:rsidP="007C1BFD">
      <w:pPr>
        <w:pStyle w:val="BodyText"/>
        <w:ind w:left="1080"/>
      </w:pPr>
      <w:r w:rsidRPr="007C1BFD">
        <w:t>For the examples in the following chapters</w:t>
      </w:r>
      <w:r w:rsidR="00202DBC" w:rsidRPr="007C1BFD">
        <w:t xml:space="preserve">, </w:t>
      </w:r>
      <w:r w:rsidRPr="007C1BFD">
        <w:t>the</w:t>
      </w:r>
      <w:r w:rsidR="00202DBC" w:rsidRPr="007C1BFD">
        <w:t xml:space="preserve"> focus </w:t>
      </w:r>
      <w:r w:rsidRPr="007C1BFD">
        <w:t>has been to illustrate the ANF Model</w:t>
      </w:r>
      <w:r w:rsidR="00202DBC" w:rsidRPr="007C1BFD">
        <w:t xml:space="preserve">, using easy and intuitive </w:t>
      </w:r>
      <w:r w:rsidR="00C62EEF" w:rsidRPr="007C1BFD">
        <w:t>examples, rather than focus on the correctness of the modeling.</w:t>
      </w:r>
      <w:r>
        <w:t xml:space="preserve"> The modeling within the post-coordinated expressions of the “topic” could potentially be done in different ways.</w:t>
      </w:r>
    </w:p>
    <w:p w14:paraId="12FD7AC2" w14:textId="77777777" w:rsidR="00C84F0A" w:rsidRDefault="00C84F0A" w:rsidP="007C1BFD">
      <w:pPr>
        <w:pStyle w:val="BodyText"/>
        <w:ind w:left="1080"/>
      </w:pPr>
    </w:p>
    <w:p w14:paraId="09AF4CCC" w14:textId="77777777" w:rsidR="00532F31" w:rsidRDefault="00532F31" w:rsidP="007C1BFD">
      <w:pPr>
        <w:pStyle w:val="BodyText"/>
        <w:ind w:left="1080"/>
      </w:pPr>
    </w:p>
    <w:p w14:paraId="655201A3" w14:textId="0EA84F67" w:rsidR="00C50B5B" w:rsidRPr="00F455B2" w:rsidRDefault="00B32D21" w:rsidP="00FB2590">
      <w:pPr>
        <w:pStyle w:val="Heading3"/>
      </w:pPr>
      <w:bookmarkStart w:id="189" w:name="_Toc5180909"/>
      <w:r>
        <w:t>Blood Pressure Measurement</w:t>
      </w:r>
      <w:bookmarkEnd w:id="189"/>
    </w:p>
    <w:p w14:paraId="28CB82B8" w14:textId="77777777" w:rsidR="0025131D" w:rsidRDefault="0025131D" w:rsidP="00C50B5B">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862B80" w:rsidRPr="00F64DF9" w14:paraId="6EFD40D2" w14:textId="77777777" w:rsidTr="00862B80">
        <w:trPr>
          <w:trHeight w:val="425"/>
        </w:trPr>
        <w:tc>
          <w:tcPr>
            <w:tcW w:w="8400" w:type="dxa"/>
            <w:gridSpan w:val="2"/>
            <w:tcBorders>
              <w:top w:val="single" w:sz="4" w:space="0" w:color="auto"/>
              <w:bottom w:val="single" w:sz="4" w:space="0" w:color="auto"/>
            </w:tcBorders>
            <w:vAlign w:val="center"/>
          </w:tcPr>
          <w:p w14:paraId="43ECD03B" w14:textId="7863460D" w:rsidR="00862B80" w:rsidRPr="00F64DF9" w:rsidRDefault="00F64DF9" w:rsidP="0025131D">
            <w:pPr>
              <w:pStyle w:val="TableParagraph"/>
              <w:spacing w:line="249" w:lineRule="auto"/>
              <w:jc w:val="center"/>
              <w:rPr>
                <w:b/>
                <w:sz w:val="20"/>
              </w:rPr>
            </w:pPr>
            <w:r w:rsidRPr="00F64DF9">
              <w:rPr>
                <w:b/>
              </w:rPr>
              <w:t xml:space="preserve">Table </w:t>
            </w:r>
            <w:r w:rsidRPr="00F64DF9">
              <w:rPr>
                <w:b/>
              </w:rPr>
              <w:fldChar w:fldCharType="begin"/>
            </w:r>
            <w:r w:rsidRPr="00F64DF9">
              <w:rPr>
                <w:b/>
              </w:rPr>
              <w:instrText xml:space="preserve"> SEQ Table \* ARABIC </w:instrText>
            </w:r>
            <w:r w:rsidRPr="00F64DF9">
              <w:rPr>
                <w:b/>
              </w:rPr>
              <w:fldChar w:fldCharType="separate"/>
            </w:r>
            <w:r w:rsidR="007F3114">
              <w:rPr>
                <w:b/>
                <w:noProof/>
              </w:rPr>
              <w:t>1</w:t>
            </w:r>
            <w:r w:rsidRPr="00F64DF9">
              <w:rPr>
                <w:b/>
              </w:rPr>
              <w:fldChar w:fldCharType="end"/>
            </w:r>
            <w:r w:rsidRPr="00F64DF9">
              <w:rPr>
                <w:b/>
              </w:rPr>
              <w:t xml:space="preserve">: </w:t>
            </w:r>
            <w:r w:rsidR="00412D6B">
              <w:rPr>
                <w:b/>
              </w:rPr>
              <w:t xml:space="preserve">Performance </w:t>
            </w:r>
            <w:r w:rsidR="00862B80" w:rsidRPr="00F64DF9">
              <w:rPr>
                <w:b/>
                <w:sz w:val="20"/>
              </w:rPr>
              <w:t>Clinical Statement</w:t>
            </w:r>
          </w:p>
        </w:tc>
      </w:tr>
      <w:tr w:rsidR="00862B80" w:rsidRPr="00474A79" w14:paraId="49FEABEA" w14:textId="77777777" w:rsidTr="00A91E84">
        <w:trPr>
          <w:trHeight w:val="425"/>
        </w:trPr>
        <w:tc>
          <w:tcPr>
            <w:tcW w:w="8400" w:type="dxa"/>
            <w:gridSpan w:val="2"/>
            <w:tcBorders>
              <w:top w:val="single" w:sz="4" w:space="0" w:color="auto"/>
              <w:bottom w:val="single" w:sz="4" w:space="0" w:color="auto"/>
            </w:tcBorders>
            <w:vAlign w:val="center"/>
          </w:tcPr>
          <w:p w14:paraId="4B67B149" w14:textId="77777777" w:rsidR="00862B80" w:rsidRDefault="00862B80" w:rsidP="00862B80">
            <w:pPr>
              <w:pStyle w:val="TableParagraph"/>
              <w:spacing w:line="249" w:lineRule="auto"/>
              <w:rPr>
                <w:sz w:val="20"/>
              </w:rPr>
            </w:pPr>
            <w:r w:rsidRPr="000F6CAD">
              <w:rPr>
                <w:b/>
                <w:sz w:val="20"/>
              </w:rPr>
              <w:t>Narrative</w:t>
            </w:r>
            <w:r>
              <w:rPr>
                <w:sz w:val="20"/>
              </w:rPr>
              <w:t xml:space="preserve">: </w:t>
            </w:r>
            <w:r w:rsidRPr="000F6CAD">
              <w:rPr>
                <w:b/>
                <w:i/>
                <w:color w:val="0070C0"/>
                <w:sz w:val="20"/>
              </w:rPr>
              <w:t xml:space="preserve">Arterial blood pressure 120 </w:t>
            </w:r>
            <w:r w:rsidRPr="00251331">
              <w:rPr>
                <w:b/>
                <w:i/>
                <w:color w:val="0070C0"/>
                <w:sz w:val="20"/>
              </w:rPr>
              <w:t>mmHg; taken on right brachial artery using adult blood pressure cuff;</w:t>
            </w:r>
            <w:r>
              <w:rPr>
                <w:sz w:val="20"/>
              </w:rPr>
              <w:t xml:space="preserve"> patient in sitting position for at least 5 minutes; urinated not more than 30 minutes prior to measurement</w:t>
            </w:r>
          </w:p>
          <w:p w14:paraId="4EB4B4DB" w14:textId="450B1482" w:rsidR="00862B80" w:rsidRDefault="00862B80" w:rsidP="00862B80">
            <w:pPr>
              <w:pStyle w:val="TableParagraph"/>
              <w:spacing w:line="249" w:lineRule="auto"/>
              <w:rPr>
                <w:b/>
                <w:sz w:val="20"/>
              </w:rPr>
            </w:pPr>
          </w:p>
          <w:p w14:paraId="121F5023" w14:textId="77777777" w:rsidR="00862B80" w:rsidRDefault="00862B80" w:rsidP="00862B80">
            <w:pPr>
              <w:pStyle w:val="TableParagraph"/>
              <w:spacing w:before="0"/>
              <w:rPr>
                <w:i/>
                <w:sz w:val="20"/>
              </w:rPr>
            </w:pPr>
            <w:r>
              <w:rPr>
                <w:sz w:val="20"/>
              </w:rPr>
              <w:t>Statement type:</w:t>
            </w:r>
            <w:r>
              <w:rPr>
                <w:sz w:val="20"/>
                <w:u w:val="single"/>
              </w:rPr>
              <w:t xml:space="preserve"> </w:t>
            </w:r>
            <w:r>
              <w:rPr>
                <w:i/>
                <w:sz w:val="20"/>
                <w:u w:val="single"/>
              </w:rPr>
              <w:t>[Performance]</w:t>
            </w:r>
          </w:p>
          <w:p w14:paraId="551E9AA3" w14:textId="5651F7ED" w:rsidR="00862B80" w:rsidRDefault="00862B80" w:rsidP="00862B80">
            <w:pPr>
              <w:pStyle w:val="TableParagraph"/>
              <w:spacing w:line="249" w:lineRule="auto"/>
              <w:rPr>
                <w:b/>
                <w:sz w:val="20"/>
              </w:rPr>
            </w:pPr>
          </w:p>
          <w:p w14:paraId="6000DABE" w14:textId="77777777" w:rsidR="00862B80" w:rsidRDefault="00862B80" w:rsidP="00862B80">
            <w:pPr>
              <w:pStyle w:val="TableParagraph"/>
              <w:spacing w:line="249" w:lineRule="auto"/>
              <w:rPr>
                <w:i/>
                <w:sz w:val="20"/>
              </w:rPr>
            </w:pPr>
            <w:r>
              <w:rPr>
                <w:sz w:val="20"/>
              </w:rPr>
              <w:t xml:space="preserve">Subject of info: </w:t>
            </w:r>
            <w:r>
              <w:rPr>
                <w:i/>
                <w:sz w:val="20"/>
              </w:rPr>
              <w:t>[410604004 |Subject of record]</w:t>
            </w:r>
          </w:p>
          <w:p w14:paraId="7B48C627" w14:textId="77777777" w:rsidR="00862B80" w:rsidRDefault="00862B80" w:rsidP="00862B80">
            <w:pPr>
              <w:pStyle w:val="TableParagraph"/>
              <w:spacing w:line="249" w:lineRule="auto"/>
              <w:rPr>
                <w:sz w:val="20"/>
              </w:rPr>
            </w:pPr>
          </w:p>
          <w:p w14:paraId="21A11531" w14:textId="31E6B98F" w:rsidR="00862B80" w:rsidRDefault="00862B80" w:rsidP="00862B80">
            <w:pPr>
              <w:pStyle w:val="TableParagraph"/>
              <w:spacing w:line="249" w:lineRule="auto"/>
              <w:rPr>
                <w:i/>
                <w:sz w:val="20"/>
              </w:rPr>
            </w:pPr>
            <w:r>
              <w:rPr>
                <w:sz w:val="20"/>
              </w:rPr>
              <w:t xml:space="preserve">Authors: </w:t>
            </w:r>
            <w:r>
              <w:rPr>
                <w:i/>
                <w:sz w:val="20"/>
              </w:rPr>
              <w:t>[223366009|Healthcare professional]</w:t>
            </w:r>
          </w:p>
          <w:p w14:paraId="7B69724C" w14:textId="1752B52A" w:rsidR="00862B80" w:rsidRDefault="00862B80" w:rsidP="00862B80">
            <w:pPr>
              <w:pStyle w:val="TableParagraph"/>
              <w:spacing w:line="249" w:lineRule="auto"/>
              <w:rPr>
                <w:i/>
                <w:sz w:val="20"/>
              </w:rPr>
            </w:pPr>
          </w:p>
          <w:p w14:paraId="5AFCC0EE" w14:textId="13FE07F7" w:rsidR="00862B80" w:rsidRDefault="00862B80" w:rsidP="00862B80">
            <w:pPr>
              <w:pStyle w:val="TableParagraph"/>
              <w:spacing w:line="249" w:lineRule="auto"/>
              <w:rPr>
                <w:i/>
                <w:sz w:val="20"/>
              </w:rPr>
            </w:pPr>
            <w:r>
              <w:rPr>
                <w:sz w:val="20"/>
              </w:rPr>
              <w:t xml:space="preserve">Topic: </w:t>
            </w:r>
            <w:r>
              <w:rPr>
                <w:i/>
                <w:sz w:val="20"/>
              </w:rPr>
              <w:t>[</w:t>
            </w:r>
            <w:r w:rsidRPr="00EE587F">
              <w:rPr>
                <w:i/>
                <w:sz w:val="20"/>
              </w:rPr>
              <w:t>5751000205109</w:t>
            </w:r>
            <w:r>
              <w:rPr>
                <w:i/>
                <w:sz w:val="20"/>
              </w:rPr>
              <w:t>|Observation procedure]-</w:t>
            </w:r>
          </w:p>
          <w:p w14:paraId="2B3216DD" w14:textId="09A09C00" w:rsidR="00862B80" w:rsidRDefault="00862B80" w:rsidP="00D73341">
            <w:pPr>
              <w:pStyle w:val="TableParagraph"/>
              <w:spacing w:line="249" w:lineRule="auto"/>
              <w:ind w:left="1440"/>
              <w:rPr>
                <w:i/>
                <w:sz w:val="20"/>
              </w:rPr>
            </w:pPr>
            <w:r>
              <w:rPr>
                <w:i/>
                <w:sz w:val="20"/>
              </w:rPr>
              <w:t>(260686004|Method) [</w:t>
            </w:r>
            <w:r w:rsidRPr="00862B80">
              <w:rPr>
                <w:i/>
                <w:sz w:val="20"/>
              </w:rPr>
              <w:t>302199004</w:t>
            </w:r>
            <w:r>
              <w:rPr>
                <w:i/>
                <w:sz w:val="20"/>
              </w:rPr>
              <w:t>|Examination - action]-</w:t>
            </w:r>
          </w:p>
          <w:p w14:paraId="7B47B00B" w14:textId="79EF7020" w:rsidR="00862B80" w:rsidRDefault="00862B80" w:rsidP="00D73341">
            <w:pPr>
              <w:pStyle w:val="TableParagraph"/>
              <w:spacing w:before="10" w:line="249" w:lineRule="auto"/>
              <w:ind w:left="1440" w:right="842"/>
              <w:rPr>
                <w:i/>
                <w:sz w:val="20"/>
              </w:rPr>
            </w:pPr>
            <w:r w:rsidRPr="00EE587F">
              <w:rPr>
                <w:i/>
                <w:sz w:val="20"/>
              </w:rPr>
              <w:t>(</w:t>
            </w:r>
            <w:r w:rsidR="000F6CAD">
              <w:rPr>
                <w:i/>
                <w:sz w:val="20"/>
              </w:rPr>
              <w:t>363702006 |Has focus</w:t>
            </w:r>
            <w:r w:rsidR="008A68FA">
              <w:rPr>
                <w:i/>
                <w:sz w:val="20"/>
              </w:rPr>
              <w:t xml:space="preserve">) </w:t>
            </w:r>
            <w:r>
              <w:rPr>
                <w:i/>
                <w:sz w:val="20"/>
              </w:rPr>
              <w:t>[</w:t>
            </w:r>
            <w:r w:rsidRPr="00EE587F">
              <w:rPr>
                <w:i/>
                <w:sz w:val="20"/>
              </w:rPr>
              <w:t xml:space="preserve">163030003 |On examination - Systolic </w:t>
            </w:r>
            <w:r w:rsidR="000F6CAD">
              <w:rPr>
                <w:i/>
                <w:sz w:val="20"/>
              </w:rPr>
              <w:t>blood pressure reading</w:t>
            </w:r>
            <w:r w:rsidR="00E26141">
              <w:rPr>
                <w:i/>
                <w:sz w:val="20"/>
              </w:rPr>
              <w:t>]-</w:t>
            </w:r>
          </w:p>
          <w:p w14:paraId="271FC644" w14:textId="561BC32E" w:rsidR="00E26141" w:rsidRDefault="00E26141" w:rsidP="00D73341">
            <w:pPr>
              <w:pStyle w:val="TableParagraph"/>
              <w:spacing w:before="10" w:line="249" w:lineRule="auto"/>
              <w:ind w:left="1440" w:right="842"/>
              <w:rPr>
                <w:i/>
                <w:sz w:val="20"/>
              </w:rPr>
            </w:pPr>
            <w:r>
              <w:rPr>
                <w:i/>
                <w:sz w:val="20"/>
              </w:rPr>
              <w:t>(</w:t>
            </w:r>
            <w:r w:rsidRPr="00E26141">
              <w:rPr>
                <w:i/>
                <w:sz w:val="20"/>
              </w:rPr>
              <w:t>405813007 |Proc</w:t>
            </w:r>
            <w:r w:rsidR="008A68FA">
              <w:rPr>
                <w:i/>
                <w:sz w:val="20"/>
              </w:rPr>
              <w:t xml:space="preserve">edure site – Direct) </w:t>
            </w:r>
            <w:r>
              <w:rPr>
                <w:i/>
                <w:sz w:val="20"/>
              </w:rPr>
              <w:t>[</w:t>
            </w:r>
            <w:r>
              <w:t xml:space="preserve"> </w:t>
            </w:r>
            <w:r w:rsidRPr="00E26141">
              <w:rPr>
                <w:i/>
                <w:sz w:val="20"/>
              </w:rPr>
              <w:t xml:space="preserve">723962009 |Structure of right </w:t>
            </w:r>
            <w:r>
              <w:rPr>
                <w:i/>
                <w:sz w:val="20"/>
              </w:rPr>
              <w:t>brachial artery]-</w:t>
            </w:r>
          </w:p>
          <w:p w14:paraId="4E4862AF" w14:textId="2C3B5159" w:rsidR="00E26141" w:rsidRPr="00474A79" w:rsidRDefault="00E26141" w:rsidP="00D73341">
            <w:pPr>
              <w:pStyle w:val="TableParagraph"/>
              <w:spacing w:before="10" w:line="249" w:lineRule="auto"/>
              <w:ind w:left="1440" w:right="842"/>
              <w:rPr>
                <w:b/>
                <w:sz w:val="20"/>
              </w:rPr>
            </w:pPr>
            <w:r>
              <w:rPr>
                <w:i/>
                <w:sz w:val="20"/>
              </w:rPr>
              <w:t>(</w:t>
            </w:r>
            <w:r w:rsidRPr="00E26141">
              <w:rPr>
                <w:i/>
                <w:sz w:val="20"/>
              </w:rPr>
              <w:t>4242</w:t>
            </w:r>
            <w:r w:rsidR="008A68FA">
              <w:rPr>
                <w:i/>
                <w:sz w:val="20"/>
              </w:rPr>
              <w:t xml:space="preserve">26004 |Using device) </w:t>
            </w:r>
            <w:r>
              <w:rPr>
                <w:i/>
                <w:sz w:val="20"/>
              </w:rPr>
              <w:t>[</w:t>
            </w:r>
            <w:r>
              <w:t xml:space="preserve"> </w:t>
            </w:r>
            <w:r w:rsidRPr="00E26141">
              <w:rPr>
                <w:i/>
                <w:sz w:val="20"/>
              </w:rPr>
              <w:t>720737000 |Blood pressure cuf</w:t>
            </w:r>
            <w:r w:rsidR="00532F31">
              <w:rPr>
                <w:i/>
                <w:sz w:val="20"/>
              </w:rPr>
              <w:t>f, adult size]</w:t>
            </w:r>
            <w:r>
              <w:rPr>
                <w:i/>
                <w:sz w:val="20"/>
              </w:rPr>
              <w:t>;</w:t>
            </w:r>
          </w:p>
        </w:tc>
      </w:tr>
      <w:tr w:rsidR="00F51EAA" w14:paraId="6BF0B63B" w14:textId="77777777" w:rsidTr="00862B80">
        <w:trPr>
          <w:trHeight w:val="319"/>
        </w:trPr>
        <w:tc>
          <w:tcPr>
            <w:tcW w:w="1428" w:type="dxa"/>
            <w:vMerge w:val="restart"/>
          </w:tcPr>
          <w:p w14:paraId="469D38EB" w14:textId="77777777" w:rsidR="00F51EAA" w:rsidRDefault="00F51EAA" w:rsidP="00862B80">
            <w:pPr>
              <w:pStyle w:val="TableParagraph"/>
              <w:rPr>
                <w:sz w:val="20"/>
              </w:rPr>
            </w:pPr>
            <w:r>
              <w:rPr>
                <w:sz w:val="20"/>
              </w:rPr>
              <w:t>Circumstance:</w:t>
            </w:r>
          </w:p>
        </w:tc>
        <w:tc>
          <w:tcPr>
            <w:tcW w:w="6972" w:type="dxa"/>
          </w:tcPr>
          <w:p w14:paraId="189D7726" w14:textId="278DAAC4" w:rsidR="00F51EAA" w:rsidRDefault="00A91E84" w:rsidP="00A91E84">
            <w:pPr>
              <w:pStyle w:val="TableParagraph"/>
              <w:ind w:left="2160" w:right="2559"/>
              <w:jc w:val="both"/>
              <w:rPr>
                <w:sz w:val="20"/>
              </w:rPr>
            </w:pPr>
            <w:r>
              <w:rPr>
                <w:sz w:val="20"/>
              </w:rPr>
              <w:t xml:space="preserve">Performance </w:t>
            </w:r>
            <w:r w:rsidR="00F51EAA">
              <w:rPr>
                <w:sz w:val="20"/>
              </w:rPr>
              <w:t>Circumstance</w:t>
            </w:r>
          </w:p>
        </w:tc>
      </w:tr>
      <w:tr w:rsidR="00A91E84" w14:paraId="3506FF83" w14:textId="77777777" w:rsidTr="00862B80">
        <w:trPr>
          <w:trHeight w:val="1880"/>
        </w:trPr>
        <w:tc>
          <w:tcPr>
            <w:tcW w:w="1428" w:type="dxa"/>
            <w:vMerge/>
            <w:tcBorders>
              <w:top w:val="nil"/>
            </w:tcBorders>
          </w:tcPr>
          <w:p w14:paraId="0C8BF5F0" w14:textId="77777777" w:rsidR="00A91E84" w:rsidRDefault="00A91E84" w:rsidP="00A91E84">
            <w:pPr>
              <w:rPr>
                <w:sz w:val="2"/>
                <w:szCs w:val="2"/>
              </w:rPr>
            </w:pPr>
          </w:p>
        </w:tc>
        <w:tc>
          <w:tcPr>
            <w:tcW w:w="6972" w:type="dxa"/>
          </w:tcPr>
          <w:p w14:paraId="06D7D7B0" w14:textId="38113EC1" w:rsidR="00A91E84" w:rsidRDefault="00A91E84" w:rsidP="00A91E84">
            <w:pPr>
              <w:pStyle w:val="TableParagraph"/>
              <w:spacing w:before="25" w:line="232" w:lineRule="auto"/>
              <w:ind w:left="0" w:right="37"/>
              <w:rPr>
                <w:i/>
                <w:sz w:val="20"/>
              </w:rPr>
            </w:pPr>
            <w:r>
              <w:rPr>
                <w:sz w:val="20"/>
              </w:rPr>
              <w:t xml:space="preserve">Timing: </w:t>
            </w:r>
            <w:r>
              <w:rPr>
                <w:i/>
                <w:spacing w:val="-5"/>
                <w:sz w:val="20"/>
              </w:rPr>
              <w:t xml:space="preserve">[ISO </w:t>
            </w:r>
            <w:r>
              <w:rPr>
                <w:i/>
                <w:sz w:val="20"/>
              </w:rPr>
              <w:t>8601</w:t>
            </w:r>
            <w:r w:rsidR="00E57A6F">
              <w:rPr>
                <w:i/>
                <w:sz w:val="20"/>
              </w:rPr>
              <w:t xml:space="preserve"> date/time format</w:t>
            </w:r>
            <w:r>
              <w:rPr>
                <w:i/>
                <w:sz w:val="20"/>
              </w:rPr>
              <w:t>]</w:t>
            </w:r>
          </w:p>
          <w:p w14:paraId="217A2460" w14:textId="77777777" w:rsidR="00A91E84" w:rsidRDefault="00A91E84" w:rsidP="00A91E84">
            <w:pPr>
              <w:pStyle w:val="TableParagraph"/>
              <w:spacing w:before="92"/>
              <w:ind w:left="0"/>
              <w:rPr>
                <w:i/>
                <w:sz w:val="20"/>
              </w:rPr>
            </w:pPr>
            <w:r>
              <w:rPr>
                <w:sz w:val="20"/>
              </w:rPr>
              <w:t>Purposes: Ø</w:t>
            </w:r>
          </w:p>
          <w:p w14:paraId="65D23B82" w14:textId="77777777" w:rsidR="00A91E84" w:rsidRDefault="00A91E84" w:rsidP="00A91E84">
            <w:pPr>
              <w:pStyle w:val="TableParagraph"/>
              <w:spacing w:before="90" w:line="333" w:lineRule="auto"/>
              <w:ind w:left="0" w:right="1801"/>
              <w:rPr>
                <w:sz w:val="20"/>
              </w:rPr>
            </w:pPr>
            <w:r>
              <w:rPr>
                <w:sz w:val="20"/>
              </w:rPr>
              <w:t>Triggers: Ø</w:t>
            </w:r>
          </w:p>
          <w:p w14:paraId="4D41D2C0" w14:textId="77777777" w:rsidR="00A91E84" w:rsidRDefault="00A91E84" w:rsidP="00257276">
            <w:pPr>
              <w:pStyle w:val="TableParagraph"/>
              <w:spacing w:before="90" w:line="333" w:lineRule="auto"/>
              <w:ind w:left="0" w:right="1801"/>
              <w:rPr>
                <w:i/>
                <w:sz w:val="20"/>
              </w:rPr>
            </w:pPr>
            <w:r>
              <w:rPr>
                <w:sz w:val="20"/>
              </w:rPr>
              <w:t xml:space="preserve">Participants: </w:t>
            </w:r>
            <w:r>
              <w:rPr>
                <w:i/>
                <w:sz w:val="20"/>
              </w:rPr>
              <w:t>[410604004 |Subject of record]</w:t>
            </w:r>
          </w:p>
          <w:p w14:paraId="5A136498" w14:textId="713EF87F" w:rsidR="00A91E84" w:rsidRDefault="00A91E84" w:rsidP="00A91E84">
            <w:pPr>
              <w:pStyle w:val="TableParagraph"/>
              <w:spacing w:before="0"/>
              <w:rPr>
                <w:i/>
                <w:sz w:val="20"/>
              </w:rPr>
            </w:pPr>
            <w:r>
              <w:rPr>
                <w:sz w:val="20"/>
              </w:rPr>
              <w:t>Priority: Ø</w:t>
            </w:r>
          </w:p>
        </w:tc>
      </w:tr>
      <w:tr w:rsidR="00A91E84" w14:paraId="11B86830" w14:textId="77777777" w:rsidTr="00862B80">
        <w:trPr>
          <w:trHeight w:val="317"/>
        </w:trPr>
        <w:tc>
          <w:tcPr>
            <w:tcW w:w="1428" w:type="dxa"/>
            <w:vMerge/>
            <w:tcBorders>
              <w:top w:val="nil"/>
            </w:tcBorders>
          </w:tcPr>
          <w:p w14:paraId="346403F6" w14:textId="77777777" w:rsidR="00A91E84" w:rsidRDefault="00A91E84" w:rsidP="00A91E84">
            <w:pPr>
              <w:rPr>
                <w:sz w:val="2"/>
                <w:szCs w:val="2"/>
              </w:rPr>
            </w:pPr>
          </w:p>
        </w:tc>
        <w:tc>
          <w:tcPr>
            <w:tcW w:w="6972" w:type="dxa"/>
            <w:tcBorders>
              <w:bottom w:val="single" w:sz="6" w:space="0" w:color="000000"/>
            </w:tcBorders>
          </w:tcPr>
          <w:p w14:paraId="7BF8C55D" w14:textId="46F3E074" w:rsidR="00A91E84" w:rsidRDefault="00257276" w:rsidP="00A91E84">
            <w:pPr>
              <w:pStyle w:val="TableParagraph"/>
              <w:rPr>
                <w:sz w:val="20"/>
              </w:rPr>
            </w:pPr>
            <w:r>
              <w:rPr>
                <w:sz w:val="20"/>
              </w:rPr>
              <w:t>Result: 120</w:t>
            </w:r>
            <w:r w:rsidRPr="00201E1A">
              <w:rPr>
                <w:i/>
                <w:sz w:val="20"/>
              </w:rPr>
              <w:t xml:space="preserve"> [259018001 |Millimet</w:t>
            </w:r>
            <w:r w:rsidR="000F6CAD" w:rsidRPr="00201E1A">
              <w:rPr>
                <w:i/>
                <w:sz w:val="20"/>
              </w:rPr>
              <w:t>er of mercury</w:t>
            </w:r>
            <w:r w:rsidRPr="00201E1A">
              <w:rPr>
                <w:i/>
                <w:sz w:val="20"/>
              </w:rPr>
              <w:t>]</w:t>
            </w:r>
          </w:p>
        </w:tc>
      </w:tr>
      <w:tr w:rsidR="00A91E84" w14:paraId="341C3F9D" w14:textId="77777777" w:rsidTr="00862B80">
        <w:trPr>
          <w:trHeight w:val="1877"/>
        </w:trPr>
        <w:tc>
          <w:tcPr>
            <w:tcW w:w="8400" w:type="dxa"/>
            <w:gridSpan w:val="2"/>
            <w:tcBorders>
              <w:top w:val="single" w:sz="6" w:space="0" w:color="000000"/>
            </w:tcBorders>
          </w:tcPr>
          <w:p w14:paraId="3686ABE4" w14:textId="77777777" w:rsidR="0005770F" w:rsidRDefault="00A91E84" w:rsidP="00A91E84">
            <w:pPr>
              <w:pStyle w:val="TableParagraph"/>
              <w:spacing w:before="17"/>
              <w:rPr>
                <w:sz w:val="20"/>
              </w:rPr>
            </w:pPr>
            <w:r>
              <w:rPr>
                <w:sz w:val="20"/>
              </w:rPr>
              <w:t>Associations:</w:t>
            </w:r>
            <w:r w:rsidR="000F6CAD">
              <w:rPr>
                <w:sz w:val="20"/>
              </w:rPr>
              <w:t xml:space="preserve"> </w:t>
            </w:r>
          </w:p>
          <w:p w14:paraId="6A81C663" w14:textId="108C6551" w:rsidR="00A91E84" w:rsidRDefault="0005770F" w:rsidP="00A91E84">
            <w:pPr>
              <w:pStyle w:val="TableParagraph"/>
              <w:spacing w:before="17"/>
              <w:rPr>
                <w:sz w:val="20"/>
              </w:rPr>
            </w:pPr>
            <w:r w:rsidRPr="0005770F">
              <w:rPr>
                <w:sz w:val="20"/>
              </w:rPr>
              <w:t>fc48551f-876a-42c1-b179-3169e3748332</w:t>
            </w:r>
            <w:r w:rsidR="008C1605" w:rsidRPr="00387C6F">
              <w:rPr>
                <w:b/>
                <w:i/>
                <w:color w:val="0070C0"/>
                <w:sz w:val="20"/>
              </w:rPr>
              <w:t xml:space="preserve"> (</w:t>
            </w:r>
            <w:r w:rsidR="008C1605" w:rsidRPr="00387C6F">
              <w:rPr>
                <w:b/>
                <w:i/>
                <w:color w:val="0070C0"/>
                <w:sz w:val="20"/>
                <w:szCs w:val="20"/>
              </w:rPr>
              <w:fldChar w:fldCharType="begin"/>
            </w:r>
            <w:r w:rsidR="008C1605" w:rsidRPr="00387C6F">
              <w:rPr>
                <w:b/>
                <w:i/>
                <w:color w:val="0070C0"/>
                <w:sz w:val="20"/>
                <w:szCs w:val="20"/>
              </w:rPr>
              <w:instrText xml:space="preserve"> REF _Ref3798599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2</w:t>
            </w:r>
            <w:r w:rsidR="008C1605" w:rsidRPr="00387C6F">
              <w:rPr>
                <w:b/>
                <w:i/>
                <w:color w:val="0070C0"/>
                <w:sz w:val="20"/>
                <w:szCs w:val="20"/>
              </w:rPr>
              <w:t>: Associated Clinical Statement 2</w:t>
            </w:r>
            <w:r w:rsidR="008C1605" w:rsidRPr="00387C6F">
              <w:rPr>
                <w:b/>
                <w:i/>
                <w:color w:val="0070C0"/>
                <w:sz w:val="20"/>
                <w:szCs w:val="20"/>
              </w:rPr>
              <w:fldChar w:fldCharType="end"/>
            </w:r>
            <w:r w:rsidR="008C1605" w:rsidRPr="00387C6F">
              <w:rPr>
                <w:b/>
                <w:i/>
                <w:color w:val="0070C0"/>
                <w:sz w:val="20"/>
                <w:szCs w:val="20"/>
              </w:rPr>
              <w:t>)</w:t>
            </w:r>
          </w:p>
          <w:p w14:paraId="57343AEC" w14:textId="3DA117E1" w:rsidR="00922B39" w:rsidRDefault="00922B39" w:rsidP="00A91E84">
            <w:pPr>
              <w:pStyle w:val="TableParagraph"/>
              <w:spacing w:before="17"/>
              <w:rPr>
                <w:sz w:val="20"/>
              </w:rPr>
            </w:pPr>
            <w:r w:rsidRPr="00922B39">
              <w:rPr>
                <w:sz w:val="20"/>
              </w:rPr>
              <w:t>df478857-2eae-40b2-909f-68ef0d0b9eb5</w:t>
            </w:r>
            <w:r w:rsidR="008C1605">
              <w:rPr>
                <w:sz w:val="20"/>
              </w:rPr>
              <w:t xml:space="preserve"> </w:t>
            </w:r>
            <w:r w:rsidR="008C1605" w:rsidRPr="00387C6F">
              <w:rPr>
                <w:b/>
                <w:i/>
                <w:color w:val="0070C0"/>
                <w:sz w:val="20"/>
                <w:szCs w:val="20"/>
              </w:rPr>
              <w:t>(</w:t>
            </w:r>
            <w:r w:rsidR="008C1605" w:rsidRPr="00387C6F">
              <w:rPr>
                <w:b/>
                <w:i/>
                <w:color w:val="0070C0"/>
                <w:sz w:val="20"/>
                <w:szCs w:val="20"/>
              </w:rPr>
              <w:fldChar w:fldCharType="begin"/>
            </w:r>
            <w:r w:rsidR="008C1605" w:rsidRPr="00387C6F">
              <w:rPr>
                <w:b/>
                <w:i/>
                <w:color w:val="0070C0"/>
                <w:sz w:val="20"/>
                <w:szCs w:val="20"/>
              </w:rPr>
              <w:instrText xml:space="preserve"> REF _Ref3798642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3</w:t>
            </w:r>
            <w:r w:rsidR="008C1605" w:rsidRPr="00387C6F">
              <w:rPr>
                <w:b/>
                <w:i/>
                <w:color w:val="0070C0"/>
                <w:sz w:val="20"/>
                <w:szCs w:val="20"/>
              </w:rPr>
              <w:t>: Associated Clinical Statement 3</w:t>
            </w:r>
            <w:r w:rsidR="008C1605" w:rsidRPr="00387C6F">
              <w:rPr>
                <w:b/>
                <w:i/>
                <w:color w:val="0070C0"/>
                <w:sz w:val="20"/>
                <w:szCs w:val="20"/>
              </w:rPr>
              <w:fldChar w:fldCharType="end"/>
            </w:r>
            <w:r w:rsidR="008C1605" w:rsidRPr="00387C6F">
              <w:rPr>
                <w:b/>
                <w:i/>
                <w:color w:val="0070C0"/>
                <w:sz w:val="20"/>
                <w:szCs w:val="20"/>
              </w:rPr>
              <w:t>)</w:t>
            </w:r>
          </w:p>
          <w:p w14:paraId="0FA4B2B6" w14:textId="77777777" w:rsidR="00A91E84" w:rsidRDefault="00A91E84" w:rsidP="00A91E84">
            <w:pPr>
              <w:pStyle w:val="TableParagraph"/>
              <w:spacing w:before="3"/>
              <w:ind w:left="0"/>
              <w:rPr>
                <w:b/>
                <w:sz w:val="18"/>
              </w:rPr>
            </w:pPr>
          </w:p>
          <w:p w14:paraId="3C68B56D" w14:textId="3212FA91" w:rsidR="00A91E84" w:rsidRDefault="00A91E84" w:rsidP="00E57A6F">
            <w:pPr>
              <w:pStyle w:val="TableParagraph"/>
              <w:spacing w:before="25" w:line="232" w:lineRule="auto"/>
              <w:ind w:left="0" w:right="37"/>
              <w:rPr>
                <w:i/>
                <w:sz w:val="20"/>
              </w:rPr>
            </w:pPr>
            <w:r>
              <w:rPr>
                <w:sz w:val="20"/>
              </w:rPr>
              <w:t xml:space="preserve">Statement time: </w:t>
            </w:r>
            <w:r w:rsidR="00E57A6F">
              <w:rPr>
                <w:i/>
                <w:spacing w:val="-5"/>
                <w:sz w:val="20"/>
              </w:rPr>
              <w:t xml:space="preserve">[ISO </w:t>
            </w:r>
            <w:r w:rsidR="00E57A6F">
              <w:rPr>
                <w:i/>
                <w:sz w:val="20"/>
              </w:rPr>
              <w:t>8601 date/time format]</w:t>
            </w:r>
          </w:p>
          <w:p w14:paraId="1804F11D" w14:textId="77777777" w:rsidR="00A91E84" w:rsidRDefault="00A91E84" w:rsidP="00A91E8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14:paraId="10A2A933" w14:textId="77777777" w:rsidR="00A91E84" w:rsidRDefault="00A91E84" w:rsidP="00A91E84">
            <w:pPr>
              <w:pStyle w:val="TableParagraph"/>
              <w:spacing w:before="6"/>
              <w:ind w:left="0"/>
              <w:rPr>
                <w:b/>
                <w:sz w:val="17"/>
              </w:rPr>
            </w:pPr>
          </w:p>
          <w:p w14:paraId="4B41BDD4" w14:textId="77777777" w:rsidR="00A91E84" w:rsidRDefault="00A91E84" w:rsidP="00A91E84">
            <w:pPr>
              <w:pStyle w:val="TableParagraph"/>
              <w:spacing w:before="0"/>
              <w:rPr>
                <w:sz w:val="20"/>
              </w:rPr>
            </w:pPr>
            <w:r>
              <w:rPr>
                <w:sz w:val="20"/>
              </w:rPr>
              <w:t>Subject of record ID:</w:t>
            </w:r>
          </w:p>
        </w:tc>
      </w:tr>
    </w:tbl>
    <w:p w14:paraId="480AD17E" w14:textId="4C86D8AA" w:rsidR="00B204F2" w:rsidRDefault="00B204F2" w:rsidP="00263773">
      <w:pPr>
        <w:pStyle w:val="BodyText"/>
      </w:pPr>
    </w:p>
    <w:p w14:paraId="6C32C992" w14:textId="77777777" w:rsidR="0005770F" w:rsidRDefault="0005770F" w:rsidP="00263773">
      <w:pPr>
        <w:pStyle w:val="BodyText"/>
      </w:pPr>
    </w:p>
    <w:p w14:paraId="5BA28A68" w14:textId="1F5D9547" w:rsidR="00663C3B" w:rsidRDefault="00663C3B" w:rsidP="009B37B8">
      <w:pPr>
        <w:pStyle w:val="BodyText"/>
      </w:pPr>
    </w:p>
    <w:p w14:paraId="27973C71" w14:textId="77777777" w:rsidR="00B204F2" w:rsidRDefault="00B204F2" w:rsidP="00263773">
      <w:pPr>
        <w:pStyle w:val="BodyText"/>
      </w:pPr>
    </w:p>
    <w:p w14:paraId="1D8F32A7" w14:textId="77777777" w:rsidR="00F51EAA" w:rsidRDefault="00F51EAA" w:rsidP="00263773">
      <w:pPr>
        <w:pStyle w:val="BodyText"/>
      </w:pPr>
    </w:p>
    <w:p w14:paraId="331D8AA8" w14:textId="1583708A"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444B24" w:rsidRPr="00663C3B" w14:paraId="2F1588DA" w14:textId="77777777" w:rsidTr="00C73A10">
        <w:trPr>
          <w:trHeight w:val="425"/>
        </w:trPr>
        <w:tc>
          <w:tcPr>
            <w:tcW w:w="8400" w:type="dxa"/>
            <w:gridSpan w:val="2"/>
            <w:tcBorders>
              <w:top w:val="single" w:sz="4" w:space="0" w:color="auto"/>
              <w:bottom w:val="single" w:sz="4" w:space="0" w:color="auto"/>
            </w:tcBorders>
            <w:vAlign w:val="center"/>
          </w:tcPr>
          <w:p w14:paraId="736970B3" w14:textId="691B16A8" w:rsidR="00444B24" w:rsidRPr="00663C3B" w:rsidRDefault="00663C3B" w:rsidP="00C73A10">
            <w:pPr>
              <w:pStyle w:val="TableParagraph"/>
              <w:spacing w:line="249" w:lineRule="auto"/>
              <w:jc w:val="center"/>
              <w:rPr>
                <w:b/>
                <w:sz w:val="20"/>
              </w:rPr>
            </w:pPr>
            <w:bookmarkStart w:id="190" w:name="_Ref3798599"/>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2</w:t>
            </w:r>
            <w:r w:rsidRPr="00663C3B">
              <w:rPr>
                <w:b/>
              </w:rPr>
              <w:fldChar w:fldCharType="end"/>
            </w:r>
            <w:r w:rsidRPr="00663C3B">
              <w:rPr>
                <w:b/>
              </w:rPr>
              <w:t>: Associated Clinical Statement 2</w:t>
            </w:r>
            <w:bookmarkEnd w:id="190"/>
          </w:p>
        </w:tc>
      </w:tr>
      <w:tr w:rsidR="00444B24" w:rsidRPr="00474A79" w14:paraId="15CFFDD1" w14:textId="77777777" w:rsidTr="00C73A10">
        <w:trPr>
          <w:trHeight w:val="425"/>
        </w:trPr>
        <w:tc>
          <w:tcPr>
            <w:tcW w:w="8400" w:type="dxa"/>
            <w:gridSpan w:val="2"/>
            <w:tcBorders>
              <w:top w:val="single" w:sz="4" w:space="0" w:color="auto"/>
              <w:bottom w:val="single" w:sz="4" w:space="0" w:color="auto"/>
            </w:tcBorders>
            <w:vAlign w:val="center"/>
          </w:tcPr>
          <w:p w14:paraId="682FD68E" w14:textId="77777777" w:rsidR="00444B24" w:rsidRPr="00444B24" w:rsidRDefault="00444B24" w:rsidP="00C73A10">
            <w:pPr>
              <w:pStyle w:val="TableParagraph"/>
              <w:spacing w:line="249" w:lineRule="auto"/>
              <w:rPr>
                <w:sz w:val="20"/>
              </w:rPr>
            </w:pPr>
            <w:r w:rsidRPr="000F6CAD">
              <w:rPr>
                <w:b/>
                <w:sz w:val="20"/>
              </w:rPr>
              <w:t>Narrative</w:t>
            </w:r>
            <w:r>
              <w:rPr>
                <w:sz w:val="20"/>
              </w:rPr>
              <w:t xml:space="preserve">: </w:t>
            </w:r>
            <w:r w:rsidRPr="00444B24">
              <w:rPr>
                <w:sz w:val="20"/>
              </w:rPr>
              <w:t xml:space="preserve">Arterial blood pressure 120 mmHg; taken on right brachial artery using adult blood pressure cuff; </w:t>
            </w:r>
            <w:r w:rsidRPr="00444B24">
              <w:rPr>
                <w:b/>
                <w:i/>
                <w:color w:val="0070C0"/>
                <w:sz w:val="20"/>
              </w:rPr>
              <w:t>patient in sitting position for at least 5 minutes</w:t>
            </w:r>
            <w:r w:rsidRPr="00444B24">
              <w:rPr>
                <w:sz w:val="20"/>
              </w:rPr>
              <w:t>; urinated not more than 30 minutes prior to measurement</w:t>
            </w:r>
          </w:p>
          <w:p w14:paraId="0E46EABE" w14:textId="77777777" w:rsidR="00444B24" w:rsidRDefault="00444B24" w:rsidP="00C73A10">
            <w:pPr>
              <w:pStyle w:val="TableParagraph"/>
              <w:spacing w:line="249" w:lineRule="auto"/>
              <w:rPr>
                <w:b/>
                <w:sz w:val="20"/>
              </w:rPr>
            </w:pPr>
          </w:p>
          <w:p w14:paraId="51A836BE" w14:textId="77777777" w:rsidR="00444B24" w:rsidRDefault="00444B24" w:rsidP="00C73A10">
            <w:pPr>
              <w:pStyle w:val="TableParagraph"/>
              <w:spacing w:before="0"/>
              <w:rPr>
                <w:i/>
                <w:sz w:val="20"/>
              </w:rPr>
            </w:pPr>
            <w:r>
              <w:rPr>
                <w:sz w:val="20"/>
              </w:rPr>
              <w:t>Statement type:</w:t>
            </w:r>
            <w:r>
              <w:rPr>
                <w:sz w:val="20"/>
                <w:u w:val="single"/>
              </w:rPr>
              <w:t xml:space="preserve"> </w:t>
            </w:r>
            <w:r>
              <w:rPr>
                <w:i/>
                <w:sz w:val="20"/>
                <w:u w:val="single"/>
              </w:rPr>
              <w:t>[Performance]</w:t>
            </w:r>
          </w:p>
          <w:p w14:paraId="3D48E7F2" w14:textId="77777777" w:rsidR="00444B24" w:rsidRDefault="00444B24" w:rsidP="00C73A10">
            <w:pPr>
              <w:pStyle w:val="TableParagraph"/>
              <w:spacing w:line="249" w:lineRule="auto"/>
              <w:rPr>
                <w:b/>
                <w:sz w:val="20"/>
              </w:rPr>
            </w:pPr>
          </w:p>
          <w:p w14:paraId="30F70F59" w14:textId="77777777" w:rsidR="00444B24" w:rsidRDefault="00444B24" w:rsidP="00C73A10">
            <w:pPr>
              <w:pStyle w:val="TableParagraph"/>
              <w:spacing w:line="249" w:lineRule="auto"/>
              <w:rPr>
                <w:i/>
                <w:sz w:val="20"/>
              </w:rPr>
            </w:pPr>
            <w:r>
              <w:rPr>
                <w:sz w:val="20"/>
              </w:rPr>
              <w:t xml:space="preserve">Subject of info: </w:t>
            </w:r>
            <w:r>
              <w:rPr>
                <w:i/>
                <w:sz w:val="20"/>
              </w:rPr>
              <w:t>[410604004 |Subject of record]</w:t>
            </w:r>
          </w:p>
          <w:p w14:paraId="11149A68" w14:textId="77777777" w:rsidR="00444B24" w:rsidRDefault="00444B24" w:rsidP="00C73A10">
            <w:pPr>
              <w:pStyle w:val="TableParagraph"/>
              <w:spacing w:line="249" w:lineRule="auto"/>
              <w:rPr>
                <w:sz w:val="20"/>
              </w:rPr>
            </w:pPr>
          </w:p>
          <w:p w14:paraId="5E744FC9" w14:textId="77777777" w:rsidR="00444B24" w:rsidRDefault="00444B24" w:rsidP="00C73A10">
            <w:pPr>
              <w:pStyle w:val="TableParagraph"/>
              <w:spacing w:line="249" w:lineRule="auto"/>
              <w:rPr>
                <w:i/>
                <w:sz w:val="20"/>
              </w:rPr>
            </w:pPr>
            <w:r>
              <w:rPr>
                <w:sz w:val="20"/>
              </w:rPr>
              <w:t xml:space="preserve">Authors: </w:t>
            </w:r>
            <w:r>
              <w:rPr>
                <w:i/>
                <w:sz w:val="20"/>
              </w:rPr>
              <w:t>[223366009|Healthcare professional]</w:t>
            </w:r>
          </w:p>
          <w:p w14:paraId="2F25C137" w14:textId="77777777" w:rsidR="00444B24" w:rsidRDefault="00444B24" w:rsidP="00C73A10">
            <w:pPr>
              <w:pStyle w:val="TableParagraph"/>
              <w:spacing w:line="249" w:lineRule="auto"/>
              <w:rPr>
                <w:i/>
                <w:sz w:val="20"/>
              </w:rPr>
            </w:pPr>
          </w:p>
          <w:p w14:paraId="1DD239E1" w14:textId="07E002A7" w:rsidR="00322234" w:rsidRDefault="00444B24" w:rsidP="00C73A10">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567223BC" w14:textId="3CB3F48C" w:rsidR="00444B24"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sidR="00444B24">
              <w:rPr>
                <w:i/>
                <w:sz w:val="20"/>
              </w:rPr>
              <w:t>[</w:t>
            </w:r>
            <w:r w:rsidR="00444B24" w:rsidRPr="00444B24">
              <w:rPr>
                <w:i/>
                <w:sz w:val="20"/>
              </w:rPr>
              <w:t>33586001</w:t>
            </w:r>
            <w:r w:rsidR="00444B24">
              <w:rPr>
                <w:i/>
                <w:sz w:val="20"/>
              </w:rPr>
              <w:t>|Sitting position finding]</w:t>
            </w:r>
          </w:p>
          <w:p w14:paraId="6FCFE6A3" w14:textId="77777777" w:rsidR="00444B24" w:rsidRPr="00474A79" w:rsidRDefault="00444B24" w:rsidP="00444B24">
            <w:pPr>
              <w:pStyle w:val="TableParagraph"/>
              <w:spacing w:before="10" w:line="249" w:lineRule="auto"/>
              <w:ind w:left="720" w:right="842"/>
              <w:rPr>
                <w:b/>
                <w:sz w:val="20"/>
              </w:rPr>
            </w:pPr>
          </w:p>
        </w:tc>
      </w:tr>
      <w:tr w:rsidR="00444B24" w14:paraId="54AA2D11" w14:textId="77777777" w:rsidTr="00C73A10">
        <w:trPr>
          <w:trHeight w:val="319"/>
        </w:trPr>
        <w:tc>
          <w:tcPr>
            <w:tcW w:w="1428" w:type="dxa"/>
            <w:vMerge w:val="restart"/>
          </w:tcPr>
          <w:p w14:paraId="6749057A" w14:textId="77777777" w:rsidR="00444B24" w:rsidRDefault="00444B24" w:rsidP="00C73A10">
            <w:pPr>
              <w:pStyle w:val="TableParagraph"/>
              <w:rPr>
                <w:sz w:val="20"/>
              </w:rPr>
            </w:pPr>
            <w:r>
              <w:rPr>
                <w:sz w:val="20"/>
              </w:rPr>
              <w:t>Circumstance:</w:t>
            </w:r>
          </w:p>
        </w:tc>
        <w:tc>
          <w:tcPr>
            <w:tcW w:w="6972" w:type="dxa"/>
          </w:tcPr>
          <w:p w14:paraId="77640F41" w14:textId="77777777" w:rsidR="00444B24" w:rsidRDefault="00444B24" w:rsidP="00C73A10">
            <w:pPr>
              <w:pStyle w:val="TableParagraph"/>
              <w:ind w:left="2160" w:right="2559"/>
              <w:jc w:val="both"/>
              <w:rPr>
                <w:sz w:val="20"/>
              </w:rPr>
            </w:pPr>
            <w:r>
              <w:rPr>
                <w:sz w:val="20"/>
              </w:rPr>
              <w:t>Performance Circumstance</w:t>
            </w:r>
          </w:p>
        </w:tc>
      </w:tr>
      <w:tr w:rsidR="00444B24" w14:paraId="07C7F7C2" w14:textId="77777777" w:rsidTr="00C73A10">
        <w:trPr>
          <w:trHeight w:val="1880"/>
        </w:trPr>
        <w:tc>
          <w:tcPr>
            <w:tcW w:w="1428" w:type="dxa"/>
            <w:vMerge/>
            <w:tcBorders>
              <w:top w:val="nil"/>
            </w:tcBorders>
          </w:tcPr>
          <w:p w14:paraId="1F8FDA24" w14:textId="77777777" w:rsidR="00444B24" w:rsidRDefault="00444B24" w:rsidP="00C73A10">
            <w:pPr>
              <w:rPr>
                <w:sz w:val="2"/>
                <w:szCs w:val="2"/>
              </w:rPr>
            </w:pPr>
          </w:p>
        </w:tc>
        <w:tc>
          <w:tcPr>
            <w:tcW w:w="6972" w:type="dxa"/>
          </w:tcPr>
          <w:p w14:paraId="6CB05F4E" w14:textId="0F61DB04" w:rsidR="00444B24" w:rsidRDefault="00444B24" w:rsidP="00C73A10">
            <w:pPr>
              <w:pStyle w:val="TableParagraph"/>
              <w:spacing w:before="25" w:line="232" w:lineRule="auto"/>
              <w:ind w:left="0" w:right="37"/>
              <w:rPr>
                <w:i/>
                <w:sz w:val="20"/>
              </w:rPr>
            </w:pPr>
            <w:r>
              <w:rPr>
                <w:sz w:val="20"/>
              </w:rPr>
              <w:t xml:space="preserve">Timing: </w:t>
            </w:r>
            <w:r w:rsidR="0005770F">
              <w:rPr>
                <w:sz w:val="20"/>
              </w:rPr>
              <w:t xml:space="preserve">≥ 5 min. prior to statement time </w:t>
            </w:r>
          </w:p>
          <w:p w14:paraId="4545376F" w14:textId="77777777" w:rsidR="00444B24" w:rsidRDefault="00444B24" w:rsidP="00C73A10">
            <w:pPr>
              <w:pStyle w:val="TableParagraph"/>
              <w:spacing w:before="92"/>
              <w:ind w:left="0"/>
              <w:rPr>
                <w:i/>
                <w:sz w:val="20"/>
              </w:rPr>
            </w:pPr>
            <w:r>
              <w:rPr>
                <w:sz w:val="20"/>
              </w:rPr>
              <w:t>Purposes: Ø</w:t>
            </w:r>
          </w:p>
          <w:p w14:paraId="0B6C8028" w14:textId="77777777" w:rsidR="00444B24" w:rsidRDefault="00444B24" w:rsidP="00C73A10">
            <w:pPr>
              <w:pStyle w:val="TableParagraph"/>
              <w:spacing w:before="90" w:line="333" w:lineRule="auto"/>
              <w:ind w:left="0" w:right="1801"/>
              <w:rPr>
                <w:sz w:val="20"/>
              </w:rPr>
            </w:pPr>
            <w:r>
              <w:rPr>
                <w:sz w:val="20"/>
              </w:rPr>
              <w:t>Triggers: Ø</w:t>
            </w:r>
          </w:p>
          <w:p w14:paraId="5C7D4869" w14:textId="77777777" w:rsidR="00444B24" w:rsidRDefault="00444B24" w:rsidP="00C73A10">
            <w:pPr>
              <w:pStyle w:val="TableParagraph"/>
              <w:spacing w:before="90" w:line="333" w:lineRule="auto"/>
              <w:ind w:left="0" w:right="1801"/>
              <w:rPr>
                <w:i/>
                <w:sz w:val="20"/>
              </w:rPr>
            </w:pPr>
            <w:r>
              <w:rPr>
                <w:sz w:val="20"/>
              </w:rPr>
              <w:t xml:space="preserve">Participants: </w:t>
            </w:r>
            <w:r>
              <w:rPr>
                <w:i/>
                <w:sz w:val="20"/>
              </w:rPr>
              <w:t>[410604004 |Subject of record]</w:t>
            </w:r>
          </w:p>
          <w:p w14:paraId="4D4FC1BB" w14:textId="77777777" w:rsidR="00444B24" w:rsidRDefault="00444B24" w:rsidP="00C73A10">
            <w:pPr>
              <w:pStyle w:val="TableParagraph"/>
              <w:spacing w:before="0"/>
              <w:ind w:left="0"/>
              <w:rPr>
                <w:i/>
                <w:sz w:val="20"/>
              </w:rPr>
            </w:pPr>
            <w:r>
              <w:rPr>
                <w:sz w:val="20"/>
              </w:rPr>
              <w:t>Priority: Ø</w:t>
            </w:r>
          </w:p>
        </w:tc>
      </w:tr>
      <w:tr w:rsidR="00444B24" w14:paraId="7CC8DDE1" w14:textId="77777777" w:rsidTr="00C73A10">
        <w:trPr>
          <w:trHeight w:val="317"/>
        </w:trPr>
        <w:tc>
          <w:tcPr>
            <w:tcW w:w="1428" w:type="dxa"/>
            <w:vMerge/>
            <w:tcBorders>
              <w:top w:val="nil"/>
            </w:tcBorders>
          </w:tcPr>
          <w:p w14:paraId="1D787245" w14:textId="77777777" w:rsidR="00444B24" w:rsidRDefault="00444B24" w:rsidP="00C73A10">
            <w:pPr>
              <w:rPr>
                <w:sz w:val="2"/>
                <w:szCs w:val="2"/>
              </w:rPr>
            </w:pPr>
          </w:p>
        </w:tc>
        <w:tc>
          <w:tcPr>
            <w:tcW w:w="6972" w:type="dxa"/>
            <w:tcBorders>
              <w:bottom w:val="single" w:sz="6" w:space="0" w:color="000000"/>
            </w:tcBorders>
          </w:tcPr>
          <w:p w14:paraId="30C47BA9" w14:textId="3B0847F4" w:rsidR="00444B24" w:rsidRDefault="0005770F" w:rsidP="00EF0AA2">
            <w:pPr>
              <w:pStyle w:val="TableParagraph"/>
              <w:ind w:left="0"/>
              <w:rPr>
                <w:sz w:val="20"/>
              </w:rPr>
            </w:pPr>
            <w:r>
              <w:rPr>
                <w:sz w:val="20"/>
              </w:rPr>
              <w:t>Result: Ø</w:t>
            </w:r>
          </w:p>
        </w:tc>
      </w:tr>
      <w:tr w:rsidR="00444B24" w14:paraId="3FB99EA3" w14:textId="77777777" w:rsidTr="00C73A10">
        <w:trPr>
          <w:trHeight w:val="1877"/>
        </w:trPr>
        <w:tc>
          <w:tcPr>
            <w:tcW w:w="8400" w:type="dxa"/>
            <w:gridSpan w:val="2"/>
            <w:tcBorders>
              <w:top w:val="single" w:sz="6" w:space="0" w:color="000000"/>
            </w:tcBorders>
          </w:tcPr>
          <w:p w14:paraId="40F4F8A0" w14:textId="54171DA6" w:rsidR="00444B24" w:rsidRDefault="00444B24" w:rsidP="00C73A10">
            <w:pPr>
              <w:pStyle w:val="TableParagraph"/>
              <w:spacing w:before="17"/>
              <w:rPr>
                <w:sz w:val="20"/>
              </w:rPr>
            </w:pPr>
            <w:r>
              <w:rPr>
                <w:sz w:val="20"/>
              </w:rPr>
              <w:t>Associations:</w:t>
            </w:r>
            <w:r w:rsidR="003B69C8">
              <w:rPr>
                <w:sz w:val="20"/>
              </w:rPr>
              <w:t xml:space="preserve"> a3b46565- f8cd-4354-b4b6-3dff42d33496</w:t>
            </w:r>
          </w:p>
          <w:p w14:paraId="10F2DD95" w14:textId="77777777" w:rsidR="00444B24" w:rsidRDefault="00444B24" w:rsidP="00C73A10">
            <w:pPr>
              <w:pStyle w:val="TableParagraph"/>
              <w:spacing w:before="3"/>
              <w:ind w:left="0"/>
              <w:rPr>
                <w:b/>
                <w:sz w:val="18"/>
              </w:rPr>
            </w:pPr>
          </w:p>
          <w:p w14:paraId="502B4D3B" w14:textId="51CC9163" w:rsidR="00444B24" w:rsidRDefault="00444B24" w:rsidP="00C73A10">
            <w:pPr>
              <w:pStyle w:val="TableParagraph"/>
              <w:spacing w:before="0"/>
              <w:rPr>
                <w:i/>
                <w:sz w:val="20"/>
              </w:rPr>
            </w:pPr>
            <w:r>
              <w:rPr>
                <w:sz w:val="20"/>
              </w:rPr>
              <w:t xml:space="preserve">Statement time: </w:t>
            </w:r>
            <w:r w:rsidR="0005770F">
              <w:rPr>
                <w:i/>
                <w:spacing w:val="-5"/>
                <w:sz w:val="20"/>
              </w:rPr>
              <w:t xml:space="preserve">[ISO </w:t>
            </w:r>
            <w:r w:rsidR="0005770F">
              <w:rPr>
                <w:i/>
                <w:sz w:val="20"/>
              </w:rPr>
              <w:t>8601 date/time format]</w:t>
            </w:r>
          </w:p>
          <w:p w14:paraId="006A4C9F" w14:textId="77777777" w:rsidR="00922B39" w:rsidRDefault="00444B24" w:rsidP="00C73A10">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14:paraId="283EC1CD" w14:textId="090A141B" w:rsidR="00444B24" w:rsidRDefault="00444B24" w:rsidP="00C73A10">
            <w:pPr>
              <w:pStyle w:val="TableParagraph"/>
              <w:spacing w:before="193" w:line="249" w:lineRule="auto"/>
              <w:ind w:right="33"/>
              <w:rPr>
                <w:sz w:val="20"/>
              </w:rPr>
            </w:pPr>
            <w:r>
              <w:rPr>
                <w:sz w:val="20"/>
              </w:rPr>
              <w:t xml:space="preserve">Statement id: </w:t>
            </w:r>
            <w:r w:rsidR="0005770F" w:rsidRPr="0005770F">
              <w:rPr>
                <w:sz w:val="20"/>
              </w:rPr>
              <w:t>fc48551f-876a-42c1-b179-3169e3748332</w:t>
            </w:r>
          </w:p>
          <w:p w14:paraId="0A9DA87F" w14:textId="77777777" w:rsidR="00444B24" w:rsidRDefault="00444B24" w:rsidP="00C73A10">
            <w:pPr>
              <w:pStyle w:val="TableParagraph"/>
              <w:spacing w:before="6"/>
              <w:ind w:left="0"/>
              <w:rPr>
                <w:b/>
                <w:sz w:val="17"/>
              </w:rPr>
            </w:pPr>
          </w:p>
          <w:p w14:paraId="5D55CD80" w14:textId="77777777" w:rsidR="00444B24" w:rsidRDefault="00444B24" w:rsidP="00C73A10">
            <w:pPr>
              <w:pStyle w:val="TableParagraph"/>
              <w:spacing w:before="0"/>
              <w:rPr>
                <w:sz w:val="20"/>
              </w:rPr>
            </w:pPr>
            <w:r>
              <w:rPr>
                <w:sz w:val="20"/>
              </w:rPr>
              <w:t>Subject of record ID:</w:t>
            </w:r>
          </w:p>
        </w:tc>
      </w:tr>
    </w:tbl>
    <w:p w14:paraId="0338DC11" w14:textId="375F1CD1" w:rsidR="00F51EAA" w:rsidRDefault="00F51EAA" w:rsidP="00263773">
      <w:pPr>
        <w:pStyle w:val="BodyText"/>
      </w:pPr>
    </w:p>
    <w:p w14:paraId="56E150F3" w14:textId="5C933BF1" w:rsidR="00A0551C" w:rsidRDefault="00A0551C">
      <w:pPr>
        <w:rPr>
          <w:sz w:val="20"/>
          <w:szCs w:val="20"/>
        </w:rPr>
      </w:pPr>
      <w:r>
        <w:br w:type="page"/>
      </w:r>
    </w:p>
    <w:p w14:paraId="176F6C63" w14:textId="289DD1A8" w:rsidR="00F51EAA" w:rsidRDefault="00F51EAA" w:rsidP="00263773">
      <w:pPr>
        <w:pStyle w:val="BodyText"/>
      </w:pPr>
    </w:p>
    <w:p w14:paraId="540D4272" w14:textId="0EC2DC4B"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A0551C" w:rsidRPr="00474A79" w14:paraId="0362F35F" w14:textId="77777777" w:rsidTr="00972447">
        <w:trPr>
          <w:trHeight w:val="425"/>
        </w:trPr>
        <w:tc>
          <w:tcPr>
            <w:tcW w:w="8400" w:type="dxa"/>
            <w:gridSpan w:val="2"/>
            <w:tcBorders>
              <w:top w:val="single" w:sz="4" w:space="0" w:color="auto"/>
              <w:bottom w:val="single" w:sz="4" w:space="0" w:color="auto"/>
            </w:tcBorders>
            <w:vAlign w:val="center"/>
          </w:tcPr>
          <w:p w14:paraId="3E9208A8" w14:textId="08FEF20B" w:rsidR="00A0551C" w:rsidRPr="00663C3B" w:rsidRDefault="00663C3B" w:rsidP="00972447">
            <w:pPr>
              <w:pStyle w:val="TableParagraph"/>
              <w:spacing w:line="249" w:lineRule="auto"/>
              <w:jc w:val="center"/>
              <w:rPr>
                <w:b/>
                <w:sz w:val="20"/>
              </w:rPr>
            </w:pPr>
            <w:bookmarkStart w:id="191" w:name="_Ref3798642"/>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3</w:t>
            </w:r>
            <w:r w:rsidRPr="00663C3B">
              <w:rPr>
                <w:b/>
              </w:rPr>
              <w:fldChar w:fldCharType="end"/>
            </w:r>
            <w:r w:rsidRPr="00663C3B">
              <w:rPr>
                <w:b/>
              </w:rPr>
              <w:t>: Associated Clinical Statement 3</w:t>
            </w:r>
            <w:bookmarkEnd w:id="191"/>
          </w:p>
        </w:tc>
      </w:tr>
      <w:tr w:rsidR="00A0551C" w:rsidRPr="00474A79" w14:paraId="6B5C8B6E" w14:textId="77777777" w:rsidTr="00972447">
        <w:trPr>
          <w:trHeight w:val="425"/>
        </w:trPr>
        <w:tc>
          <w:tcPr>
            <w:tcW w:w="8400" w:type="dxa"/>
            <w:gridSpan w:val="2"/>
            <w:tcBorders>
              <w:top w:val="single" w:sz="4" w:space="0" w:color="auto"/>
              <w:bottom w:val="single" w:sz="4" w:space="0" w:color="auto"/>
            </w:tcBorders>
            <w:vAlign w:val="center"/>
          </w:tcPr>
          <w:p w14:paraId="061F2AEE" w14:textId="77777777" w:rsidR="00A0551C" w:rsidRPr="00922B39" w:rsidRDefault="00A0551C" w:rsidP="00972447">
            <w:pPr>
              <w:pStyle w:val="TableParagraph"/>
              <w:spacing w:line="249" w:lineRule="auto"/>
              <w:rPr>
                <w:b/>
                <w:i/>
                <w:color w:val="0070C0"/>
                <w:sz w:val="20"/>
              </w:rPr>
            </w:pPr>
            <w:r w:rsidRPr="00922B39">
              <w:rPr>
                <w:b/>
                <w:sz w:val="20"/>
              </w:rPr>
              <w:t>Narrative</w:t>
            </w:r>
            <w:r w:rsidRPr="00922B39">
              <w:rPr>
                <w:sz w:val="20"/>
              </w:rPr>
              <w:t xml:space="preserve">: Arterial blood pressure 120 mmHg; taken on right brachial artery using adult blood pressure cuff; patient in sitting position for at least 5 minutes; </w:t>
            </w:r>
            <w:r w:rsidRPr="00922B39">
              <w:rPr>
                <w:b/>
                <w:i/>
                <w:color w:val="0070C0"/>
                <w:sz w:val="20"/>
              </w:rPr>
              <w:t>urinated not more than 30 minutes prior to measurement</w:t>
            </w:r>
          </w:p>
          <w:p w14:paraId="74BE8E67" w14:textId="77777777" w:rsidR="00A0551C" w:rsidRDefault="00A0551C" w:rsidP="00972447">
            <w:pPr>
              <w:pStyle w:val="TableParagraph"/>
              <w:spacing w:line="249" w:lineRule="auto"/>
              <w:rPr>
                <w:b/>
                <w:sz w:val="20"/>
              </w:rPr>
            </w:pPr>
          </w:p>
          <w:p w14:paraId="4D69EA1F" w14:textId="77777777" w:rsidR="00A0551C" w:rsidRDefault="00A0551C" w:rsidP="00972447">
            <w:pPr>
              <w:pStyle w:val="TableParagraph"/>
              <w:spacing w:before="0"/>
              <w:rPr>
                <w:i/>
                <w:sz w:val="20"/>
              </w:rPr>
            </w:pPr>
            <w:r>
              <w:rPr>
                <w:sz w:val="20"/>
              </w:rPr>
              <w:t>Statement type:</w:t>
            </w:r>
            <w:r>
              <w:rPr>
                <w:sz w:val="20"/>
                <w:u w:val="single"/>
              </w:rPr>
              <w:t xml:space="preserve"> </w:t>
            </w:r>
            <w:r>
              <w:rPr>
                <w:i/>
                <w:sz w:val="20"/>
                <w:u w:val="single"/>
              </w:rPr>
              <w:t>[Performance]</w:t>
            </w:r>
          </w:p>
          <w:p w14:paraId="734785E5" w14:textId="77777777" w:rsidR="00A0551C" w:rsidRDefault="00A0551C" w:rsidP="00972447">
            <w:pPr>
              <w:pStyle w:val="TableParagraph"/>
              <w:spacing w:line="249" w:lineRule="auto"/>
              <w:rPr>
                <w:b/>
                <w:sz w:val="20"/>
              </w:rPr>
            </w:pPr>
          </w:p>
          <w:p w14:paraId="19E88BD8" w14:textId="77777777" w:rsidR="00A0551C" w:rsidRDefault="00A0551C" w:rsidP="00972447">
            <w:pPr>
              <w:pStyle w:val="TableParagraph"/>
              <w:spacing w:line="249" w:lineRule="auto"/>
              <w:rPr>
                <w:i/>
                <w:sz w:val="20"/>
              </w:rPr>
            </w:pPr>
            <w:r>
              <w:rPr>
                <w:sz w:val="20"/>
              </w:rPr>
              <w:t xml:space="preserve">Subject of info: </w:t>
            </w:r>
            <w:r>
              <w:rPr>
                <w:i/>
                <w:sz w:val="20"/>
              </w:rPr>
              <w:t>[410604004 |Subject of record]</w:t>
            </w:r>
          </w:p>
          <w:p w14:paraId="09499572" w14:textId="77777777" w:rsidR="00A0551C" w:rsidRDefault="00A0551C" w:rsidP="00972447">
            <w:pPr>
              <w:pStyle w:val="TableParagraph"/>
              <w:spacing w:line="249" w:lineRule="auto"/>
              <w:rPr>
                <w:sz w:val="20"/>
              </w:rPr>
            </w:pPr>
          </w:p>
          <w:p w14:paraId="66F6DDD3" w14:textId="77777777" w:rsidR="00A0551C" w:rsidRDefault="00A0551C" w:rsidP="00972447">
            <w:pPr>
              <w:pStyle w:val="TableParagraph"/>
              <w:spacing w:line="249" w:lineRule="auto"/>
              <w:rPr>
                <w:i/>
                <w:sz w:val="20"/>
              </w:rPr>
            </w:pPr>
            <w:r>
              <w:rPr>
                <w:sz w:val="20"/>
              </w:rPr>
              <w:t xml:space="preserve">Authors: </w:t>
            </w:r>
            <w:r>
              <w:rPr>
                <w:i/>
                <w:sz w:val="20"/>
              </w:rPr>
              <w:t>[223366009|Healthcare professional]</w:t>
            </w:r>
          </w:p>
          <w:p w14:paraId="27A8D653" w14:textId="77777777" w:rsidR="00A0551C" w:rsidRDefault="00A0551C" w:rsidP="00972447">
            <w:pPr>
              <w:pStyle w:val="TableParagraph"/>
              <w:spacing w:line="249" w:lineRule="auto"/>
              <w:rPr>
                <w:i/>
                <w:sz w:val="20"/>
              </w:rPr>
            </w:pPr>
          </w:p>
          <w:p w14:paraId="2BC2E9E5" w14:textId="0D42BF14" w:rsidR="00322234" w:rsidRDefault="00A0551C" w:rsidP="00322234">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1332EC7F" w14:textId="4986CEC0" w:rsidR="00A0551C"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Pr>
                <w:i/>
                <w:sz w:val="20"/>
              </w:rPr>
              <w:t>[</w:t>
            </w:r>
            <w:r w:rsidR="00922B39" w:rsidRPr="00922B39">
              <w:rPr>
                <w:i/>
                <w:sz w:val="20"/>
              </w:rPr>
              <w:t>252041008</w:t>
            </w:r>
            <w:r w:rsidR="00922B39">
              <w:rPr>
                <w:i/>
                <w:sz w:val="20"/>
              </w:rPr>
              <w:t xml:space="preserve"> |Micturition finding</w:t>
            </w:r>
            <w:r w:rsidR="00A0551C">
              <w:rPr>
                <w:i/>
                <w:sz w:val="20"/>
              </w:rPr>
              <w:t>]</w:t>
            </w:r>
          </w:p>
          <w:p w14:paraId="23A77C69" w14:textId="77777777" w:rsidR="00A0551C" w:rsidRPr="00474A79" w:rsidRDefault="00A0551C" w:rsidP="00972447">
            <w:pPr>
              <w:pStyle w:val="TableParagraph"/>
              <w:spacing w:before="10" w:line="249" w:lineRule="auto"/>
              <w:ind w:left="720" w:right="842"/>
              <w:rPr>
                <w:b/>
                <w:sz w:val="20"/>
              </w:rPr>
            </w:pPr>
          </w:p>
        </w:tc>
      </w:tr>
      <w:tr w:rsidR="00A0551C" w14:paraId="3F85D85C" w14:textId="77777777" w:rsidTr="00972447">
        <w:trPr>
          <w:trHeight w:val="319"/>
        </w:trPr>
        <w:tc>
          <w:tcPr>
            <w:tcW w:w="1428" w:type="dxa"/>
            <w:vMerge w:val="restart"/>
          </w:tcPr>
          <w:p w14:paraId="585DD925" w14:textId="77777777" w:rsidR="00A0551C" w:rsidRDefault="00A0551C" w:rsidP="00972447">
            <w:pPr>
              <w:pStyle w:val="TableParagraph"/>
              <w:rPr>
                <w:sz w:val="20"/>
              </w:rPr>
            </w:pPr>
            <w:r>
              <w:rPr>
                <w:sz w:val="20"/>
              </w:rPr>
              <w:t>Circumstance:</w:t>
            </w:r>
          </w:p>
        </w:tc>
        <w:tc>
          <w:tcPr>
            <w:tcW w:w="6972" w:type="dxa"/>
          </w:tcPr>
          <w:p w14:paraId="236046B8" w14:textId="77777777" w:rsidR="00A0551C" w:rsidRDefault="00A0551C" w:rsidP="00972447">
            <w:pPr>
              <w:pStyle w:val="TableParagraph"/>
              <w:ind w:left="2160" w:right="2559"/>
              <w:jc w:val="both"/>
              <w:rPr>
                <w:sz w:val="20"/>
              </w:rPr>
            </w:pPr>
            <w:r>
              <w:rPr>
                <w:sz w:val="20"/>
              </w:rPr>
              <w:t>Performance Circumstance</w:t>
            </w:r>
          </w:p>
        </w:tc>
      </w:tr>
      <w:tr w:rsidR="00A0551C" w14:paraId="26012E26" w14:textId="77777777" w:rsidTr="00972447">
        <w:trPr>
          <w:trHeight w:val="1880"/>
        </w:trPr>
        <w:tc>
          <w:tcPr>
            <w:tcW w:w="1428" w:type="dxa"/>
            <w:vMerge/>
            <w:tcBorders>
              <w:top w:val="nil"/>
            </w:tcBorders>
          </w:tcPr>
          <w:p w14:paraId="0CCA2142" w14:textId="77777777" w:rsidR="00A0551C" w:rsidRDefault="00A0551C" w:rsidP="00972447">
            <w:pPr>
              <w:rPr>
                <w:sz w:val="2"/>
                <w:szCs w:val="2"/>
              </w:rPr>
            </w:pPr>
          </w:p>
        </w:tc>
        <w:tc>
          <w:tcPr>
            <w:tcW w:w="6972" w:type="dxa"/>
          </w:tcPr>
          <w:p w14:paraId="416AA0AA" w14:textId="4B6888B7" w:rsidR="00A0551C" w:rsidRDefault="00A0551C" w:rsidP="00972447">
            <w:pPr>
              <w:pStyle w:val="TableParagraph"/>
              <w:spacing w:before="25" w:line="232" w:lineRule="auto"/>
              <w:ind w:left="0" w:right="37"/>
              <w:rPr>
                <w:i/>
                <w:sz w:val="20"/>
              </w:rPr>
            </w:pPr>
            <w:r>
              <w:rPr>
                <w:sz w:val="20"/>
              </w:rPr>
              <w:t xml:space="preserve">Timing: </w:t>
            </w:r>
            <w:r w:rsidR="00922B39">
              <w:rPr>
                <w:sz w:val="20"/>
              </w:rPr>
              <w:t>≤</w:t>
            </w:r>
            <w:r>
              <w:rPr>
                <w:sz w:val="20"/>
              </w:rPr>
              <w:t xml:space="preserve"> </w:t>
            </w:r>
            <w:r w:rsidR="00922B39">
              <w:rPr>
                <w:sz w:val="20"/>
              </w:rPr>
              <w:t>30</w:t>
            </w:r>
            <w:r>
              <w:rPr>
                <w:sz w:val="20"/>
              </w:rPr>
              <w:t xml:space="preserve"> min. prior to statement time </w:t>
            </w:r>
          </w:p>
          <w:p w14:paraId="32A282BC" w14:textId="77777777" w:rsidR="00A0551C" w:rsidRDefault="00A0551C" w:rsidP="00972447">
            <w:pPr>
              <w:pStyle w:val="TableParagraph"/>
              <w:spacing w:before="92"/>
              <w:ind w:left="0"/>
              <w:rPr>
                <w:i/>
                <w:sz w:val="20"/>
              </w:rPr>
            </w:pPr>
            <w:r>
              <w:rPr>
                <w:sz w:val="20"/>
              </w:rPr>
              <w:t>Purposes: Ø</w:t>
            </w:r>
          </w:p>
          <w:p w14:paraId="1F7E2C22" w14:textId="77777777" w:rsidR="00A0551C" w:rsidRDefault="00A0551C" w:rsidP="00972447">
            <w:pPr>
              <w:pStyle w:val="TableParagraph"/>
              <w:spacing w:before="90" w:line="333" w:lineRule="auto"/>
              <w:ind w:left="0" w:right="1801"/>
              <w:rPr>
                <w:sz w:val="20"/>
              </w:rPr>
            </w:pPr>
            <w:r>
              <w:rPr>
                <w:sz w:val="20"/>
              </w:rPr>
              <w:t>Triggers: Ø</w:t>
            </w:r>
          </w:p>
          <w:p w14:paraId="466FD2EB" w14:textId="77777777" w:rsidR="00A0551C" w:rsidRDefault="00A0551C" w:rsidP="00972447">
            <w:pPr>
              <w:pStyle w:val="TableParagraph"/>
              <w:spacing w:before="90" w:line="333" w:lineRule="auto"/>
              <w:ind w:left="0" w:right="1801"/>
              <w:rPr>
                <w:i/>
                <w:sz w:val="20"/>
              </w:rPr>
            </w:pPr>
            <w:r>
              <w:rPr>
                <w:sz w:val="20"/>
              </w:rPr>
              <w:t xml:space="preserve">Participants: </w:t>
            </w:r>
            <w:r>
              <w:rPr>
                <w:i/>
                <w:sz w:val="20"/>
              </w:rPr>
              <w:t>[410604004 |Subject of record]</w:t>
            </w:r>
          </w:p>
          <w:p w14:paraId="4AFB4E8C" w14:textId="77777777" w:rsidR="00A0551C" w:rsidRDefault="00A0551C" w:rsidP="00972447">
            <w:pPr>
              <w:pStyle w:val="TableParagraph"/>
              <w:spacing w:before="0"/>
              <w:ind w:left="0"/>
              <w:rPr>
                <w:i/>
                <w:sz w:val="20"/>
              </w:rPr>
            </w:pPr>
            <w:r>
              <w:rPr>
                <w:sz w:val="20"/>
              </w:rPr>
              <w:t>Priority: Ø</w:t>
            </w:r>
          </w:p>
        </w:tc>
      </w:tr>
      <w:tr w:rsidR="00A0551C" w14:paraId="2ACE526D" w14:textId="77777777" w:rsidTr="00972447">
        <w:trPr>
          <w:trHeight w:val="317"/>
        </w:trPr>
        <w:tc>
          <w:tcPr>
            <w:tcW w:w="1428" w:type="dxa"/>
            <w:vMerge/>
            <w:tcBorders>
              <w:top w:val="nil"/>
            </w:tcBorders>
          </w:tcPr>
          <w:p w14:paraId="165420C1" w14:textId="77777777" w:rsidR="00A0551C" w:rsidRDefault="00A0551C" w:rsidP="00972447">
            <w:pPr>
              <w:rPr>
                <w:sz w:val="2"/>
                <w:szCs w:val="2"/>
              </w:rPr>
            </w:pPr>
          </w:p>
        </w:tc>
        <w:tc>
          <w:tcPr>
            <w:tcW w:w="6972" w:type="dxa"/>
            <w:tcBorders>
              <w:bottom w:val="single" w:sz="6" w:space="0" w:color="000000"/>
            </w:tcBorders>
          </w:tcPr>
          <w:p w14:paraId="34794163" w14:textId="77777777" w:rsidR="00A0551C" w:rsidRDefault="00A0551C" w:rsidP="00972447">
            <w:pPr>
              <w:pStyle w:val="TableParagraph"/>
              <w:rPr>
                <w:sz w:val="20"/>
              </w:rPr>
            </w:pPr>
            <w:r>
              <w:rPr>
                <w:sz w:val="20"/>
              </w:rPr>
              <w:t>Result: Ø</w:t>
            </w:r>
          </w:p>
        </w:tc>
      </w:tr>
      <w:tr w:rsidR="00A0551C" w14:paraId="6927B589" w14:textId="77777777" w:rsidTr="00972447">
        <w:trPr>
          <w:trHeight w:val="1877"/>
        </w:trPr>
        <w:tc>
          <w:tcPr>
            <w:tcW w:w="8400" w:type="dxa"/>
            <w:gridSpan w:val="2"/>
            <w:tcBorders>
              <w:top w:val="single" w:sz="6" w:space="0" w:color="000000"/>
            </w:tcBorders>
          </w:tcPr>
          <w:p w14:paraId="483CE2CF" w14:textId="4A2B5D09" w:rsidR="00A0551C" w:rsidRDefault="00A0551C" w:rsidP="00972447">
            <w:pPr>
              <w:pStyle w:val="TableParagraph"/>
              <w:spacing w:before="17"/>
              <w:rPr>
                <w:sz w:val="20"/>
              </w:rPr>
            </w:pPr>
            <w:r>
              <w:rPr>
                <w:sz w:val="20"/>
              </w:rPr>
              <w:t>Associations:</w:t>
            </w:r>
            <w:r w:rsidR="003B69C8">
              <w:rPr>
                <w:sz w:val="20"/>
              </w:rPr>
              <w:t xml:space="preserve"> a3b46565- f8cd-4354-b4b6-3dff42d33496</w:t>
            </w:r>
          </w:p>
          <w:p w14:paraId="62D5F66A" w14:textId="77777777" w:rsidR="00A0551C" w:rsidRDefault="00A0551C" w:rsidP="00972447">
            <w:pPr>
              <w:pStyle w:val="TableParagraph"/>
              <w:spacing w:before="3"/>
              <w:ind w:left="0"/>
              <w:rPr>
                <w:b/>
                <w:sz w:val="18"/>
              </w:rPr>
            </w:pPr>
          </w:p>
          <w:p w14:paraId="455B2AD5" w14:textId="77777777" w:rsidR="00A0551C" w:rsidRDefault="00A0551C" w:rsidP="00972447">
            <w:pPr>
              <w:pStyle w:val="TableParagraph"/>
              <w:spacing w:before="0"/>
              <w:rPr>
                <w:i/>
                <w:sz w:val="20"/>
              </w:rPr>
            </w:pPr>
            <w:r>
              <w:rPr>
                <w:sz w:val="20"/>
              </w:rPr>
              <w:t xml:space="preserve">Statement time: </w:t>
            </w:r>
            <w:r>
              <w:rPr>
                <w:i/>
                <w:spacing w:val="-5"/>
                <w:sz w:val="20"/>
              </w:rPr>
              <w:t xml:space="preserve">[ISO </w:t>
            </w:r>
            <w:r>
              <w:rPr>
                <w:i/>
                <w:sz w:val="20"/>
              </w:rPr>
              <w:t>8601 date/time format]</w:t>
            </w:r>
          </w:p>
          <w:p w14:paraId="62C1BE5B" w14:textId="77777777" w:rsidR="00922B39" w:rsidRDefault="00A0551C" w:rsidP="00972447">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14:paraId="5586FD8D" w14:textId="3DB08705" w:rsidR="00A0551C" w:rsidRDefault="00A0551C" w:rsidP="00972447">
            <w:pPr>
              <w:pStyle w:val="TableParagraph"/>
              <w:spacing w:before="193" w:line="249" w:lineRule="auto"/>
              <w:ind w:right="33"/>
              <w:rPr>
                <w:sz w:val="20"/>
              </w:rPr>
            </w:pPr>
            <w:r>
              <w:rPr>
                <w:sz w:val="20"/>
              </w:rPr>
              <w:t xml:space="preserve">Statement id: </w:t>
            </w:r>
            <w:r w:rsidR="00922B39" w:rsidRPr="00922B39">
              <w:rPr>
                <w:sz w:val="20"/>
              </w:rPr>
              <w:t>df478857-2eae-40b2-909f-68ef0d0b9eb5</w:t>
            </w:r>
          </w:p>
          <w:p w14:paraId="36B9F1B3" w14:textId="77777777" w:rsidR="00A0551C" w:rsidRDefault="00A0551C" w:rsidP="00972447">
            <w:pPr>
              <w:pStyle w:val="TableParagraph"/>
              <w:spacing w:before="6"/>
              <w:ind w:left="0"/>
              <w:rPr>
                <w:b/>
                <w:sz w:val="17"/>
              </w:rPr>
            </w:pPr>
          </w:p>
          <w:p w14:paraId="167A33F3" w14:textId="77777777" w:rsidR="00A0551C" w:rsidRDefault="00A0551C" w:rsidP="00972447">
            <w:pPr>
              <w:pStyle w:val="TableParagraph"/>
              <w:spacing w:before="0"/>
              <w:rPr>
                <w:sz w:val="20"/>
              </w:rPr>
            </w:pPr>
            <w:r>
              <w:rPr>
                <w:sz w:val="20"/>
              </w:rPr>
              <w:t>Subject of record ID:</w:t>
            </w:r>
          </w:p>
        </w:tc>
      </w:tr>
    </w:tbl>
    <w:p w14:paraId="4980DCA4" w14:textId="34D6684C" w:rsidR="00A0551C" w:rsidRDefault="00A0551C" w:rsidP="00263773">
      <w:pPr>
        <w:pStyle w:val="BodyText"/>
      </w:pPr>
    </w:p>
    <w:p w14:paraId="206BFBEF" w14:textId="69ACCEDF" w:rsidR="00E963EF" w:rsidRDefault="00E963EF" w:rsidP="00263773">
      <w:pPr>
        <w:pStyle w:val="BodyText"/>
      </w:pPr>
    </w:p>
    <w:p w14:paraId="2589330E" w14:textId="27BE1A65" w:rsidR="00E963EF" w:rsidRPr="00393C38" w:rsidRDefault="00F455B2" w:rsidP="00FB2590">
      <w:pPr>
        <w:pStyle w:val="Heading3"/>
      </w:pPr>
      <w:bookmarkStart w:id="192" w:name="_Toc5180910"/>
      <w:r w:rsidRPr="00393C38">
        <w:t>Pulse Rate Measurement</w:t>
      </w:r>
      <w:bookmarkEnd w:id="192"/>
    </w:p>
    <w:p w14:paraId="74CB2EB8" w14:textId="31CC435A" w:rsidR="00E963EF" w:rsidRDefault="00E963EF" w:rsidP="00263773">
      <w:pPr>
        <w:pStyle w:val="BodyText"/>
      </w:pPr>
    </w:p>
    <w:p w14:paraId="0440ACF0" w14:textId="4037337A" w:rsidR="00E963EF" w:rsidRDefault="00E963EF" w:rsidP="00263773">
      <w:pPr>
        <w:pStyle w:val="BodyText"/>
      </w:pPr>
    </w:p>
    <w:p w14:paraId="20BEA351" w14:textId="1A3FE0CC" w:rsidR="00E963EF" w:rsidRPr="00B32D21" w:rsidRDefault="00B32D21" w:rsidP="00263773">
      <w:pPr>
        <w:pStyle w:val="BodyText"/>
        <w:rPr>
          <w:b/>
        </w:rPr>
      </w:pPr>
      <w:r w:rsidRPr="00B32D21">
        <w:rPr>
          <w:b/>
          <w:highlight w:val="green"/>
        </w:rPr>
        <w:t>PLACEHOLDER</w:t>
      </w:r>
    </w:p>
    <w:p w14:paraId="378D5F98" w14:textId="77777777" w:rsidR="00E963EF" w:rsidRDefault="00E963EF" w:rsidP="00263773">
      <w:pPr>
        <w:pStyle w:val="BodyText"/>
      </w:pPr>
    </w:p>
    <w:p w14:paraId="6E0C5FEA" w14:textId="77777777" w:rsidR="008B5E9B" w:rsidRDefault="008B5E9B">
      <w:pPr>
        <w:tabs>
          <w:tab w:val="left" w:pos="3779"/>
        </w:tabs>
        <w:spacing w:line="229" w:lineRule="exact"/>
        <w:ind w:left="1060"/>
        <w:rPr>
          <w:sz w:val="20"/>
        </w:rPr>
      </w:pPr>
    </w:p>
    <w:p w14:paraId="00A0C63C" w14:textId="264326E2" w:rsidR="0013148D" w:rsidRDefault="00C93035" w:rsidP="00FB2590">
      <w:pPr>
        <w:pStyle w:val="Heading3"/>
      </w:pPr>
      <w:bookmarkStart w:id="193" w:name="6.2.4._Performance_Statement_Example_4"/>
      <w:bookmarkStart w:id="194" w:name="_Toc1824844"/>
      <w:bookmarkStart w:id="195" w:name="_Toc5180911"/>
      <w:bookmarkEnd w:id="193"/>
      <w:commentRangeStart w:id="196"/>
      <w:r>
        <w:t>Performance Statement Example</w:t>
      </w:r>
      <w:r>
        <w:rPr>
          <w:spacing w:val="-12"/>
        </w:rPr>
        <w:t xml:space="preserve"> </w:t>
      </w:r>
      <w:r>
        <w:t>4</w:t>
      </w:r>
      <w:bookmarkEnd w:id="194"/>
      <w:commentRangeEnd w:id="196"/>
      <w:r w:rsidR="00B32D21">
        <w:rPr>
          <w:rStyle w:val="CommentReference"/>
          <w:rFonts w:ascii="Times New Roman" w:eastAsia="Times New Roman" w:hAnsi="Times New Roman" w:cs="Times New Roman"/>
          <w:b w:val="0"/>
          <w:bCs w:val="0"/>
          <w:w w:val="100"/>
        </w:rPr>
        <w:commentReference w:id="196"/>
      </w:r>
      <w:bookmarkEnd w:id="195"/>
    </w:p>
    <w:p w14:paraId="32E1A977" w14:textId="77777777" w:rsidR="0013148D" w:rsidRDefault="00C93035">
      <w:pPr>
        <w:tabs>
          <w:tab w:val="left" w:pos="2699"/>
        </w:tabs>
        <w:spacing w:before="232"/>
        <w:ind w:left="1060"/>
        <w:rPr>
          <w:sz w:val="20"/>
        </w:rPr>
      </w:pPr>
      <w:r>
        <w:rPr>
          <w:b/>
          <w:sz w:val="20"/>
        </w:rPr>
        <w:t>Narrative</w:t>
      </w:r>
      <w:r>
        <w:rPr>
          <w:b/>
          <w:sz w:val="20"/>
        </w:rPr>
        <w:tab/>
      </w:r>
      <w:r>
        <w:rPr>
          <w:sz w:val="20"/>
        </w:rPr>
        <w:t>Patient has thromboembolism history.</w:t>
      </w:r>
    </w:p>
    <w:p w14:paraId="162F0084" w14:textId="77777777" w:rsidR="0013148D" w:rsidRDefault="0013148D">
      <w:pPr>
        <w:pStyle w:val="BodyText"/>
        <w:spacing w:before="3"/>
        <w:rPr>
          <w:sz w:val="19"/>
        </w:rPr>
      </w:pPr>
    </w:p>
    <w:p w14:paraId="24339578" w14:textId="77777777" w:rsidR="0013148D" w:rsidRDefault="00C93035">
      <w:pPr>
        <w:pStyle w:val="BodyText"/>
        <w:tabs>
          <w:tab w:val="left" w:pos="2699"/>
        </w:tabs>
        <w:ind w:left="1060"/>
      </w:pPr>
      <w:r>
        <w:rPr>
          <w:b/>
        </w:rPr>
        <w:t>Topic</w:t>
      </w:r>
      <w:r>
        <w:rPr>
          <w:b/>
        </w:rPr>
        <w:tab/>
      </w:r>
      <w:r>
        <w:t>Observation of thromboembolism.</w:t>
      </w:r>
    </w:p>
    <w:p w14:paraId="69F9DFB1" w14:textId="77777777" w:rsidR="0013148D" w:rsidRDefault="0013148D">
      <w:pPr>
        <w:pStyle w:val="BodyText"/>
        <w:spacing w:before="7"/>
        <w:rPr>
          <w:sz w:val="19"/>
        </w:rPr>
      </w:pPr>
    </w:p>
    <w:p w14:paraId="3207693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615D733F" w14:textId="77777777" w:rsidR="0013148D" w:rsidRDefault="0013148D">
      <w:pPr>
        <w:pStyle w:val="BodyText"/>
        <w:spacing w:before="3"/>
        <w:rPr>
          <w:b/>
          <w:i/>
          <w:sz w:val="19"/>
        </w:rPr>
      </w:pPr>
    </w:p>
    <w:p w14:paraId="591B1E2A" w14:textId="77777777" w:rsidR="0013148D" w:rsidRDefault="00C93035">
      <w:pPr>
        <w:spacing w:line="472" w:lineRule="auto"/>
        <w:ind w:left="2700" w:right="5706"/>
        <w:rPr>
          <w:sz w:val="20"/>
        </w:rPr>
      </w:pPr>
      <w:r>
        <w:rPr>
          <w:b/>
          <w:sz w:val="20"/>
        </w:rPr>
        <w:t xml:space="preserve">Value: </w:t>
      </w:r>
      <w:r>
        <w:rPr>
          <w:sz w:val="20"/>
        </w:rPr>
        <w:t xml:space="preserve">[1, </w:t>
      </w:r>
      <w:r>
        <w:rPr>
          <w:spacing w:val="-5"/>
          <w:sz w:val="20"/>
        </w:rPr>
        <w:t xml:space="preserve">inf) </w:t>
      </w:r>
      <w:r>
        <w:rPr>
          <w:b/>
          <w:i/>
          <w:sz w:val="20"/>
        </w:rPr>
        <w:t xml:space="preserve">Timing </w:t>
      </w:r>
      <w:r>
        <w:rPr>
          <w:b/>
          <w:sz w:val="20"/>
        </w:rPr>
        <w:lastRenderedPageBreak/>
        <w:t xml:space="preserve">Value: </w:t>
      </w:r>
      <w:r>
        <w:rPr>
          <w:sz w:val="20"/>
        </w:rPr>
        <w:t>[1,</w:t>
      </w:r>
      <w:r>
        <w:rPr>
          <w:spacing w:val="1"/>
          <w:sz w:val="20"/>
        </w:rPr>
        <w:t xml:space="preserve"> </w:t>
      </w:r>
      <w:r>
        <w:rPr>
          <w:spacing w:val="-5"/>
          <w:sz w:val="20"/>
        </w:rPr>
        <w:t>inf)</w:t>
      </w:r>
    </w:p>
    <w:p w14:paraId="006108C7" w14:textId="77777777" w:rsidR="0013148D" w:rsidRDefault="00C93035">
      <w:pPr>
        <w:spacing w:line="230" w:lineRule="exact"/>
        <w:ind w:left="2700"/>
        <w:rPr>
          <w:sz w:val="20"/>
        </w:rPr>
      </w:pPr>
      <w:r>
        <w:rPr>
          <w:b/>
          <w:sz w:val="20"/>
        </w:rPr>
        <w:t xml:space="preserve">measureSemantic: </w:t>
      </w:r>
      <w:r>
        <w:rPr>
          <w:sz w:val="20"/>
        </w:rPr>
        <w:t>ISO 8601 prior to statement time</w:t>
      </w:r>
    </w:p>
    <w:p w14:paraId="259A73C4" w14:textId="77777777" w:rsidR="0013148D" w:rsidRDefault="0013148D">
      <w:pPr>
        <w:pStyle w:val="BodyText"/>
        <w:spacing w:before="8"/>
        <w:rPr>
          <w:sz w:val="19"/>
        </w:rPr>
      </w:pPr>
    </w:p>
    <w:p w14:paraId="3157E5E5" w14:textId="1A692DF4" w:rsidR="0013148D" w:rsidRDefault="00C93035" w:rsidP="00B32D21">
      <w:pPr>
        <w:pStyle w:val="Heading3"/>
      </w:pPr>
      <w:bookmarkStart w:id="197" w:name="6.2.5._Performance_Statement_Example_5"/>
      <w:bookmarkStart w:id="198" w:name="_Toc1824845"/>
      <w:bookmarkStart w:id="199" w:name="_Toc5180912"/>
      <w:bookmarkEnd w:id="197"/>
      <w:r>
        <w:t>Performance Statement Example</w:t>
      </w:r>
      <w:r>
        <w:rPr>
          <w:spacing w:val="-12"/>
        </w:rPr>
        <w:t xml:space="preserve"> </w:t>
      </w:r>
      <w:r>
        <w:t>5</w:t>
      </w:r>
      <w:bookmarkEnd w:id="198"/>
      <w:bookmarkEnd w:id="199"/>
    </w:p>
    <w:p w14:paraId="141B5331" w14:textId="77777777" w:rsidR="0013148D" w:rsidRDefault="00C93035">
      <w:pPr>
        <w:tabs>
          <w:tab w:val="left" w:pos="2699"/>
        </w:tabs>
        <w:spacing w:before="231"/>
        <w:ind w:left="1060"/>
        <w:rPr>
          <w:sz w:val="20"/>
        </w:rPr>
      </w:pPr>
      <w:r>
        <w:rPr>
          <w:b/>
          <w:sz w:val="20"/>
        </w:rPr>
        <w:t>Narrative</w:t>
      </w:r>
      <w:r>
        <w:rPr>
          <w:b/>
          <w:sz w:val="20"/>
        </w:rPr>
        <w:tab/>
      </w:r>
      <w:r>
        <w:rPr>
          <w:sz w:val="20"/>
        </w:rPr>
        <w:t>Diabetes Mellitus present.</w:t>
      </w:r>
    </w:p>
    <w:p w14:paraId="77533FD6" w14:textId="77777777" w:rsidR="0013148D" w:rsidRDefault="0013148D">
      <w:pPr>
        <w:pStyle w:val="BodyText"/>
        <w:spacing w:before="4"/>
        <w:rPr>
          <w:sz w:val="19"/>
        </w:rPr>
      </w:pPr>
    </w:p>
    <w:p w14:paraId="4FC4E80E" w14:textId="77777777" w:rsidR="0013148D" w:rsidRDefault="00C93035">
      <w:pPr>
        <w:pStyle w:val="BodyText"/>
        <w:tabs>
          <w:tab w:val="left" w:pos="2699"/>
        </w:tabs>
        <w:ind w:left="1060"/>
      </w:pPr>
      <w:r>
        <w:rPr>
          <w:b/>
        </w:rPr>
        <w:t>Topic</w:t>
      </w:r>
      <w:r>
        <w:rPr>
          <w:b/>
        </w:rPr>
        <w:tab/>
      </w:r>
      <w:r>
        <w:t>Observation of Diabetes Mellitus.</w:t>
      </w:r>
    </w:p>
    <w:p w14:paraId="50074FE7" w14:textId="77777777" w:rsidR="0013148D" w:rsidRDefault="0013148D">
      <w:pPr>
        <w:pStyle w:val="BodyText"/>
        <w:spacing w:before="6"/>
        <w:rPr>
          <w:sz w:val="19"/>
        </w:rPr>
      </w:pPr>
    </w:p>
    <w:p w14:paraId="4391438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D99B58" w14:textId="77777777" w:rsidR="0013148D" w:rsidRDefault="0013148D">
      <w:pPr>
        <w:pStyle w:val="BodyText"/>
        <w:spacing w:before="4"/>
        <w:rPr>
          <w:b/>
          <w:i/>
          <w:sz w:val="19"/>
        </w:rPr>
      </w:pPr>
    </w:p>
    <w:p w14:paraId="55294301" w14:textId="77777777" w:rsidR="0013148D" w:rsidRDefault="00C93035">
      <w:pPr>
        <w:ind w:left="2700"/>
        <w:rPr>
          <w:sz w:val="20"/>
        </w:rPr>
      </w:pPr>
      <w:r>
        <w:rPr>
          <w:b/>
          <w:sz w:val="20"/>
        </w:rPr>
        <w:t xml:space="preserve">Value: </w:t>
      </w:r>
      <w:r>
        <w:rPr>
          <w:sz w:val="20"/>
        </w:rPr>
        <w:t>[1, inf)</w:t>
      </w:r>
    </w:p>
    <w:p w14:paraId="2AFC5482" w14:textId="77777777" w:rsidR="0013148D" w:rsidRDefault="0013148D">
      <w:pPr>
        <w:pStyle w:val="BodyText"/>
        <w:spacing w:before="7"/>
        <w:rPr>
          <w:sz w:val="19"/>
        </w:rPr>
      </w:pPr>
    </w:p>
    <w:p w14:paraId="2D42BC38" w14:textId="03D96030" w:rsidR="0013148D" w:rsidRDefault="00C93035" w:rsidP="00B32D21">
      <w:pPr>
        <w:pStyle w:val="Heading3"/>
      </w:pPr>
      <w:bookmarkStart w:id="200" w:name="6.2.6._Performance_Statement_Example_6"/>
      <w:bookmarkStart w:id="201" w:name="_Toc1824846"/>
      <w:bookmarkStart w:id="202" w:name="_Toc5180913"/>
      <w:bookmarkEnd w:id="200"/>
      <w:r>
        <w:t>Performance Statement Example</w:t>
      </w:r>
      <w:r>
        <w:rPr>
          <w:spacing w:val="-12"/>
        </w:rPr>
        <w:t xml:space="preserve"> </w:t>
      </w:r>
      <w:r>
        <w:t>6</w:t>
      </w:r>
      <w:bookmarkEnd w:id="201"/>
      <w:bookmarkEnd w:id="202"/>
    </w:p>
    <w:p w14:paraId="743B84A3" w14:textId="77777777" w:rsidR="0013148D" w:rsidRDefault="00C93035">
      <w:pPr>
        <w:tabs>
          <w:tab w:val="left" w:pos="2699"/>
        </w:tabs>
        <w:spacing w:before="232" w:line="472" w:lineRule="auto"/>
        <w:ind w:left="1060" w:right="4167"/>
        <w:rPr>
          <w:b/>
          <w:i/>
          <w:sz w:val="20"/>
        </w:rPr>
      </w:pPr>
      <w:r>
        <w:rPr>
          <w:b/>
          <w:sz w:val="20"/>
        </w:rPr>
        <w:t>Narrative</w:t>
      </w:r>
      <w:r>
        <w:rPr>
          <w:b/>
          <w:sz w:val="20"/>
        </w:rPr>
        <w:tab/>
      </w:r>
      <w:r>
        <w:rPr>
          <w:sz w:val="20"/>
        </w:rPr>
        <w:t xml:space="preserve">Diabetes Mellitus not present. </w:t>
      </w:r>
      <w:r>
        <w:rPr>
          <w:b/>
          <w:sz w:val="20"/>
        </w:rPr>
        <w:t>Topic</w:t>
      </w:r>
      <w:r>
        <w:rPr>
          <w:b/>
          <w:sz w:val="20"/>
        </w:rPr>
        <w:tab/>
      </w:r>
      <w:r>
        <w:rPr>
          <w:sz w:val="20"/>
        </w:rPr>
        <w:t xml:space="preserve">Observation of Diabetes Mellitus. </w:t>
      </w:r>
      <w:r>
        <w:rPr>
          <w:b/>
          <w:sz w:val="20"/>
        </w:rPr>
        <w:t>Circumstance</w:t>
      </w:r>
      <w:r>
        <w:rPr>
          <w:b/>
          <w:sz w:val="20"/>
        </w:rPr>
        <w:tab/>
      </w:r>
      <w:r>
        <w:rPr>
          <w:b/>
          <w:i/>
          <w:sz w:val="20"/>
        </w:rPr>
        <w:t>Observation Result</w:t>
      </w:r>
    </w:p>
    <w:p w14:paraId="2A5C4851" w14:textId="77777777" w:rsidR="0013148D" w:rsidRDefault="00C93035">
      <w:pPr>
        <w:spacing w:line="230" w:lineRule="exact"/>
        <w:ind w:left="2700"/>
        <w:rPr>
          <w:sz w:val="20"/>
        </w:rPr>
      </w:pPr>
      <w:r>
        <w:rPr>
          <w:b/>
          <w:sz w:val="20"/>
        </w:rPr>
        <w:t xml:space="preserve">Value: </w:t>
      </w:r>
      <w:r>
        <w:rPr>
          <w:sz w:val="20"/>
        </w:rPr>
        <w:t>[0,0]</w:t>
      </w:r>
    </w:p>
    <w:p w14:paraId="314F22DE" w14:textId="77777777" w:rsidR="0013148D" w:rsidRDefault="0013148D">
      <w:pPr>
        <w:pStyle w:val="BodyText"/>
        <w:spacing w:before="7"/>
        <w:rPr>
          <w:sz w:val="19"/>
        </w:rPr>
      </w:pPr>
    </w:p>
    <w:p w14:paraId="43F97783" w14:textId="1C4F2F95" w:rsidR="0013148D" w:rsidRDefault="00C93035" w:rsidP="00B32D21">
      <w:pPr>
        <w:pStyle w:val="Heading3"/>
      </w:pPr>
      <w:bookmarkStart w:id="203" w:name="6.2.7._Performance_Statement_Example_7"/>
      <w:bookmarkStart w:id="204" w:name="_Toc1824847"/>
      <w:bookmarkStart w:id="205" w:name="_Toc5180914"/>
      <w:bookmarkEnd w:id="203"/>
      <w:r>
        <w:t>Performance Statement Example</w:t>
      </w:r>
      <w:r>
        <w:rPr>
          <w:spacing w:val="-12"/>
        </w:rPr>
        <w:t xml:space="preserve"> </w:t>
      </w:r>
      <w:r>
        <w:t>7</w:t>
      </w:r>
      <w:bookmarkEnd w:id="204"/>
      <w:bookmarkEnd w:id="205"/>
    </w:p>
    <w:p w14:paraId="546AC6C3" w14:textId="77777777" w:rsidR="0013148D" w:rsidRDefault="00C93035">
      <w:pPr>
        <w:tabs>
          <w:tab w:val="left" w:pos="2699"/>
        </w:tabs>
        <w:spacing w:before="231"/>
        <w:ind w:left="1060"/>
        <w:rPr>
          <w:sz w:val="20"/>
        </w:rPr>
      </w:pPr>
      <w:r>
        <w:rPr>
          <w:b/>
          <w:sz w:val="20"/>
        </w:rPr>
        <w:t>Narrative</w:t>
      </w:r>
      <w:r>
        <w:rPr>
          <w:b/>
          <w:sz w:val="20"/>
        </w:rPr>
        <w:tab/>
      </w:r>
      <w:r>
        <w:rPr>
          <w:sz w:val="20"/>
        </w:rPr>
        <w:t>Three dot blot hemorrhages.</w:t>
      </w:r>
    </w:p>
    <w:p w14:paraId="1F580F71" w14:textId="77777777" w:rsidR="0013148D" w:rsidRDefault="0013148D">
      <w:pPr>
        <w:pStyle w:val="BodyText"/>
        <w:spacing w:before="4"/>
        <w:rPr>
          <w:sz w:val="19"/>
        </w:rPr>
      </w:pPr>
    </w:p>
    <w:p w14:paraId="10552B69" w14:textId="77777777" w:rsidR="0013148D" w:rsidRDefault="00C93035">
      <w:pPr>
        <w:pStyle w:val="BodyText"/>
        <w:tabs>
          <w:tab w:val="left" w:pos="2699"/>
        </w:tabs>
        <w:ind w:left="1060"/>
      </w:pPr>
      <w:r>
        <w:rPr>
          <w:b/>
        </w:rPr>
        <w:t>Topic</w:t>
      </w:r>
      <w:r>
        <w:rPr>
          <w:b/>
        </w:rPr>
        <w:tab/>
      </w:r>
      <w:r>
        <w:t>Observation of Dot blot hemorrhage.</w:t>
      </w:r>
    </w:p>
    <w:p w14:paraId="2E6F07F4" w14:textId="77777777" w:rsidR="0013148D" w:rsidRDefault="0013148D">
      <w:pPr>
        <w:pStyle w:val="BodyText"/>
        <w:spacing w:before="6"/>
        <w:rPr>
          <w:sz w:val="19"/>
        </w:rPr>
      </w:pPr>
    </w:p>
    <w:p w14:paraId="7490E6F1"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75F89A71" w14:textId="77777777" w:rsidR="0013148D" w:rsidRDefault="0013148D">
      <w:pPr>
        <w:pStyle w:val="BodyText"/>
        <w:spacing w:before="4"/>
        <w:rPr>
          <w:b/>
          <w:i/>
          <w:sz w:val="19"/>
        </w:rPr>
      </w:pPr>
    </w:p>
    <w:p w14:paraId="1C7C3A69" w14:textId="77777777" w:rsidR="00E14704" w:rsidRDefault="00C93035" w:rsidP="00E14704">
      <w:pPr>
        <w:tabs>
          <w:tab w:val="left" w:pos="2699"/>
        </w:tabs>
        <w:spacing w:before="232" w:line="472" w:lineRule="auto"/>
        <w:ind w:left="2699" w:right="4167"/>
        <w:rPr>
          <w:b/>
          <w:sz w:val="20"/>
        </w:rPr>
      </w:pPr>
      <w:r>
        <w:rPr>
          <w:b/>
          <w:sz w:val="20"/>
        </w:rPr>
        <w:t xml:space="preserve">Value: </w:t>
      </w:r>
      <w:r w:rsidRPr="00E14704">
        <w:rPr>
          <w:b/>
          <w:sz w:val="20"/>
        </w:rPr>
        <w:t>[3,3]</w:t>
      </w:r>
    </w:p>
    <w:p w14:paraId="0C70DF68" w14:textId="4E5553F7" w:rsidR="0013148D" w:rsidRPr="00E14704" w:rsidRDefault="00C93035" w:rsidP="00E14704">
      <w:pPr>
        <w:ind w:left="2699"/>
      </w:pPr>
      <w:r w:rsidRPr="00E14704">
        <w:rPr>
          <w:b/>
        </w:rPr>
        <w:t>Unit</w:t>
      </w:r>
      <w:r>
        <w:t>:</w:t>
      </w:r>
      <w:r w:rsidR="00E14704">
        <w:t xml:space="preserve"> </w:t>
      </w:r>
      <w:r w:rsidRPr="00E14704">
        <w:t>count</w:t>
      </w:r>
    </w:p>
    <w:p w14:paraId="61374211" w14:textId="77777777" w:rsidR="0013148D" w:rsidRDefault="0013148D">
      <w:pPr>
        <w:pStyle w:val="BodyText"/>
        <w:spacing w:before="7"/>
        <w:rPr>
          <w:sz w:val="17"/>
        </w:rPr>
      </w:pPr>
    </w:p>
    <w:p w14:paraId="1FEE633D" w14:textId="5DC5CC1C" w:rsidR="0013148D" w:rsidRDefault="00C93035" w:rsidP="00B32D21">
      <w:pPr>
        <w:pStyle w:val="Heading3"/>
      </w:pPr>
      <w:bookmarkStart w:id="206" w:name="6.2.8._Performance_Statement_Example_8"/>
      <w:bookmarkStart w:id="207" w:name="_Toc1824848"/>
      <w:bookmarkStart w:id="208" w:name="_Toc5180915"/>
      <w:bookmarkEnd w:id="206"/>
      <w:r>
        <w:t>Performance Statement Example</w:t>
      </w:r>
      <w:r>
        <w:rPr>
          <w:spacing w:val="-12"/>
        </w:rPr>
        <w:t xml:space="preserve"> </w:t>
      </w:r>
      <w:r>
        <w:t>8</w:t>
      </w:r>
      <w:bookmarkEnd w:id="207"/>
      <w:bookmarkEnd w:id="208"/>
    </w:p>
    <w:p w14:paraId="1761E591" w14:textId="77777777" w:rsidR="0013148D" w:rsidRDefault="00C93035">
      <w:pPr>
        <w:tabs>
          <w:tab w:val="left" w:pos="2699"/>
        </w:tabs>
        <w:spacing w:before="208"/>
        <w:ind w:left="1060"/>
        <w:rPr>
          <w:sz w:val="20"/>
        </w:rPr>
      </w:pPr>
      <w:r>
        <w:rPr>
          <w:b/>
          <w:sz w:val="20"/>
        </w:rPr>
        <w:t>Narrative</w:t>
      </w:r>
      <w:r>
        <w:rPr>
          <w:b/>
          <w:sz w:val="20"/>
        </w:rPr>
        <w:tab/>
      </w:r>
      <w:r>
        <w:rPr>
          <w:sz w:val="20"/>
        </w:rPr>
        <w:t>Dot blot hemorrhage present.</w:t>
      </w:r>
    </w:p>
    <w:p w14:paraId="21B0AD51" w14:textId="77777777" w:rsidR="0013148D" w:rsidRDefault="0013148D">
      <w:pPr>
        <w:pStyle w:val="BodyText"/>
        <w:spacing w:before="3"/>
        <w:rPr>
          <w:sz w:val="17"/>
        </w:rPr>
      </w:pPr>
    </w:p>
    <w:p w14:paraId="11F5B466" w14:textId="77777777" w:rsidR="0013148D" w:rsidRDefault="00C93035">
      <w:pPr>
        <w:pStyle w:val="BodyText"/>
        <w:tabs>
          <w:tab w:val="left" w:pos="2699"/>
        </w:tabs>
        <w:ind w:left="1060"/>
      </w:pPr>
      <w:r>
        <w:rPr>
          <w:b/>
        </w:rPr>
        <w:t>Topic</w:t>
      </w:r>
      <w:r>
        <w:rPr>
          <w:b/>
        </w:rPr>
        <w:tab/>
      </w:r>
      <w:r>
        <w:t>Observation of Dot blot hemorrhage.</w:t>
      </w:r>
    </w:p>
    <w:p w14:paraId="1A167AD5" w14:textId="77777777" w:rsidR="0013148D" w:rsidRDefault="0013148D">
      <w:pPr>
        <w:pStyle w:val="BodyText"/>
        <w:spacing w:before="6"/>
        <w:rPr>
          <w:sz w:val="17"/>
        </w:rPr>
      </w:pPr>
    </w:p>
    <w:p w14:paraId="6B7305A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ADEF47" w14:textId="77777777" w:rsidR="0013148D" w:rsidRDefault="0013148D">
      <w:pPr>
        <w:pStyle w:val="BodyText"/>
        <w:spacing w:before="3"/>
        <w:rPr>
          <w:b/>
          <w:i/>
          <w:sz w:val="17"/>
        </w:rPr>
      </w:pPr>
    </w:p>
    <w:p w14:paraId="49C1556D" w14:textId="77777777" w:rsidR="0013148D" w:rsidRDefault="00C93035">
      <w:pPr>
        <w:ind w:left="2700"/>
        <w:rPr>
          <w:sz w:val="20"/>
        </w:rPr>
      </w:pPr>
      <w:r>
        <w:rPr>
          <w:b/>
          <w:sz w:val="20"/>
        </w:rPr>
        <w:t xml:space="preserve">Value: </w:t>
      </w:r>
      <w:r>
        <w:rPr>
          <w:sz w:val="20"/>
        </w:rPr>
        <w:t>[1, inf)</w:t>
      </w:r>
    </w:p>
    <w:p w14:paraId="18F72040" w14:textId="77777777" w:rsidR="0013148D" w:rsidRDefault="0013148D">
      <w:pPr>
        <w:pStyle w:val="BodyText"/>
        <w:spacing w:before="7"/>
        <w:rPr>
          <w:sz w:val="17"/>
        </w:rPr>
      </w:pPr>
    </w:p>
    <w:p w14:paraId="5B9CEF12" w14:textId="1A1F5AD9" w:rsidR="0013148D" w:rsidRDefault="00C93035" w:rsidP="00B32D21">
      <w:pPr>
        <w:pStyle w:val="Heading3"/>
      </w:pPr>
      <w:bookmarkStart w:id="209" w:name="6.2.9._Performance_Statement_Example_9"/>
      <w:bookmarkStart w:id="210" w:name="_Toc1824849"/>
      <w:bookmarkStart w:id="211" w:name="_Toc5180916"/>
      <w:bookmarkEnd w:id="209"/>
      <w:r>
        <w:t>Performance Statement Example</w:t>
      </w:r>
      <w:r>
        <w:rPr>
          <w:spacing w:val="-12"/>
        </w:rPr>
        <w:t xml:space="preserve"> </w:t>
      </w:r>
      <w:r>
        <w:t>9</w:t>
      </w:r>
      <w:bookmarkEnd w:id="210"/>
      <w:bookmarkEnd w:id="211"/>
    </w:p>
    <w:p w14:paraId="2E8C6BBE" w14:textId="77777777" w:rsidR="0013148D" w:rsidRDefault="00C93035">
      <w:pPr>
        <w:tabs>
          <w:tab w:val="left" w:pos="2699"/>
        </w:tabs>
        <w:spacing w:before="208"/>
        <w:ind w:left="1060"/>
        <w:rPr>
          <w:sz w:val="20"/>
        </w:rPr>
      </w:pPr>
      <w:r>
        <w:rPr>
          <w:b/>
          <w:sz w:val="20"/>
        </w:rPr>
        <w:t>Narrative</w:t>
      </w:r>
      <w:r>
        <w:rPr>
          <w:b/>
          <w:sz w:val="20"/>
        </w:rPr>
        <w:tab/>
      </w:r>
      <w:r>
        <w:rPr>
          <w:sz w:val="20"/>
        </w:rPr>
        <w:t>Patient observed to have fall risk.</w:t>
      </w:r>
    </w:p>
    <w:p w14:paraId="5C0E2892" w14:textId="77777777" w:rsidR="0013148D" w:rsidRDefault="0013148D">
      <w:pPr>
        <w:pStyle w:val="BodyText"/>
        <w:spacing w:before="3"/>
        <w:rPr>
          <w:sz w:val="17"/>
        </w:rPr>
      </w:pPr>
    </w:p>
    <w:p w14:paraId="26374CFF" w14:textId="77777777" w:rsidR="0013148D" w:rsidRDefault="00C93035">
      <w:pPr>
        <w:pStyle w:val="BodyText"/>
        <w:tabs>
          <w:tab w:val="left" w:pos="2699"/>
        </w:tabs>
        <w:ind w:left="1060"/>
      </w:pPr>
      <w:r>
        <w:rPr>
          <w:b/>
        </w:rPr>
        <w:t>Topic</w:t>
      </w:r>
      <w:r>
        <w:rPr>
          <w:b/>
        </w:rPr>
        <w:tab/>
      </w:r>
      <w:r>
        <w:t>Observation of fall risk.</w:t>
      </w:r>
    </w:p>
    <w:p w14:paraId="329191F4" w14:textId="77777777" w:rsidR="0013148D" w:rsidRDefault="0013148D">
      <w:pPr>
        <w:pStyle w:val="BodyText"/>
        <w:spacing w:before="6"/>
        <w:rPr>
          <w:sz w:val="17"/>
        </w:rPr>
      </w:pPr>
    </w:p>
    <w:p w14:paraId="159903C7"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2A329D5F" w14:textId="77777777" w:rsidR="0013148D" w:rsidRDefault="0013148D">
      <w:pPr>
        <w:pStyle w:val="BodyText"/>
        <w:spacing w:before="3"/>
        <w:rPr>
          <w:b/>
          <w:i/>
          <w:sz w:val="17"/>
        </w:rPr>
      </w:pPr>
    </w:p>
    <w:p w14:paraId="72CC0233" w14:textId="77777777" w:rsidR="0013148D" w:rsidRDefault="00C93035">
      <w:pPr>
        <w:ind w:left="2700"/>
        <w:rPr>
          <w:sz w:val="20"/>
        </w:rPr>
      </w:pPr>
      <w:r>
        <w:rPr>
          <w:b/>
          <w:sz w:val="20"/>
        </w:rPr>
        <w:t xml:space="preserve">Value: </w:t>
      </w:r>
      <w:r>
        <w:rPr>
          <w:sz w:val="20"/>
        </w:rPr>
        <w:t>[1,1]</w:t>
      </w:r>
    </w:p>
    <w:p w14:paraId="177D63AD" w14:textId="77777777" w:rsidR="0013148D" w:rsidRDefault="0013148D">
      <w:pPr>
        <w:pStyle w:val="BodyText"/>
        <w:spacing w:before="2"/>
        <w:rPr>
          <w:sz w:val="17"/>
        </w:rPr>
      </w:pPr>
    </w:p>
    <w:p w14:paraId="4065B525" w14:textId="77777777" w:rsidR="0013148D" w:rsidRDefault="00C93035">
      <w:pPr>
        <w:spacing w:before="1"/>
        <w:ind w:left="2700"/>
        <w:rPr>
          <w:sz w:val="20"/>
        </w:rPr>
      </w:pPr>
      <w:r>
        <w:rPr>
          <w:b/>
          <w:sz w:val="20"/>
        </w:rPr>
        <w:t>Unit:</w:t>
      </w:r>
      <w:r>
        <w:rPr>
          <w:sz w:val="20"/>
        </w:rPr>
        <w:t>count</w:t>
      </w:r>
    </w:p>
    <w:p w14:paraId="18E3295B" w14:textId="77777777" w:rsidR="0013148D" w:rsidRDefault="0013148D">
      <w:pPr>
        <w:pStyle w:val="BodyText"/>
        <w:spacing w:before="6"/>
        <w:rPr>
          <w:sz w:val="17"/>
        </w:rPr>
      </w:pPr>
    </w:p>
    <w:p w14:paraId="5DB64486" w14:textId="082D72F3" w:rsidR="0013148D" w:rsidRDefault="00C93035" w:rsidP="00B32D21">
      <w:pPr>
        <w:pStyle w:val="Heading3"/>
      </w:pPr>
      <w:bookmarkStart w:id="212" w:name="6.2.10._Performance_Statement_Example_10"/>
      <w:bookmarkStart w:id="213" w:name="_Toc1824850"/>
      <w:bookmarkStart w:id="214" w:name="_Toc5180917"/>
      <w:bookmarkEnd w:id="212"/>
      <w:r>
        <w:t>Performance Statement Example</w:t>
      </w:r>
      <w:r>
        <w:rPr>
          <w:spacing w:val="-12"/>
        </w:rPr>
        <w:t xml:space="preserve"> </w:t>
      </w:r>
      <w:r>
        <w:t>10</w:t>
      </w:r>
      <w:bookmarkEnd w:id="213"/>
      <w:bookmarkEnd w:id="214"/>
    </w:p>
    <w:p w14:paraId="346FB8EC" w14:textId="77777777" w:rsidR="0013148D" w:rsidRDefault="00C93035">
      <w:pPr>
        <w:pStyle w:val="BodyText"/>
        <w:tabs>
          <w:tab w:val="left" w:pos="3899"/>
        </w:tabs>
        <w:spacing w:before="208"/>
        <w:ind w:left="1060"/>
      </w:pPr>
      <w:r>
        <w:rPr>
          <w:b/>
        </w:rPr>
        <w:t>Narrative</w:t>
      </w:r>
      <w:r>
        <w:rPr>
          <w:b/>
        </w:rPr>
        <w:tab/>
      </w:r>
      <w:r>
        <w:t>Family history (mother) of colon cancer.</w:t>
      </w:r>
    </w:p>
    <w:p w14:paraId="3D161352" w14:textId="77777777" w:rsidR="0013148D" w:rsidRDefault="0013148D">
      <w:pPr>
        <w:pStyle w:val="BodyText"/>
        <w:spacing w:before="3"/>
        <w:rPr>
          <w:sz w:val="17"/>
        </w:rPr>
      </w:pPr>
    </w:p>
    <w:p w14:paraId="12F0059C" w14:textId="77777777" w:rsidR="0013148D" w:rsidRDefault="00C93035">
      <w:pPr>
        <w:tabs>
          <w:tab w:val="left" w:pos="3899"/>
        </w:tabs>
        <w:ind w:left="1060"/>
        <w:rPr>
          <w:sz w:val="20"/>
        </w:rPr>
      </w:pPr>
      <w:r>
        <w:rPr>
          <w:b/>
          <w:sz w:val="20"/>
        </w:rPr>
        <w:t>Subject of Information</w:t>
      </w:r>
      <w:r>
        <w:rPr>
          <w:b/>
          <w:sz w:val="20"/>
        </w:rPr>
        <w:tab/>
      </w:r>
      <w:r>
        <w:rPr>
          <w:sz w:val="20"/>
        </w:rPr>
        <w:t>Mother.</w:t>
      </w:r>
    </w:p>
    <w:p w14:paraId="1D13FCD4" w14:textId="77777777" w:rsidR="0013148D" w:rsidRDefault="0013148D">
      <w:pPr>
        <w:pStyle w:val="BodyText"/>
        <w:spacing w:before="3"/>
        <w:rPr>
          <w:sz w:val="17"/>
        </w:rPr>
      </w:pPr>
    </w:p>
    <w:p w14:paraId="22D70B9D" w14:textId="77777777" w:rsidR="0013148D" w:rsidRDefault="00C93035">
      <w:pPr>
        <w:pStyle w:val="BodyText"/>
        <w:tabs>
          <w:tab w:val="left" w:pos="3899"/>
        </w:tabs>
        <w:ind w:left="1060"/>
      </w:pPr>
      <w:r>
        <w:rPr>
          <w:b/>
        </w:rPr>
        <w:t>Topic</w:t>
      </w:r>
      <w:r>
        <w:rPr>
          <w:b/>
        </w:rPr>
        <w:tab/>
      </w:r>
      <w:r>
        <w:t>Observation of colon cancer.</w:t>
      </w:r>
    </w:p>
    <w:p w14:paraId="2EE53B29" w14:textId="77777777" w:rsidR="0013148D" w:rsidRDefault="0013148D">
      <w:pPr>
        <w:pStyle w:val="BodyText"/>
        <w:spacing w:before="3"/>
        <w:rPr>
          <w:sz w:val="17"/>
        </w:rPr>
      </w:pPr>
    </w:p>
    <w:p w14:paraId="2B1B656B" w14:textId="77777777" w:rsidR="0013148D" w:rsidRDefault="00C93035">
      <w:pPr>
        <w:tabs>
          <w:tab w:val="left" w:pos="3899"/>
        </w:tabs>
        <w:ind w:left="1060"/>
        <w:rPr>
          <w:sz w:val="20"/>
        </w:rPr>
      </w:pPr>
      <w:r>
        <w:rPr>
          <w:b/>
          <w:sz w:val="20"/>
        </w:rPr>
        <w:t>Circumstance</w:t>
      </w:r>
      <w:r>
        <w:rPr>
          <w:b/>
          <w:sz w:val="20"/>
        </w:rPr>
        <w:tab/>
        <w:t xml:space="preserve">Value: </w:t>
      </w:r>
      <w:r>
        <w:rPr>
          <w:sz w:val="20"/>
        </w:rPr>
        <w:t>[1,inf)]</w:t>
      </w:r>
    </w:p>
    <w:p w14:paraId="550E8553" w14:textId="77777777" w:rsidR="0013148D" w:rsidRDefault="0013148D">
      <w:pPr>
        <w:pStyle w:val="BodyText"/>
        <w:spacing w:before="3"/>
        <w:rPr>
          <w:sz w:val="17"/>
        </w:rPr>
      </w:pPr>
    </w:p>
    <w:p w14:paraId="291D979F" w14:textId="50775FF2" w:rsidR="0013148D" w:rsidRDefault="00C93035">
      <w:pPr>
        <w:ind w:left="3900"/>
        <w:rPr>
          <w:sz w:val="20"/>
        </w:rPr>
      </w:pPr>
      <w:r>
        <w:rPr>
          <w:b/>
          <w:sz w:val="20"/>
        </w:rPr>
        <w:t xml:space="preserve">measureSemantic: </w:t>
      </w:r>
      <w:r>
        <w:rPr>
          <w:sz w:val="20"/>
        </w:rPr>
        <w:t>ISO 8601 prior to statement time</w:t>
      </w:r>
    </w:p>
    <w:p w14:paraId="0EA8A6AD" w14:textId="6CAEE763" w:rsidR="002A5C6C" w:rsidRDefault="002A5C6C">
      <w:pPr>
        <w:ind w:left="3900"/>
        <w:rPr>
          <w:sz w:val="20"/>
        </w:rPr>
      </w:pPr>
    </w:p>
    <w:p w14:paraId="0CEFA96B" w14:textId="67441CF1" w:rsidR="002A5C6C" w:rsidRDefault="002A5C6C">
      <w:pPr>
        <w:rPr>
          <w:sz w:val="20"/>
        </w:rPr>
      </w:pPr>
      <w:r>
        <w:rPr>
          <w:sz w:val="20"/>
        </w:rPr>
        <w:br w:type="page"/>
      </w:r>
    </w:p>
    <w:p w14:paraId="3B17403D" w14:textId="77777777" w:rsidR="002A5C6C" w:rsidRDefault="002A5C6C">
      <w:pPr>
        <w:ind w:left="3900"/>
        <w:rPr>
          <w:sz w:val="20"/>
        </w:rPr>
      </w:pPr>
    </w:p>
    <w:p w14:paraId="6F4E79C3" w14:textId="6FBE82A8" w:rsidR="0013148D" w:rsidRDefault="00C93035" w:rsidP="008A68FA">
      <w:pPr>
        <w:pStyle w:val="Heading2"/>
      </w:pPr>
      <w:bookmarkStart w:id="215" w:name="6.3._Examples_of_Modeling_Request_Clinic"/>
      <w:bookmarkStart w:id="216" w:name="_Toc1824851"/>
      <w:bookmarkStart w:id="217" w:name="_Toc5180918"/>
      <w:bookmarkEnd w:id="215"/>
      <w:r>
        <w:t>Examples of Modeling Request Clinical</w:t>
      </w:r>
      <w:r w:rsidR="00A82BE4">
        <w:rPr>
          <w:spacing w:val="73"/>
        </w:rPr>
        <w:t xml:space="preserve"> </w:t>
      </w:r>
      <w:r>
        <w:t>Statements</w:t>
      </w:r>
      <w:bookmarkEnd w:id="216"/>
      <w:bookmarkEnd w:id="217"/>
    </w:p>
    <w:p w14:paraId="15138BBA" w14:textId="77777777" w:rsidR="0024494A" w:rsidRDefault="0024494A" w:rsidP="0024494A">
      <w:pPr>
        <w:pStyle w:val="BodyText"/>
      </w:pPr>
    </w:p>
    <w:p w14:paraId="20DC35D4" w14:textId="00B50298" w:rsidR="007F3114" w:rsidRDefault="002A5C6C" w:rsidP="00864E82">
      <w:pPr>
        <w:pStyle w:val="Caption"/>
        <w:ind w:left="1440"/>
      </w:pPr>
      <w:r w:rsidRPr="0024494A">
        <w:rPr>
          <w:b/>
          <w:sz w:val="24"/>
          <w:szCs w:val="24"/>
        </w:rPr>
        <w:t>Medication Order</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1176"/>
        <w:gridCol w:w="5796"/>
      </w:tblGrid>
      <w:tr w:rsidR="007F3114" w:rsidRPr="00474A79" w14:paraId="7A58B8C3" w14:textId="77777777" w:rsidTr="006B2504">
        <w:trPr>
          <w:trHeight w:val="425"/>
        </w:trPr>
        <w:tc>
          <w:tcPr>
            <w:tcW w:w="8400" w:type="dxa"/>
            <w:gridSpan w:val="3"/>
            <w:tcBorders>
              <w:top w:val="single" w:sz="4" w:space="0" w:color="auto"/>
              <w:bottom w:val="single" w:sz="4" w:space="0" w:color="auto"/>
            </w:tcBorders>
            <w:vAlign w:val="center"/>
          </w:tcPr>
          <w:p w14:paraId="4717E27D" w14:textId="2B61AE6F" w:rsidR="007F3114" w:rsidRPr="00663C3B" w:rsidRDefault="007F3114" w:rsidP="006B2504">
            <w:pPr>
              <w:pStyle w:val="TableParagraph"/>
              <w:spacing w:line="249" w:lineRule="auto"/>
              <w:jc w:val="center"/>
              <w:rPr>
                <w:b/>
                <w:sz w:val="20"/>
              </w:rPr>
            </w:pPr>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Pr>
                <w:b/>
                <w:noProof/>
              </w:rPr>
              <w:t>4</w:t>
            </w:r>
            <w:r w:rsidRPr="00663C3B">
              <w:rPr>
                <w:b/>
              </w:rPr>
              <w:fldChar w:fldCharType="end"/>
            </w:r>
            <w:r w:rsidRPr="00663C3B">
              <w:rPr>
                <w:b/>
              </w:rPr>
              <w:t xml:space="preserve">: </w:t>
            </w:r>
            <w:r w:rsidR="00412D6B">
              <w:rPr>
                <w:b/>
              </w:rPr>
              <w:t xml:space="preserve">Request Clinical Statement </w:t>
            </w:r>
          </w:p>
        </w:tc>
      </w:tr>
      <w:tr w:rsidR="002A5C6C" w14:paraId="6B2376B8" w14:textId="77777777" w:rsidTr="00CB48C4">
        <w:trPr>
          <w:trHeight w:val="3639"/>
        </w:trPr>
        <w:tc>
          <w:tcPr>
            <w:tcW w:w="8400" w:type="dxa"/>
            <w:gridSpan w:val="3"/>
          </w:tcPr>
          <w:p w14:paraId="6F550000" w14:textId="77777777" w:rsidR="002A5C6C" w:rsidRDefault="002A5C6C" w:rsidP="00CB48C4">
            <w:pPr>
              <w:pStyle w:val="TableParagraph"/>
              <w:spacing w:line="249" w:lineRule="auto"/>
              <w:rPr>
                <w:sz w:val="20"/>
              </w:rPr>
            </w:pPr>
            <w:r>
              <w:rPr>
                <w:sz w:val="20"/>
              </w:rPr>
              <w:t>Narrative: Ibuprofen 400 mg tablet oral every 6 hours as needed for back pain; may increase dose frequency to one tablet every 4 hours</w:t>
            </w:r>
          </w:p>
          <w:p w14:paraId="2AEDFE8E" w14:textId="77777777" w:rsidR="002A5C6C" w:rsidRDefault="002A5C6C" w:rsidP="00CB48C4">
            <w:pPr>
              <w:pStyle w:val="TableParagraph"/>
              <w:spacing w:before="6"/>
              <w:ind w:left="0"/>
              <w:rPr>
                <w:b/>
                <w:sz w:val="17"/>
              </w:rPr>
            </w:pPr>
          </w:p>
          <w:p w14:paraId="074B5F7D" w14:textId="77777777" w:rsidR="002A5C6C" w:rsidRDefault="002A5C6C" w:rsidP="00CB48C4">
            <w:pPr>
              <w:pStyle w:val="TableParagraph"/>
              <w:spacing w:before="0"/>
              <w:rPr>
                <w:i/>
                <w:sz w:val="20"/>
              </w:rPr>
            </w:pPr>
            <w:r>
              <w:rPr>
                <w:sz w:val="20"/>
              </w:rPr>
              <w:t>Statement type:</w:t>
            </w:r>
            <w:r>
              <w:rPr>
                <w:sz w:val="20"/>
                <w:u w:val="single"/>
              </w:rPr>
              <w:t xml:space="preserve"> </w:t>
            </w:r>
            <w:r>
              <w:rPr>
                <w:i/>
                <w:sz w:val="20"/>
                <w:u w:val="single"/>
              </w:rPr>
              <w:t>[Request]</w:t>
            </w:r>
          </w:p>
          <w:p w14:paraId="719ADFFA" w14:textId="77777777" w:rsidR="002A5C6C" w:rsidRDefault="002A5C6C" w:rsidP="00CB48C4">
            <w:pPr>
              <w:pStyle w:val="TableParagraph"/>
              <w:spacing w:before="3"/>
              <w:ind w:left="0"/>
              <w:rPr>
                <w:b/>
                <w:sz w:val="18"/>
              </w:rPr>
            </w:pPr>
          </w:p>
          <w:p w14:paraId="5D8F620B" w14:textId="77777777" w:rsidR="002A5C6C" w:rsidRDefault="002A5C6C" w:rsidP="00CB48C4">
            <w:pPr>
              <w:pStyle w:val="TableParagraph"/>
              <w:spacing w:before="0" w:line="458" w:lineRule="auto"/>
              <w:ind w:right="4510"/>
              <w:jc w:val="both"/>
              <w:rPr>
                <w:i/>
                <w:sz w:val="20"/>
              </w:rPr>
            </w:pPr>
            <w:r>
              <w:rPr>
                <w:sz w:val="20"/>
              </w:rPr>
              <w:t xml:space="preserve">Subject of info: </w:t>
            </w:r>
            <w:r>
              <w:rPr>
                <w:i/>
                <w:sz w:val="20"/>
              </w:rPr>
              <w:t xml:space="preserve">[410604004 |Subject of record] </w:t>
            </w:r>
            <w:r>
              <w:rPr>
                <w:sz w:val="20"/>
              </w:rPr>
              <w:t xml:space="preserve">Authors: </w:t>
            </w:r>
            <w:r>
              <w:rPr>
                <w:i/>
                <w:sz w:val="20"/>
              </w:rPr>
              <w:t xml:space="preserve">[223366009|Healthcare professional] </w:t>
            </w:r>
            <w:r>
              <w:rPr>
                <w:sz w:val="20"/>
              </w:rPr>
              <w:t xml:space="preserve">Topic: </w:t>
            </w:r>
            <w:r>
              <w:rPr>
                <w:i/>
                <w:sz w:val="20"/>
              </w:rPr>
              <w:t>[71388002|Procedure]-</w:t>
            </w:r>
          </w:p>
          <w:p w14:paraId="60B1334F" w14:textId="77777777" w:rsidR="002A5C6C" w:rsidRDefault="002A5C6C" w:rsidP="00CB48C4">
            <w:pPr>
              <w:pStyle w:val="TableParagraph"/>
              <w:spacing w:before="2" w:line="458" w:lineRule="auto"/>
              <w:ind w:right="2537"/>
              <w:rPr>
                <w:i/>
                <w:sz w:val="20"/>
              </w:rPr>
            </w:pPr>
            <w:r>
              <w:rPr>
                <w:i/>
                <w:sz w:val="20"/>
              </w:rPr>
              <w:t>(260686004|Method) [129445006|Administration - action] (363701004|Direct substance) [197805|Ibuprofen 400 MG Oral Tablet]</w:t>
            </w:r>
          </w:p>
          <w:p w14:paraId="090A4C72" w14:textId="77777777" w:rsidR="002A5C6C" w:rsidRDefault="002A5C6C" w:rsidP="00CB48C4">
            <w:pPr>
              <w:pStyle w:val="TableParagraph"/>
              <w:spacing w:before="1"/>
              <w:jc w:val="both"/>
              <w:rPr>
                <w:i/>
                <w:sz w:val="20"/>
              </w:rPr>
            </w:pPr>
            <w:r>
              <w:rPr>
                <w:i/>
                <w:sz w:val="20"/>
              </w:rPr>
              <w:t>(410675002|Route of administration) [260548002|Oral]</w:t>
            </w:r>
          </w:p>
        </w:tc>
      </w:tr>
      <w:tr w:rsidR="002A5C6C" w14:paraId="7D8EE44F" w14:textId="77777777" w:rsidTr="00CB48C4">
        <w:trPr>
          <w:trHeight w:val="319"/>
        </w:trPr>
        <w:tc>
          <w:tcPr>
            <w:tcW w:w="1428" w:type="dxa"/>
            <w:vMerge w:val="restart"/>
          </w:tcPr>
          <w:p w14:paraId="4A8E71B8" w14:textId="77777777" w:rsidR="002A5C6C" w:rsidRDefault="002A5C6C" w:rsidP="00CB48C4">
            <w:pPr>
              <w:pStyle w:val="TableParagraph"/>
              <w:rPr>
                <w:sz w:val="20"/>
              </w:rPr>
            </w:pPr>
            <w:r>
              <w:rPr>
                <w:sz w:val="20"/>
              </w:rPr>
              <w:t>Circumstance:</w:t>
            </w:r>
          </w:p>
        </w:tc>
        <w:tc>
          <w:tcPr>
            <w:tcW w:w="6972" w:type="dxa"/>
            <w:gridSpan w:val="2"/>
          </w:tcPr>
          <w:p w14:paraId="55AD89DE" w14:textId="77777777" w:rsidR="002A5C6C" w:rsidRDefault="002A5C6C" w:rsidP="00CB48C4">
            <w:pPr>
              <w:pStyle w:val="TableParagraph"/>
              <w:ind w:left="2568" w:right="2559"/>
              <w:jc w:val="center"/>
              <w:rPr>
                <w:sz w:val="20"/>
              </w:rPr>
            </w:pPr>
            <w:r>
              <w:rPr>
                <w:sz w:val="20"/>
              </w:rPr>
              <w:t>Request Circumstance</w:t>
            </w:r>
          </w:p>
        </w:tc>
      </w:tr>
      <w:tr w:rsidR="002A5C6C" w14:paraId="7DCCF09D" w14:textId="77777777" w:rsidTr="00CB48C4">
        <w:trPr>
          <w:trHeight w:val="1880"/>
        </w:trPr>
        <w:tc>
          <w:tcPr>
            <w:tcW w:w="1428" w:type="dxa"/>
            <w:vMerge/>
            <w:tcBorders>
              <w:top w:val="nil"/>
            </w:tcBorders>
          </w:tcPr>
          <w:p w14:paraId="6DD9A2A8" w14:textId="77777777" w:rsidR="002A5C6C" w:rsidRDefault="002A5C6C" w:rsidP="00CB48C4">
            <w:pPr>
              <w:rPr>
                <w:sz w:val="2"/>
                <w:szCs w:val="2"/>
              </w:rPr>
            </w:pPr>
          </w:p>
        </w:tc>
        <w:tc>
          <w:tcPr>
            <w:tcW w:w="6972" w:type="dxa"/>
            <w:gridSpan w:val="2"/>
          </w:tcPr>
          <w:p w14:paraId="5141FFE4" w14:textId="77777777" w:rsidR="002A5C6C" w:rsidRDefault="002A5C6C" w:rsidP="00CB48C4">
            <w:pPr>
              <w:pStyle w:val="TableParagraph"/>
              <w:rPr>
                <w:i/>
                <w:sz w:val="20"/>
              </w:rPr>
            </w:pPr>
            <w:r>
              <w:rPr>
                <w:sz w:val="20"/>
              </w:rPr>
              <w:t xml:space="preserve">Timing: </w:t>
            </w:r>
            <w:r>
              <w:rPr>
                <w:rFonts w:ascii="Courier New" w:hAnsi="Courier New"/>
                <w:sz w:val="20"/>
              </w:rPr>
              <w:t xml:space="preserve">[2007-04-05T14:30Z, 2007-04-05T15:00Z]±P5M </w:t>
            </w:r>
            <w:r>
              <w:rPr>
                <w:i/>
                <w:sz w:val="20"/>
              </w:rPr>
              <w:t>[ISO 8601]</w:t>
            </w:r>
          </w:p>
          <w:p w14:paraId="6C02A737" w14:textId="6B09B003" w:rsidR="002A5C6C" w:rsidRDefault="002A5C6C" w:rsidP="00CB48C4">
            <w:pPr>
              <w:pStyle w:val="TableParagraph"/>
              <w:spacing w:before="193"/>
              <w:rPr>
                <w:i/>
                <w:sz w:val="20"/>
              </w:rPr>
            </w:pPr>
            <w:r>
              <w:rPr>
                <w:sz w:val="20"/>
              </w:rPr>
              <w:t xml:space="preserve">Purposes: </w:t>
            </w:r>
            <w:r w:rsidR="003605F0">
              <w:rPr>
                <w:i/>
                <w:sz w:val="20"/>
              </w:rPr>
              <w:t>[161891005 |Backache]</w:t>
            </w:r>
          </w:p>
          <w:p w14:paraId="3CD5DD92" w14:textId="77777777" w:rsidR="002A5C6C" w:rsidRDefault="002A5C6C" w:rsidP="00CB48C4">
            <w:pPr>
              <w:pStyle w:val="TableParagraph"/>
              <w:spacing w:before="3"/>
              <w:ind w:left="0"/>
              <w:rPr>
                <w:b/>
                <w:sz w:val="18"/>
              </w:rPr>
            </w:pPr>
          </w:p>
          <w:p w14:paraId="718AB524" w14:textId="77777777" w:rsidR="008A68FA" w:rsidRDefault="002A5C6C" w:rsidP="00CB48C4">
            <w:pPr>
              <w:pStyle w:val="TableParagraph"/>
              <w:spacing w:before="0" w:line="249" w:lineRule="auto"/>
              <w:rPr>
                <w:sz w:val="20"/>
              </w:rPr>
            </w:pPr>
            <w:r>
              <w:rPr>
                <w:sz w:val="20"/>
              </w:rPr>
              <w:t xml:space="preserve">Triggers: associate statement backache present </w:t>
            </w:r>
          </w:p>
          <w:p w14:paraId="41312DCD" w14:textId="77777777" w:rsidR="008A68FA" w:rsidRDefault="008A68FA" w:rsidP="00CB48C4">
            <w:pPr>
              <w:pStyle w:val="TableParagraph"/>
              <w:spacing w:before="0" w:line="249" w:lineRule="auto"/>
              <w:rPr>
                <w:sz w:val="20"/>
              </w:rPr>
            </w:pPr>
          </w:p>
          <w:p w14:paraId="73A1F5CA" w14:textId="71541186" w:rsidR="002A5C6C" w:rsidRDefault="002A5C6C" w:rsidP="00CB48C4">
            <w:pPr>
              <w:pStyle w:val="TableParagraph"/>
              <w:spacing w:before="0" w:line="249" w:lineRule="auto"/>
              <w:rPr>
                <w:i/>
                <w:sz w:val="20"/>
              </w:rPr>
            </w:pPr>
            <w:r>
              <w:rPr>
                <w:sz w:val="20"/>
              </w:rPr>
              <w:t xml:space="preserve">Participants: </w:t>
            </w:r>
            <w:r>
              <w:rPr>
                <w:i/>
                <w:sz w:val="20"/>
              </w:rPr>
              <w:t>[410604004 |Subject of record]</w:t>
            </w:r>
          </w:p>
          <w:p w14:paraId="275F38BA" w14:textId="77777777" w:rsidR="002A5C6C" w:rsidRDefault="002A5C6C" w:rsidP="00CB48C4">
            <w:pPr>
              <w:pStyle w:val="TableParagraph"/>
              <w:spacing w:before="6"/>
              <w:ind w:left="0"/>
              <w:rPr>
                <w:b/>
                <w:sz w:val="17"/>
              </w:rPr>
            </w:pPr>
          </w:p>
          <w:p w14:paraId="0B0FF23E" w14:textId="5F8D39EB" w:rsidR="002A5C6C" w:rsidRDefault="002A5C6C" w:rsidP="00CB48C4">
            <w:pPr>
              <w:pStyle w:val="TableParagraph"/>
              <w:spacing w:before="0"/>
              <w:rPr>
                <w:i/>
                <w:sz w:val="20"/>
              </w:rPr>
            </w:pPr>
            <w:r>
              <w:rPr>
                <w:sz w:val="20"/>
              </w:rPr>
              <w:t xml:space="preserve">Priority: </w:t>
            </w:r>
            <w:r>
              <w:rPr>
                <w:i/>
                <w:sz w:val="20"/>
              </w:rPr>
              <w:t>[508</w:t>
            </w:r>
            <w:r w:rsidR="003605F0">
              <w:rPr>
                <w:i/>
                <w:sz w:val="20"/>
              </w:rPr>
              <w:t>11001 |Routine</w:t>
            </w:r>
            <w:r>
              <w:rPr>
                <w:i/>
                <w:sz w:val="20"/>
              </w:rPr>
              <w:t>]</w:t>
            </w:r>
          </w:p>
        </w:tc>
      </w:tr>
      <w:tr w:rsidR="002A5C6C" w14:paraId="2E7CE006" w14:textId="77777777" w:rsidTr="00CB48C4">
        <w:trPr>
          <w:trHeight w:val="320"/>
        </w:trPr>
        <w:tc>
          <w:tcPr>
            <w:tcW w:w="1428" w:type="dxa"/>
            <w:vMerge/>
            <w:tcBorders>
              <w:top w:val="nil"/>
            </w:tcBorders>
          </w:tcPr>
          <w:p w14:paraId="3A37AACD" w14:textId="77777777" w:rsidR="002A5C6C" w:rsidRDefault="002A5C6C" w:rsidP="00CB48C4">
            <w:pPr>
              <w:rPr>
                <w:sz w:val="2"/>
                <w:szCs w:val="2"/>
              </w:rPr>
            </w:pPr>
          </w:p>
        </w:tc>
        <w:tc>
          <w:tcPr>
            <w:tcW w:w="1176" w:type="dxa"/>
            <w:vMerge w:val="restart"/>
          </w:tcPr>
          <w:p w14:paraId="04A04661" w14:textId="77777777" w:rsidR="002A5C6C" w:rsidRDefault="002A5C6C" w:rsidP="00CB48C4">
            <w:pPr>
              <w:pStyle w:val="TableParagraph"/>
              <w:rPr>
                <w:sz w:val="20"/>
              </w:rPr>
            </w:pPr>
            <w:r>
              <w:rPr>
                <w:sz w:val="20"/>
              </w:rPr>
              <w:t>Repetitions:</w:t>
            </w:r>
          </w:p>
        </w:tc>
        <w:tc>
          <w:tcPr>
            <w:tcW w:w="5796" w:type="dxa"/>
          </w:tcPr>
          <w:p w14:paraId="13B8AACB" w14:textId="77777777" w:rsidR="002A5C6C" w:rsidRDefault="002A5C6C" w:rsidP="00CB48C4">
            <w:pPr>
              <w:pStyle w:val="TableParagraph"/>
              <w:ind w:left="2460" w:right="2451"/>
              <w:jc w:val="center"/>
              <w:rPr>
                <w:sz w:val="20"/>
              </w:rPr>
            </w:pPr>
            <w:r>
              <w:rPr>
                <w:sz w:val="20"/>
              </w:rPr>
              <w:t>Repetition</w:t>
            </w:r>
          </w:p>
        </w:tc>
      </w:tr>
      <w:tr w:rsidR="002A5C6C" w14:paraId="0478A755" w14:textId="77777777" w:rsidTr="00CB48C4">
        <w:trPr>
          <w:trHeight w:val="320"/>
        </w:trPr>
        <w:tc>
          <w:tcPr>
            <w:tcW w:w="1428" w:type="dxa"/>
            <w:vMerge/>
            <w:tcBorders>
              <w:top w:val="nil"/>
            </w:tcBorders>
          </w:tcPr>
          <w:p w14:paraId="07AB1B74" w14:textId="77777777" w:rsidR="002A5C6C" w:rsidRDefault="002A5C6C" w:rsidP="00CB48C4">
            <w:pPr>
              <w:rPr>
                <w:sz w:val="2"/>
                <w:szCs w:val="2"/>
              </w:rPr>
            </w:pPr>
          </w:p>
        </w:tc>
        <w:tc>
          <w:tcPr>
            <w:tcW w:w="1176" w:type="dxa"/>
            <w:vMerge/>
            <w:tcBorders>
              <w:top w:val="nil"/>
            </w:tcBorders>
          </w:tcPr>
          <w:p w14:paraId="4A48D960" w14:textId="77777777" w:rsidR="002A5C6C" w:rsidRDefault="002A5C6C" w:rsidP="00CB48C4">
            <w:pPr>
              <w:rPr>
                <w:sz w:val="2"/>
                <w:szCs w:val="2"/>
              </w:rPr>
            </w:pPr>
          </w:p>
        </w:tc>
        <w:tc>
          <w:tcPr>
            <w:tcW w:w="5796" w:type="dxa"/>
          </w:tcPr>
          <w:p w14:paraId="67C82678" w14:textId="77777777" w:rsidR="002A5C6C" w:rsidRDefault="002A5C6C" w:rsidP="003605F0">
            <w:pPr>
              <w:pStyle w:val="TableParagraph"/>
              <w:ind w:left="1795"/>
              <w:rPr>
                <w:sz w:val="20"/>
              </w:rPr>
            </w:pPr>
            <w:r>
              <w:rPr>
                <w:sz w:val="20"/>
              </w:rPr>
              <w:t>Start: Duration: Frequency: Maximum: Duration:</w:t>
            </w:r>
          </w:p>
        </w:tc>
      </w:tr>
      <w:tr w:rsidR="002A5C6C" w14:paraId="40346F50" w14:textId="77777777" w:rsidTr="00CB48C4">
        <w:trPr>
          <w:trHeight w:val="317"/>
        </w:trPr>
        <w:tc>
          <w:tcPr>
            <w:tcW w:w="1428" w:type="dxa"/>
            <w:vMerge/>
            <w:tcBorders>
              <w:top w:val="nil"/>
            </w:tcBorders>
          </w:tcPr>
          <w:p w14:paraId="23B82446" w14:textId="77777777" w:rsidR="002A5C6C" w:rsidRDefault="002A5C6C" w:rsidP="00CB48C4">
            <w:pPr>
              <w:rPr>
                <w:sz w:val="2"/>
                <w:szCs w:val="2"/>
              </w:rPr>
            </w:pPr>
          </w:p>
        </w:tc>
        <w:tc>
          <w:tcPr>
            <w:tcW w:w="6972" w:type="dxa"/>
            <w:gridSpan w:val="2"/>
            <w:tcBorders>
              <w:bottom w:val="single" w:sz="6" w:space="0" w:color="000000"/>
            </w:tcBorders>
          </w:tcPr>
          <w:p w14:paraId="6A545457" w14:textId="77777777" w:rsidR="002A5C6C" w:rsidRDefault="002A5C6C" w:rsidP="00CB48C4">
            <w:pPr>
              <w:pStyle w:val="TableParagraph"/>
              <w:rPr>
                <w:sz w:val="20"/>
              </w:rPr>
            </w:pPr>
            <w:r>
              <w:rPr>
                <w:sz w:val="20"/>
              </w:rPr>
              <w:t>Result: 4</w:t>
            </w:r>
          </w:p>
        </w:tc>
      </w:tr>
      <w:tr w:rsidR="002A5C6C" w14:paraId="0E96C4B0" w14:textId="77777777" w:rsidTr="00CB48C4">
        <w:trPr>
          <w:trHeight w:val="1877"/>
        </w:trPr>
        <w:tc>
          <w:tcPr>
            <w:tcW w:w="8400" w:type="dxa"/>
            <w:gridSpan w:val="3"/>
            <w:tcBorders>
              <w:top w:val="single" w:sz="6" w:space="0" w:color="000000"/>
            </w:tcBorders>
          </w:tcPr>
          <w:p w14:paraId="369F2482" w14:textId="77777777" w:rsidR="002A5C6C" w:rsidRDefault="002A5C6C" w:rsidP="00CB48C4">
            <w:pPr>
              <w:pStyle w:val="TableParagraph"/>
              <w:spacing w:before="17"/>
              <w:rPr>
                <w:sz w:val="20"/>
              </w:rPr>
            </w:pPr>
            <w:r>
              <w:rPr>
                <w:sz w:val="20"/>
              </w:rPr>
              <w:t>Associations:</w:t>
            </w:r>
          </w:p>
          <w:p w14:paraId="12485DE8" w14:textId="77777777" w:rsidR="002A5C6C" w:rsidRDefault="002A5C6C" w:rsidP="00CB48C4">
            <w:pPr>
              <w:pStyle w:val="TableParagraph"/>
              <w:spacing w:before="3"/>
              <w:ind w:left="0"/>
              <w:rPr>
                <w:b/>
                <w:sz w:val="18"/>
              </w:rPr>
            </w:pPr>
          </w:p>
          <w:p w14:paraId="7D47361D" w14:textId="77777777" w:rsidR="002A5C6C" w:rsidRDefault="002A5C6C" w:rsidP="00CB48C4">
            <w:pPr>
              <w:pStyle w:val="TableParagraph"/>
              <w:spacing w:before="0"/>
              <w:rPr>
                <w:i/>
                <w:sz w:val="20"/>
              </w:rPr>
            </w:pPr>
            <w:r>
              <w:rPr>
                <w:sz w:val="20"/>
              </w:rPr>
              <w:t xml:space="preserve">Statement time: </w:t>
            </w:r>
            <w:r>
              <w:rPr>
                <w:rFonts w:ascii="Courier New" w:hAnsi="Courier New"/>
                <w:sz w:val="20"/>
              </w:rPr>
              <w:t xml:space="preserve">[2007-04-05T14:30Z, 2007-04-05T15:00Z]±P5M </w:t>
            </w:r>
            <w:r>
              <w:rPr>
                <w:i/>
                <w:sz w:val="20"/>
              </w:rPr>
              <w:t>[ISO 8601]</w:t>
            </w:r>
          </w:p>
          <w:p w14:paraId="2FF3F684" w14:textId="77777777" w:rsidR="002A5C6C" w:rsidRDefault="002A5C6C" w:rsidP="00CB48C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14:paraId="3D44E2B8" w14:textId="77777777" w:rsidR="002A5C6C" w:rsidRDefault="002A5C6C" w:rsidP="00CB48C4">
            <w:pPr>
              <w:pStyle w:val="TableParagraph"/>
              <w:spacing w:before="6"/>
              <w:ind w:left="0"/>
              <w:rPr>
                <w:b/>
                <w:sz w:val="17"/>
              </w:rPr>
            </w:pPr>
          </w:p>
          <w:p w14:paraId="16BA9299" w14:textId="77777777" w:rsidR="002A5C6C" w:rsidRDefault="002A5C6C" w:rsidP="00CB48C4">
            <w:pPr>
              <w:pStyle w:val="TableParagraph"/>
              <w:spacing w:before="0"/>
              <w:rPr>
                <w:sz w:val="20"/>
              </w:rPr>
            </w:pPr>
            <w:r>
              <w:rPr>
                <w:sz w:val="20"/>
              </w:rPr>
              <w:t>Subject of record ID:</w:t>
            </w:r>
          </w:p>
        </w:tc>
      </w:tr>
    </w:tbl>
    <w:p w14:paraId="553865CE" w14:textId="6FA664BA" w:rsidR="002A5C6C" w:rsidRDefault="002A5C6C" w:rsidP="002A5C6C">
      <w:pPr>
        <w:pStyle w:val="BodyText"/>
      </w:pPr>
    </w:p>
    <w:p w14:paraId="5D732C0E" w14:textId="4A5DA995" w:rsidR="002A5C6C" w:rsidRDefault="002A5C6C" w:rsidP="00C56F85">
      <w:pPr>
        <w:pStyle w:val="BodyText"/>
      </w:pPr>
    </w:p>
    <w:p w14:paraId="063F9658" w14:textId="77777777" w:rsidR="002A5C6C" w:rsidRDefault="002A5C6C" w:rsidP="002A5C6C">
      <w:pPr>
        <w:pStyle w:val="BodyText"/>
      </w:pPr>
    </w:p>
    <w:p w14:paraId="0523FACB" w14:textId="77777777" w:rsidR="0013148D" w:rsidRDefault="0013148D">
      <w:pPr>
        <w:spacing w:line="228" w:lineRule="exact"/>
        <w:sectPr w:rsidR="0013148D">
          <w:headerReference w:type="default" r:id="rId23"/>
          <w:footerReference w:type="default" r:id="rId24"/>
          <w:pgSz w:w="12240" w:h="15840"/>
          <w:pgMar w:top="1320" w:right="1320" w:bottom="920" w:left="1340" w:header="810" w:footer="730" w:gutter="0"/>
          <w:cols w:space="720"/>
        </w:sectPr>
      </w:pPr>
      <w:bookmarkStart w:id="218" w:name="6.3.1._Request_Statement_Example_1"/>
      <w:bookmarkEnd w:id="218"/>
    </w:p>
    <w:p w14:paraId="67489341" w14:textId="77777777" w:rsidR="0013148D" w:rsidRDefault="0013148D">
      <w:pPr>
        <w:pStyle w:val="BodyText"/>
        <w:spacing w:before="7"/>
        <w:rPr>
          <w:sz w:val="18"/>
        </w:rPr>
      </w:pPr>
    </w:p>
    <w:p w14:paraId="664601E6" w14:textId="3BB72ACF" w:rsidR="0013148D" w:rsidRDefault="00C93035" w:rsidP="00864E82">
      <w:pPr>
        <w:pStyle w:val="Heading3"/>
      </w:pPr>
      <w:bookmarkStart w:id="219" w:name="6.3.2._Request_Statement_Example_2"/>
      <w:bookmarkStart w:id="220" w:name="_Toc1824853"/>
      <w:bookmarkStart w:id="221" w:name="_Toc5180919"/>
      <w:bookmarkEnd w:id="219"/>
      <w:commentRangeStart w:id="222"/>
      <w:r>
        <w:t>Request Statement Example</w:t>
      </w:r>
      <w:r>
        <w:rPr>
          <w:spacing w:val="-10"/>
        </w:rPr>
        <w:t xml:space="preserve"> </w:t>
      </w:r>
      <w:r>
        <w:t>2</w:t>
      </w:r>
      <w:bookmarkEnd w:id="220"/>
      <w:commentRangeEnd w:id="222"/>
      <w:r w:rsidR="00864E82">
        <w:rPr>
          <w:rStyle w:val="CommentReference"/>
          <w:rFonts w:ascii="Times New Roman" w:eastAsia="Times New Roman" w:hAnsi="Times New Roman" w:cs="Times New Roman"/>
          <w:b w:val="0"/>
          <w:bCs w:val="0"/>
          <w:w w:val="100"/>
        </w:rPr>
        <w:commentReference w:id="222"/>
      </w:r>
      <w:bookmarkEnd w:id="221"/>
    </w:p>
    <w:p w14:paraId="26C3B3DE" w14:textId="77777777" w:rsidR="0013148D" w:rsidRDefault="00C93035">
      <w:pPr>
        <w:pStyle w:val="BodyText"/>
        <w:tabs>
          <w:tab w:val="left" w:pos="2699"/>
        </w:tabs>
        <w:spacing w:before="220"/>
        <w:ind w:left="1060"/>
      </w:pPr>
      <w:r>
        <w:rPr>
          <w:b/>
        </w:rPr>
        <w:t>Narrative</w:t>
      </w:r>
      <w:r>
        <w:rPr>
          <w:b/>
        </w:rPr>
        <w:tab/>
      </w:r>
      <w:r>
        <w:t>Request for x-ray chest to evaluate chest pain (routine).</w:t>
      </w:r>
    </w:p>
    <w:p w14:paraId="3CD800EC" w14:textId="77777777" w:rsidR="0013148D" w:rsidRDefault="0013148D">
      <w:pPr>
        <w:pStyle w:val="BodyText"/>
        <w:spacing w:before="3"/>
        <w:rPr>
          <w:sz w:val="18"/>
        </w:rPr>
      </w:pPr>
    </w:p>
    <w:p w14:paraId="45A83D31" w14:textId="77777777" w:rsidR="0013148D" w:rsidRDefault="00C93035">
      <w:pPr>
        <w:pStyle w:val="BodyText"/>
        <w:tabs>
          <w:tab w:val="left" w:pos="2699"/>
        </w:tabs>
        <w:ind w:left="1060"/>
      </w:pPr>
      <w:r>
        <w:rPr>
          <w:b/>
        </w:rPr>
        <w:t>Topic</w:t>
      </w:r>
      <w:r>
        <w:rPr>
          <w:b/>
        </w:rPr>
        <w:tab/>
      </w:r>
      <w:r>
        <w:t>Performance of Chest x-ray.</w:t>
      </w:r>
    </w:p>
    <w:p w14:paraId="62406A5F" w14:textId="77777777" w:rsidR="0013148D" w:rsidRDefault="0013148D">
      <w:pPr>
        <w:pStyle w:val="BodyText"/>
        <w:spacing w:before="3"/>
        <w:rPr>
          <w:sz w:val="18"/>
        </w:rPr>
      </w:pPr>
    </w:p>
    <w:p w14:paraId="5C3DBC17" w14:textId="77777777" w:rsidR="0013148D" w:rsidRDefault="00C93035">
      <w:pPr>
        <w:tabs>
          <w:tab w:val="left" w:pos="2699"/>
        </w:tabs>
        <w:ind w:left="1060"/>
        <w:rPr>
          <w:sz w:val="20"/>
        </w:rPr>
      </w:pPr>
      <w:r>
        <w:rPr>
          <w:b/>
          <w:sz w:val="20"/>
        </w:rPr>
        <w:t>Circumstance</w:t>
      </w:r>
      <w:r>
        <w:rPr>
          <w:b/>
          <w:sz w:val="20"/>
        </w:rPr>
        <w:tab/>
        <w:t>Priority:</w:t>
      </w:r>
      <w:r>
        <w:rPr>
          <w:sz w:val="20"/>
        </w:rPr>
        <w:t>Routine</w:t>
      </w:r>
    </w:p>
    <w:p w14:paraId="4765A8AE" w14:textId="77777777" w:rsidR="0013148D" w:rsidRDefault="0013148D">
      <w:pPr>
        <w:pStyle w:val="BodyText"/>
        <w:spacing w:before="3"/>
        <w:rPr>
          <w:sz w:val="18"/>
        </w:rPr>
      </w:pPr>
    </w:p>
    <w:p w14:paraId="2204EB63" w14:textId="77777777" w:rsidR="0013148D" w:rsidRDefault="00C93035">
      <w:pPr>
        <w:ind w:left="2700"/>
        <w:rPr>
          <w:sz w:val="20"/>
        </w:rPr>
      </w:pPr>
      <w:r>
        <w:rPr>
          <w:b/>
          <w:sz w:val="20"/>
        </w:rPr>
        <w:t>Purpose:</w:t>
      </w:r>
      <w:r>
        <w:rPr>
          <w:sz w:val="20"/>
        </w:rPr>
        <w:t>Evaluation; chest pain</w:t>
      </w:r>
    </w:p>
    <w:p w14:paraId="31C6F614" w14:textId="77777777" w:rsidR="0013148D" w:rsidRDefault="0013148D">
      <w:pPr>
        <w:pStyle w:val="BodyText"/>
        <w:spacing w:before="7"/>
        <w:rPr>
          <w:sz w:val="18"/>
        </w:rPr>
      </w:pPr>
    </w:p>
    <w:p w14:paraId="38DB3130" w14:textId="5CAE11D2" w:rsidR="0013148D" w:rsidRDefault="00C93035" w:rsidP="00864E82">
      <w:pPr>
        <w:pStyle w:val="Heading3"/>
      </w:pPr>
      <w:bookmarkStart w:id="223" w:name="6.3.3._Request_Statement_Example_3"/>
      <w:bookmarkStart w:id="224" w:name="_Toc1824854"/>
      <w:bookmarkStart w:id="225" w:name="_Toc5180920"/>
      <w:bookmarkEnd w:id="223"/>
      <w:r>
        <w:t>Request Statement Example</w:t>
      </w:r>
      <w:r>
        <w:rPr>
          <w:spacing w:val="-10"/>
        </w:rPr>
        <w:t xml:space="preserve"> </w:t>
      </w:r>
      <w:r>
        <w:t>3</w:t>
      </w:r>
      <w:bookmarkEnd w:id="224"/>
      <w:bookmarkEnd w:id="225"/>
    </w:p>
    <w:p w14:paraId="4BFAC2B2" w14:textId="77777777" w:rsidR="0013148D" w:rsidRDefault="00C93035">
      <w:pPr>
        <w:pStyle w:val="BodyText"/>
        <w:tabs>
          <w:tab w:val="left" w:pos="2699"/>
        </w:tabs>
        <w:spacing w:before="220" w:line="249" w:lineRule="auto"/>
        <w:ind w:left="2700" w:right="118" w:hanging="1640"/>
      </w:pPr>
      <w:r>
        <w:rPr>
          <w:b/>
        </w:rPr>
        <w:t>Narrative</w:t>
      </w:r>
      <w:r>
        <w:rPr>
          <w:b/>
        </w:rPr>
        <w:tab/>
      </w:r>
      <w:r>
        <w:t>Request</w:t>
      </w:r>
      <w:r>
        <w:rPr>
          <w:spacing w:val="-7"/>
        </w:rPr>
        <w:t xml:space="preserve"> </w:t>
      </w:r>
      <w:r>
        <w:t>for</w:t>
      </w:r>
      <w:r>
        <w:rPr>
          <w:spacing w:val="-6"/>
        </w:rPr>
        <w:t xml:space="preserve"> </w:t>
      </w:r>
      <w:r>
        <w:t>administration</w:t>
      </w:r>
      <w:r>
        <w:rPr>
          <w:spacing w:val="-6"/>
        </w:rPr>
        <w:t xml:space="preserve"> </w:t>
      </w:r>
      <w:r>
        <w:t>of</w:t>
      </w:r>
      <w:r>
        <w:rPr>
          <w:spacing w:val="-6"/>
        </w:rPr>
        <w:t xml:space="preserve"> </w:t>
      </w:r>
      <w:r>
        <w:t>nitroglycerin</w:t>
      </w:r>
      <w:r>
        <w:rPr>
          <w:spacing w:val="-6"/>
        </w:rPr>
        <w:t xml:space="preserve"> </w:t>
      </w:r>
      <w:r>
        <w:t>0.4</w:t>
      </w:r>
      <w:r>
        <w:rPr>
          <w:spacing w:val="-6"/>
        </w:rPr>
        <w:t xml:space="preserve"> </w:t>
      </w:r>
      <w:r>
        <w:t>mg</w:t>
      </w:r>
      <w:r>
        <w:rPr>
          <w:spacing w:val="-6"/>
        </w:rPr>
        <w:t xml:space="preserve"> </w:t>
      </w:r>
      <w:r>
        <w:t>tablet</w:t>
      </w:r>
      <w:r>
        <w:rPr>
          <w:spacing w:val="-6"/>
        </w:rPr>
        <w:t xml:space="preserve"> </w:t>
      </w:r>
      <w:r>
        <w:t>sub-lingual</w:t>
      </w:r>
      <w:r>
        <w:rPr>
          <w:spacing w:val="-6"/>
        </w:rPr>
        <w:t xml:space="preserve"> </w:t>
      </w:r>
      <w:r>
        <w:t>every</w:t>
      </w:r>
      <w:r>
        <w:rPr>
          <w:spacing w:val="-6"/>
        </w:rPr>
        <w:t xml:space="preserve"> </w:t>
      </w:r>
      <w:r>
        <w:t>5</w:t>
      </w:r>
      <w:r>
        <w:rPr>
          <w:spacing w:val="-6"/>
        </w:rPr>
        <w:t xml:space="preserve"> </w:t>
      </w:r>
      <w:r>
        <w:t>minutes as needed for chest pain; maximum 3 tablets (routine).</w:t>
      </w:r>
    </w:p>
    <w:p w14:paraId="6E0C12B5" w14:textId="77777777" w:rsidR="0013148D" w:rsidRDefault="0013148D">
      <w:pPr>
        <w:pStyle w:val="BodyText"/>
        <w:spacing w:before="6"/>
        <w:rPr>
          <w:sz w:val="17"/>
        </w:rPr>
      </w:pPr>
    </w:p>
    <w:p w14:paraId="6036A71B" w14:textId="77777777" w:rsidR="0013148D" w:rsidRDefault="00C93035">
      <w:pPr>
        <w:pStyle w:val="BodyText"/>
        <w:tabs>
          <w:tab w:val="left" w:pos="2699"/>
        </w:tabs>
        <w:ind w:left="1060"/>
      </w:pPr>
      <w:r>
        <w:rPr>
          <w:b/>
        </w:rPr>
        <w:t>Topic</w:t>
      </w:r>
      <w:r>
        <w:rPr>
          <w:b/>
        </w:rPr>
        <w:tab/>
      </w:r>
      <w:r>
        <w:t>Administration of nitroglycerin 0.4 mg tablet sublingual.</w:t>
      </w:r>
    </w:p>
    <w:p w14:paraId="2BB5B2AB" w14:textId="77777777" w:rsidR="0013148D" w:rsidRDefault="0013148D">
      <w:pPr>
        <w:pStyle w:val="BodyText"/>
        <w:spacing w:before="6"/>
        <w:rPr>
          <w:sz w:val="18"/>
        </w:rPr>
      </w:pPr>
    </w:p>
    <w:p w14:paraId="74940742" w14:textId="77777777" w:rsidR="0013148D" w:rsidRDefault="00C93035">
      <w:pPr>
        <w:tabs>
          <w:tab w:val="left" w:pos="2699"/>
        </w:tabs>
        <w:ind w:left="1060"/>
        <w:rPr>
          <w:b/>
          <w:i/>
          <w:sz w:val="20"/>
        </w:rPr>
      </w:pPr>
      <w:r>
        <w:rPr>
          <w:b/>
          <w:sz w:val="20"/>
        </w:rPr>
        <w:t>Circumstance</w:t>
      </w:r>
      <w:r>
        <w:rPr>
          <w:b/>
          <w:sz w:val="20"/>
        </w:rPr>
        <w:tab/>
      </w:r>
      <w:r>
        <w:rPr>
          <w:b/>
          <w:i/>
          <w:sz w:val="20"/>
        </w:rPr>
        <w:t>Requested Result</w:t>
      </w:r>
    </w:p>
    <w:p w14:paraId="6DE77792" w14:textId="77777777" w:rsidR="0013148D" w:rsidRDefault="0013148D">
      <w:pPr>
        <w:pStyle w:val="BodyText"/>
        <w:spacing w:before="3"/>
        <w:rPr>
          <w:b/>
          <w:i/>
          <w:sz w:val="18"/>
        </w:rPr>
      </w:pPr>
    </w:p>
    <w:p w14:paraId="63E2FAF9" w14:textId="77777777" w:rsidR="0013148D" w:rsidRDefault="00C93035">
      <w:pPr>
        <w:ind w:left="2700"/>
        <w:rPr>
          <w:sz w:val="20"/>
        </w:rPr>
      </w:pPr>
      <w:r>
        <w:rPr>
          <w:b/>
          <w:sz w:val="20"/>
        </w:rPr>
        <w:t xml:space="preserve">Value: </w:t>
      </w:r>
      <w:r>
        <w:rPr>
          <w:sz w:val="20"/>
        </w:rPr>
        <w:t>[1,1]</w:t>
      </w:r>
    </w:p>
    <w:p w14:paraId="15C301B2" w14:textId="77777777" w:rsidR="0013148D" w:rsidRDefault="0013148D">
      <w:pPr>
        <w:pStyle w:val="BodyText"/>
        <w:spacing w:before="3"/>
        <w:rPr>
          <w:sz w:val="18"/>
        </w:rPr>
      </w:pPr>
    </w:p>
    <w:p w14:paraId="7524B7F8" w14:textId="77777777" w:rsidR="0013148D" w:rsidRDefault="00C93035">
      <w:pPr>
        <w:spacing w:line="460" w:lineRule="auto"/>
        <w:ind w:left="2700" w:right="3921"/>
        <w:rPr>
          <w:b/>
          <w:i/>
          <w:sz w:val="20"/>
        </w:rPr>
      </w:pPr>
      <w:r>
        <w:rPr>
          <w:b/>
          <w:sz w:val="20"/>
        </w:rPr>
        <w:t>Resolution:</w:t>
      </w:r>
      <w:r>
        <w:rPr>
          <w:sz w:val="20"/>
        </w:rPr>
        <w:t xml:space="preserve">(1) </w:t>
      </w:r>
      <w:r>
        <w:rPr>
          <w:b/>
          <w:sz w:val="20"/>
        </w:rPr>
        <w:t>measureSemantic:</w:t>
      </w:r>
      <w:r>
        <w:rPr>
          <w:sz w:val="20"/>
        </w:rPr>
        <w:t xml:space="preserve">Sublingual tablet </w:t>
      </w:r>
      <w:r>
        <w:rPr>
          <w:b/>
          <w:i/>
          <w:sz w:val="20"/>
        </w:rPr>
        <w:t>Frequency</w:t>
      </w:r>
    </w:p>
    <w:p w14:paraId="1CB288AD" w14:textId="77777777" w:rsidR="0013148D" w:rsidRDefault="00C93035">
      <w:pPr>
        <w:spacing w:line="460" w:lineRule="auto"/>
        <w:ind w:left="2700" w:right="4735"/>
        <w:rPr>
          <w:b/>
          <w:i/>
          <w:sz w:val="20"/>
        </w:rPr>
      </w:pPr>
      <w:r>
        <w:rPr>
          <w:sz w:val="20"/>
        </w:rPr>
        <w:t xml:space="preserve">Value: [5,15] </w:t>
      </w:r>
      <w:r>
        <w:rPr>
          <w:b/>
          <w:sz w:val="20"/>
        </w:rPr>
        <w:t>Resolution:</w:t>
      </w:r>
      <w:r>
        <w:rPr>
          <w:sz w:val="20"/>
        </w:rPr>
        <w:t xml:space="preserve">5 </w:t>
      </w:r>
      <w:r>
        <w:rPr>
          <w:b/>
          <w:sz w:val="20"/>
        </w:rPr>
        <w:t>measureSemantic:</w:t>
      </w:r>
      <w:r>
        <w:rPr>
          <w:sz w:val="20"/>
        </w:rPr>
        <w:t xml:space="preserve">minute </w:t>
      </w:r>
      <w:r>
        <w:rPr>
          <w:b/>
          <w:i/>
          <w:sz w:val="20"/>
        </w:rPr>
        <w:t>Purpose</w:t>
      </w:r>
    </w:p>
    <w:p w14:paraId="083217C3" w14:textId="77777777" w:rsidR="0013148D" w:rsidRDefault="00C93035">
      <w:pPr>
        <w:pStyle w:val="BodyText"/>
        <w:spacing w:line="227" w:lineRule="exact"/>
        <w:ind w:left="2700"/>
      </w:pPr>
      <w:r>
        <w:t>Therapeutic; chest pain</w:t>
      </w:r>
    </w:p>
    <w:p w14:paraId="04C64F30" w14:textId="77777777" w:rsidR="0013148D" w:rsidRDefault="0013148D">
      <w:pPr>
        <w:pStyle w:val="BodyText"/>
        <w:spacing w:before="1"/>
        <w:rPr>
          <w:sz w:val="18"/>
        </w:rPr>
      </w:pPr>
    </w:p>
    <w:p w14:paraId="46D89285" w14:textId="5BB24CCF" w:rsidR="0013148D" w:rsidRDefault="00C93035">
      <w:pPr>
        <w:spacing w:before="1"/>
        <w:ind w:left="2700"/>
        <w:rPr>
          <w:sz w:val="20"/>
        </w:rPr>
      </w:pPr>
      <w:r>
        <w:rPr>
          <w:b/>
          <w:sz w:val="20"/>
        </w:rPr>
        <w:t>Priority:</w:t>
      </w:r>
      <w:r>
        <w:rPr>
          <w:sz w:val="20"/>
        </w:rPr>
        <w:t>Routine</w:t>
      </w:r>
    </w:p>
    <w:p w14:paraId="623988D3" w14:textId="5442E882" w:rsidR="005B7F41" w:rsidRDefault="005B7F41">
      <w:pPr>
        <w:spacing w:before="1"/>
        <w:ind w:left="2700"/>
        <w:rPr>
          <w:sz w:val="20"/>
        </w:rPr>
      </w:pPr>
    </w:p>
    <w:p w14:paraId="25DEA59C" w14:textId="420EEBBE" w:rsidR="005B7F41" w:rsidRDefault="005B7F41">
      <w:pPr>
        <w:spacing w:before="1"/>
        <w:ind w:left="2700"/>
        <w:rPr>
          <w:sz w:val="20"/>
        </w:rPr>
      </w:pPr>
    </w:p>
    <w:p w14:paraId="5176BBE7" w14:textId="2E247548" w:rsidR="00DB47EA" w:rsidRDefault="00DB47EA">
      <w:pPr>
        <w:rPr>
          <w:sz w:val="20"/>
        </w:rPr>
      </w:pPr>
      <w:r>
        <w:rPr>
          <w:sz w:val="20"/>
        </w:rPr>
        <w:br w:type="page"/>
      </w:r>
    </w:p>
    <w:p w14:paraId="47B426D5" w14:textId="77777777" w:rsidR="006B7D1B" w:rsidRDefault="006B7D1B">
      <w:pPr>
        <w:spacing w:before="1"/>
        <w:ind w:left="2700"/>
        <w:rPr>
          <w:sz w:val="20"/>
        </w:rPr>
      </w:pPr>
    </w:p>
    <w:p w14:paraId="2B14C9BE" w14:textId="578C5816" w:rsidR="006B7D1B" w:rsidRDefault="006B7D1B">
      <w:pPr>
        <w:spacing w:before="1"/>
        <w:ind w:left="2700"/>
        <w:rPr>
          <w:sz w:val="20"/>
        </w:rPr>
      </w:pPr>
    </w:p>
    <w:p w14:paraId="3E1C2A92" w14:textId="6BBC84C1" w:rsidR="006B7D1B" w:rsidRDefault="006B7D1B" w:rsidP="00B91A9E">
      <w:pPr>
        <w:pStyle w:val="Heading2"/>
      </w:pPr>
      <w:bookmarkStart w:id="226" w:name="_Toc5180921"/>
      <w:commentRangeStart w:id="227"/>
      <w:r>
        <w:t>Examples of Modeling C-CDA Entries Based on ANF</w:t>
      </w:r>
      <w:commentRangeEnd w:id="227"/>
      <w:r w:rsidR="00DB47EA">
        <w:rPr>
          <w:rStyle w:val="CommentReference"/>
          <w:rFonts w:ascii="Times New Roman" w:eastAsia="Times New Roman" w:hAnsi="Times New Roman" w:cs="Times New Roman"/>
          <w:b w:val="0"/>
          <w:bCs w:val="0"/>
        </w:rPr>
        <w:commentReference w:id="227"/>
      </w:r>
      <w:bookmarkEnd w:id="226"/>
    </w:p>
    <w:p w14:paraId="2DCFEF4D" w14:textId="4D62AE82" w:rsidR="006B7D1B" w:rsidRDefault="006B7D1B" w:rsidP="006B7D1B">
      <w:pPr>
        <w:pStyle w:val="BodyText"/>
      </w:pPr>
    </w:p>
    <w:p w14:paraId="5DCD806D" w14:textId="050BCC59" w:rsidR="006B7D1B" w:rsidRDefault="006B7D1B" w:rsidP="00B91A9E">
      <w:pPr>
        <w:pStyle w:val="Heading3"/>
      </w:pPr>
      <w:bookmarkStart w:id="228" w:name="_Toc5180922"/>
      <w:r w:rsidRPr="00DB47EA">
        <w:t>Summary of Care</w:t>
      </w:r>
      <w:bookmarkEnd w:id="228"/>
    </w:p>
    <w:p w14:paraId="30AB13D4" w14:textId="65428923" w:rsidR="00DB47EA" w:rsidRDefault="00DB47EA" w:rsidP="00DB47EA">
      <w:pPr>
        <w:pStyle w:val="BodyText"/>
      </w:pPr>
    </w:p>
    <w:p w14:paraId="040EA0A5" w14:textId="77777777" w:rsidR="00DB47EA" w:rsidRDefault="00DB47EA" w:rsidP="00DB47EA">
      <w:pPr>
        <w:pStyle w:val="BodyText"/>
        <w:numPr>
          <w:ilvl w:val="1"/>
          <w:numId w:val="25"/>
        </w:numPr>
        <w:spacing w:before="221" w:line="249" w:lineRule="auto"/>
        <w:ind w:right="113"/>
        <w:rPr>
          <w:rFonts w:ascii="Arial" w:hAnsi="Arial" w:cs="Arial"/>
        </w:rPr>
      </w:pPr>
      <w:r>
        <w:rPr>
          <w:rFonts w:ascii="Arial" w:hAnsi="Arial" w:cs="Arial"/>
        </w:rPr>
        <w:t>Reason for referral</w:t>
      </w:r>
    </w:p>
    <w:p w14:paraId="4493FE73" w14:textId="546D66D3" w:rsidR="00DB47EA" w:rsidRDefault="00DB47EA" w:rsidP="00DB47EA">
      <w:pPr>
        <w:pStyle w:val="BodyText"/>
        <w:numPr>
          <w:ilvl w:val="2"/>
          <w:numId w:val="25"/>
        </w:numPr>
        <w:spacing w:before="221" w:line="249" w:lineRule="auto"/>
        <w:ind w:right="113"/>
        <w:rPr>
          <w:rFonts w:ascii="Arial" w:hAnsi="Arial" w:cs="Arial"/>
        </w:rPr>
      </w:pPr>
      <w:r>
        <w:rPr>
          <w:rFonts w:ascii="Arial" w:hAnsi="Arial" w:cs="Arial"/>
        </w:rPr>
        <w:t>Pulmonary Function Tests</w:t>
      </w:r>
    </w:p>
    <w:p w14:paraId="366307A3" w14:textId="40359450" w:rsidR="00DB47EA" w:rsidRDefault="00DB47EA" w:rsidP="00DB47EA">
      <w:pPr>
        <w:pStyle w:val="BodyText"/>
        <w:numPr>
          <w:ilvl w:val="1"/>
          <w:numId w:val="25"/>
        </w:numPr>
        <w:spacing w:before="221" w:line="249" w:lineRule="auto"/>
        <w:ind w:right="113"/>
        <w:rPr>
          <w:rFonts w:ascii="Arial" w:hAnsi="Arial" w:cs="Arial"/>
        </w:rPr>
      </w:pPr>
      <w:r>
        <w:rPr>
          <w:rFonts w:ascii="Arial" w:hAnsi="Arial" w:cs="Arial"/>
        </w:rPr>
        <w:t>Allergies, Adverse Reactions and Alerts</w:t>
      </w:r>
    </w:p>
    <w:p w14:paraId="628787A5" w14:textId="2AD0FE9B" w:rsidR="00DB47EA" w:rsidRDefault="00DB47EA" w:rsidP="00DB47EA">
      <w:pPr>
        <w:pStyle w:val="BodyText"/>
        <w:numPr>
          <w:ilvl w:val="2"/>
          <w:numId w:val="25"/>
        </w:numPr>
        <w:spacing w:before="221" w:line="249" w:lineRule="auto"/>
        <w:ind w:right="113"/>
        <w:rPr>
          <w:rFonts w:ascii="Arial" w:hAnsi="Arial" w:cs="Arial"/>
        </w:rPr>
      </w:pPr>
      <w:r>
        <w:rPr>
          <w:rFonts w:ascii="Arial" w:hAnsi="Arial" w:cs="Arial"/>
        </w:rPr>
        <w:t>Allergen: Penicillin G</w:t>
      </w:r>
    </w:p>
    <w:p w14:paraId="2EC45BDF" w14:textId="31A78A09" w:rsidR="00DB47EA" w:rsidRDefault="00DB47EA" w:rsidP="00DB47EA">
      <w:pPr>
        <w:pStyle w:val="BodyText"/>
        <w:numPr>
          <w:ilvl w:val="2"/>
          <w:numId w:val="25"/>
        </w:numPr>
        <w:spacing w:before="221" w:line="249" w:lineRule="auto"/>
        <w:ind w:right="113"/>
        <w:rPr>
          <w:rFonts w:ascii="Arial" w:hAnsi="Arial" w:cs="Arial"/>
        </w:rPr>
      </w:pPr>
      <w:r>
        <w:rPr>
          <w:rFonts w:ascii="Arial" w:hAnsi="Arial" w:cs="Arial"/>
        </w:rPr>
        <w:t>Reaction: Hives</w:t>
      </w:r>
    </w:p>
    <w:p w14:paraId="036742C1" w14:textId="45BF33E6" w:rsidR="00DB47EA" w:rsidRDefault="00DB47EA" w:rsidP="00DB47EA">
      <w:pPr>
        <w:pStyle w:val="BodyText"/>
        <w:numPr>
          <w:ilvl w:val="2"/>
          <w:numId w:val="25"/>
        </w:numPr>
        <w:spacing w:before="221" w:line="249" w:lineRule="auto"/>
        <w:ind w:right="113"/>
        <w:rPr>
          <w:rFonts w:ascii="Arial" w:hAnsi="Arial" w:cs="Arial"/>
        </w:rPr>
      </w:pPr>
      <w:r>
        <w:rPr>
          <w:rFonts w:ascii="Arial" w:hAnsi="Arial" w:cs="Arial"/>
        </w:rPr>
        <w:t>Reaction Severity: Severe</w:t>
      </w:r>
    </w:p>
    <w:p w14:paraId="5336C91C" w14:textId="5E9A3817" w:rsidR="00DB47EA" w:rsidRDefault="00DB47EA" w:rsidP="00DB47EA">
      <w:pPr>
        <w:pStyle w:val="BodyText"/>
        <w:numPr>
          <w:ilvl w:val="1"/>
          <w:numId w:val="25"/>
        </w:numPr>
        <w:spacing w:before="221" w:line="249" w:lineRule="auto"/>
        <w:ind w:right="113"/>
        <w:rPr>
          <w:rFonts w:ascii="Arial" w:hAnsi="Arial" w:cs="Arial"/>
        </w:rPr>
      </w:pPr>
      <w:r>
        <w:rPr>
          <w:rFonts w:ascii="Arial" w:hAnsi="Arial" w:cs="Arial"/>
        </w:rPr>
        <w:t>Results</w:t>
      </w:r>
    </w:p>
    <w:p w14:paraId="5D66C529" w14:textId="4C084006" w:rsidR="00DB47EA" w:rsidRDefault="00DB47EA" w:rsidP="00DB47EA">
      <w:pPr>
        <w:pStyle w:val="BodyText"/>
        <w:numPr>
          <w:ilvl w:val="2"/>
          <w:numId w:val="25"/>
        </w:numPr>
        <w:spacing w:before="221" w:line="249" w:lineRule="auto"/>
        <w:ind w:right="113"/>
        <w:rPr>
          <w:rFonts w:ascii="Arial" w:hAnsi="Arial" w:cs="Arial"/>
        </w:rPr>
      </w:pPr>
      <w:r>
        <w:rPr>
          <w:rFonts w:ascii="Arial" w:hAnsi="Arial" w:cs="Arial"/>
        </w:rPr>
        <w:t>CO2 27 mmol/L</w:t>
      </w:r>
    </w:p>
    <w:p w14:paraId="738D0CD4" w14:textId="1CEE49B8"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Functional and Cognitive Status</w:t>
      </w:r>
    </w:p>
    <w:p w14:paraId="7C8EC805" w14:textId="513B0A2D"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Functional status: No impairment</w:t>
      </w:r>
    </w:p>
    <w:p w14:paraId="6102493F" w14:textId="316C9BFC"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Cognitive status: No impairment</w:t>
      </w:r>
    </w:p>
    <w:p w14:paraId="2EA8E6FE" w14:textId="55E2F245"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Vital Signs</w:t>
      </w:r>
    </w:p>
    <w:p w14:paraId="7E7516A2" w14:textId="3CE5AA1D"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Height: 70 in</w:t>
      </w:r>
    </w:p>
    <w:p w14:paraId="51BBFBCB" w14:textId="00EE1CDD"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Weight: 195 lb</w:t>
      </w:r>
    </w:p>
    <w:p w14:paraId="49D5F7EB" w14:textId="72A30918"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Body Mass Index (calculated): 28</w:t>
      </w:r>
    </w:p>
    <w:p w14:paraId="73A0E4BD" w14:textId="42A7DAA1"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BP systolic: 155 mmHg</w:t>
      </w:r>
    </w:p>
    <w:p w14:paraId="7910F93D" w14:textId="62BC853D"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BP diastolic: 92 mmHg</w:t>
      </w:r>
    </w:p>
    <w:p w14:paraId="75507210" w14:textId="1EF31DD0"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Problem List</w:t>
      </w:r>
    </w:p>
    <w:p w14:paraId="6FCB7E37" w14:textId="366A3C0E"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Costal chondritis</w:t>
      </w:r>
    </w:p>
    <w:p w14:paraId="248EBFD3" w14:textId="56CD14EC"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Asthma</w:t>
      </w:r>
    </w:p>
    <w:p w14:paraId="14A8950D" w14:textId="20EE3300"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Immunizations</w:t>
      </w:r>
    </w:p>
    <w:p w14:paraId="6D274C4E" w14:textId="27F717D4"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Influenza virus vaccine: Completed</w:t>
      </w:r>
    </w:p>
    <w:p w14:paraId="4D59E1E1" w14:textId="05D263A8"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Medications</w:t>
      </w:r>
    </w:p>
    <w:p w14:paraId="7345CA18" w14:textId="231F4CFE"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Albuterol 0.09 mg ACTUAT; 2 puffs every 6 hours PRN</w:t>
      </w:r>
    </w:p>
    <w:p w14:paraId="02D96ED0" w14:textId="35E2D6DA"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Social History</w:t>
      </w:r>
    </w:p>
    <w:p w14:paraId="5A59432F" w14:textId="5FCCAF4E"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lastRenderedPageBreak/>
        <w:t>Never smoked</w:t>
      </w:r>
    </w:p>
    <w:p w14:paraId="4A6E1B14" w14:textId="6D6429EC" w:rsidR="003869FD" w:rsidRDefault="003869FD" w:rsidP="003869FD">
      <w:pPr>
        <w:pStyle w:val="BodyText"/>
        <w:numPr>
          <w:ilvl w:val="1"/>
          <w:numId w:val="25"/>
        </w:numPr>
        <w:spacing w:before="221" w:line="249" w:lineRule="auto"/>
        <w:ind w:right="113"/>
        <w:rPr>
          <w:rFonts w:ascii="Arial" w:hAnsi="Arial" w:cs="Arial"/>
        </w:rPr>
      </w:pPr>
      <w:r>
        <w:rPr>
          <w:rFonts w:ascii="Arial" w:hAnsi="Arial" w:cs="Arial"/>
        </w:rPr>
        <w:t>Plan of Care</w:t>
      </w:r>
    </w:p>
    <w:p w14:paraId="36A93FB7" w14:textId="478FF4D8"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Goal: Weight loss</w:t>
      </w:r>
    </w:p>
    <w:p w14:paraId="78B0EF56" w14:textId="1CB7DE00" w:rsidR="003869FD" w:rsidRDefault="003869FD" w:rsidP="003869FD">
      <w:pPr>
        <w:pStyle w:val="BodyText"/>
        <w:numPr>
          <w:ilvl w:val="3"/>
          <w:numId w:val="25"/>
        </w:numPr>
        <w:spacing w:before="221" w:line="249" w:lineRule="auto"/>
        <w:ind w:right="113"/>
        <w:rPr>
          <w:rFonts w:ascii="Arial" w:hAnsi="Arial" w:cs="Arial"/>
        </w:rPr>
      </w:pPr>
      <w:r>
        <w:rPr>
          <w:rFonts w:ascii="Arial" w:hAnsi="Arial" w:cs="Arial"/>
        </w:rPr>
        <w:t>Patient education: Diet and exercise counseling provided during visit</w:t>
      </w:r>
    </w:p>
    <w:p w14:paraId="54CC5594" w14:textId="0579D3BA" w:rsidR="003869FD" w:rsidRDefault="003869FD" w:rsidP="003869FD">
      <w:pPr>
        <w:pStyle w:val="BodyText"/>
        <w:numPr>
          <w:ilvl w:val="2"/>
          <w:numId w:val="25"/>
        </w:numPr>
        <w:spacing w:before="221" w:line="249" w:lineRule="auto"/>
        <w:ind w:right="113"/>
        <w:rPr>
          <w:rFonts w:ascii="Arial" w:hAnsi="Arial" w:cs="Arial"/>
        </w:rPr>
      </w:pPr>
      <w:r>
        <w:rPr>
          <w:rFonts w:ascii="Arial" w:hAnsi="Arial" w:cs="Arial"/>
        </w:rPr>
        <w:t>Asthma management</w:t>
      </w:r>
    </w:p>
    <w:p w14:paraId="2DBC3600" w14:textId="274B33F7" w:rsidR="003869FD" w:rsidRPr="00DB47EA" w:rsidRDefault="003869FD" w:rsidP="003869FD">
      <w:pPr>
        <w:pStyle w:val="BodyText"/>
        <w:numPr>
          <w:ilvl w:val="3"/>
          <w:numId w:val="25"/>
        </w:numPr>
        <w:spacing w:before="221" w:line="249" w:lineRule="auto"/>
        <w:ind w:right="113"/>
        <w:rPr>
          <w:rFonts w:ascii="Arial" w:hAnsi="Arial" w:cs="Arial"/>
        </w:rPr>
      </w:pPr>
      <w:r>
        <w:rPr>
          <w:rFonts w:ascii="Arial" w:hAnsi="Arial" w:cs="Arial"/>
        </w:rPr>
        <w:t>Patient education: Resources and instructions provided during visit</w:t>
      </w:r>
    </w:p>
    <w:p w14:paraId="0B9D93C3" w14:textId="373A4C0C" w:rsidR="005B7F41" w:rsidRDefault="005B7F41" w:rsidP="006B7D1B">
      <w:pPr>
        <w:pStyle w:val="BodyText"/>
      </w:pPr>
    </w:p>
    <w:p w14:paraId="528448A4" w14:textId="37E3A514" w:rsidR="005B7F41" w:rsidRDefault="005B7F41" w:rsidP="006B7D1B">
      <w:pPr>
        <w:pStyle w:val="BodyText"/>
      </w:pPr>
    </w:p>
    <w:p w14:paraId="3340C084" w14:textId="268C6796" w:rsidR="005B7F41" w:rsidRDefault="005B7F41" w:rsidP="00864E82">
      <w:pPr>
        <w:pStyle w:val="Heading1"/>
      </w:pPr>
      <w:bookmarkStart w:id="229" w:name="_Toc5180923"/>
      <w:r>
        <w:t>Transformation</w:t>
      </w:r>
      <w:bookmarkEnd w:id="229"/>
    </w:p>
    <w:p w14:paraId="4B17987F" w14:textId="63422211" w:rsidR="0058786E" w:rsidRDefault="0058786E" w:rsidP="00517654">
      <w:pPr>
        <w:pStyle w:val="BodyText"/>
      </w:pPr>
    </w:p>
    <w:p w14:paraId="7B21CF86" w14:textId="17BC965B" w:rsidR="0058786E" w:rsidRPr="00864E82" w:rsidRDefault="00864E82" w:rsidP="00517654">
      <w:pPr>
        <w:pStyle w:val="BodyText"/>
        <w:rPr>
          <w:b/>
        </w:rPr>
      </w:pPr>
      <w:r w:rsidRPr="00864E82">
        <w:rPr>
          <w:b/>
          <w:highlight w:val="green"/>
        </w:rPr>
        <w:t>PLACEHOLDER</w:t>
      </w:r>
    </w:p>
    <w:p w14:paraId="7002E374" w14:textId="39DCD586" w:rsidR="0058786E" w:rsidRDefault="0058786E" w:rsidP="00517654">
      <w:pPr>
        <w:pStyle w:val="BodyText"/>
      </w:pPr>
    </w:p>
    <w:p w14:paraId="67F83D3C" w14:textId="3952128B" w:rsidR="0058786E" w:rsidRDefault="0058786E" w:rsidP="00517654">
      <w:pPr>
        <w:pStyle w:val="BodyText"/>
      </w:pPr>
    </w:p>
    <w:p w14:paraId="3B8AB5B8" w14:textId="77777777" w:rsidR="0058786E" w:rsidRDefault="0058786E" w:rsidP="0058786E">
      <w:pPr>
        <w:pStyle w:val="BodyText"/>
      </w:pPr>
    </w:p>
    <w:p w14:paraId="5DE144C8" w14:textId="2618A405" w:rsidR="0058786E" w:rsidRDefault="0058786E" w:rsidP="0058786E">
      <w:pPr>
        <w:pStyle w:val="BodyText"/>
      </w:pPr>
    </w:p>
    <w:p w14:paraId="1784843B" w14:textId="77777777" w:rsidR="006C4404" w:rsidRDefault="006C4404" w:rsidP="006C4404">
      <w:pPr>
        <w:pStyle w:val="Heading1"/>
      </w:pPr>
      <w:bookmarkStart w:id="230" w:name="_Toc1824835"/>
      <w:bookmarkStart w:id="231" w:name="_Toc5180924"/>
      <w:r>
        <w:t>Differences between ANF and</w:t>
      </w:r>
      <w:r>
        <w:rPr>
          <w:spacing w:val="15"/>
        </w:rPr>
        <w:t xml:space="preserve"> </w:t>
      </w:r>
      <w:r>
        <w:t>CIF</w:t>
      </w:r>
      <w:bookmarkEnd w:id="230"/>
      <w:bookmarkEnd w:id="231"/>
    </w:p>
    <w:p w14:paraId="51D17E29" w14:textId="77777777" w:rsidR="006C4404" w:rsidRDefault="006C4404" w:rsidP="006C4404">
      <w:pPr>
        <w:pStyle w:val="BodyText"/>
        <w:spacing w:before="204" w:line="249" w:lineRule="auto"/>
        <w:ind w:left="1060" w:right="118"/>
        <w:jc w:val="both"/>
      </w:pPr>
      <w:r>
        <w:t>There</w:t>
      </w:r>
      <w:r>
        <w:rPr>
          <w:spacing w:val="-7"/>
        </w:rPr>
        <w:t xml:space="preserve"> </w:t>
      </w:r>
      <w:r>
        <w:t>are</w:t>
      </w:r>
      <w:r>
        <w:rPr>
          <w:spacing w:val="-7"/>
        </w:rPr>
        <w:t xml:space="preserve"> </w:t>
      </w:r>
      <w:r>
        <w:t>two</w:t>
      </w:r>
      <w:r>
        <w:rPr>
          <w:spacing w:val="-7"/>
        </w:rPr>
        <w:t xml:space="preserve"> </w:t>
      </w:r>
      <w:r>
        <w:t>fundamental</w:t>
      </w:r>
      <w:r>
        <w:rPr>
          <w:spacing w:val="-7"/>
        </w:rPr>
        <w:t xml:space="preserve"> </w:t>
      </w:r>
      <w:r>
        <w:t>differences</w:t>
      </w:r>
      <w:r>
        <w:rPr>
          <w:spacing w:val="-7"/>
        </w:rPr>
        <w:t xml:space="preserve"> </w:t>
      </w:r>
      <w:r>
        <w:t>between</w:t>
      </w:r>
      <w:r>
        <w:rPr>
          <w:spacing w:val="-7"/>
        </w:rPr>
        <w:t xml:space="preserve"> </w:t>
      </w:r>
      <w:r>
        <w:t>the</w:t>
      </w:r>
      <w:r>
        <w:rPr>
          <w:spacing w:val="-7"/>
        </w:rPr>
        <w:t xml:space="preserve"> </w:t>
      </w:r>
      <w:r>
        <w:t>ANF</w:t>
      </w:r>
      <w:r>
        <w:rPr>
          <w:spacing w:val="-7"/>
        </w:rPr>
        <w:t xml:space="preserve"> </w:t>
      </w:r>
      <w:r>
        <w:t>and</w:t>
      </w:r>
      <w:r>
        <w:rPr>
          <w:spacing w:val="-6"/>
        </w:rPr>
        <w:t xml:space="preserve"> </w:t>
      </w:r>
      <w:r>
        <w:t>CIF</w:t>
      </w:r>
      <w:r>
        <w:rPr>
          <w:spacing w:val="-7"/>
        </w:rPr>
        <w:t xml:space="preserve"> </w:t>
      </w:r>
      <w:r>
        <w:t>approach.</w:t>
      </w:r>
      <w:r>
        <w:rPr>
          <w:spacing w:val="-7"/>
        </w:rPr>
        <w:t xml:space="preserve"> </w:t>
      </w:r>
      <w:r>
        <w:t>The</w:t>
      </w:r>
      <w:r>
        <w:rPr>
          <w:spacing w:val="-7"/>
        </w:rPr>
        <w:t xml:space="preserve"> </w:t>
      </w:r>
      <w:r>
        <w:t>first</w:t>
      </w:r>
      <w:r>
        <w:rPr>
          <w:spacing w:val="-7"/>
        </w:rPr>
        <w:t xml:space="preserve"> </w:t>
      </w:r>
      <w:r>
        <w:t>is</w:t>
      </w:r>
      <w:r>
        <w:rPr>
          <w:spacing w:val="-7"/>
        </w:rPr>
        <w:t xml:space="preserve"> </w:t>
      </w:r>
      <w:r>
        <w:t>the</w:t>
      </w:r>
      <w:r>
        <w:rPr>
          <w:spacing w:val="-7"/>
        </w:rPr>
        <w:t xml:space="preserve"> </w:t>
      </w:r>
      <w:r>
        <w:t>representation of topic, and the second is the representation of results.</w:t>
      </w:r>
    </w:p>
    <w:p w14:paraId="6CE1C39B" w14:textId="77777777" w:rsidR="006C4404" w:rsidRDefault="006C4404" w:rsidP="006C4404">
      <w:pPr>
        <w:pStyle w:val="ListParagraph"/>
        <w:numPr>
          <w:ilvl w:val="0"/>
          <w:numId w:val="2"/>
        </w:numPr>
        <w:tabs>
          <w:tab w:val="left" w:pos="1300"/>
        </w:tabs>
        <w:spacing w:before="169"/>
        <w:rPr>
          <w:sz w:val="20"/>
        </w:rPr>
      </w:pPr>
      <w:r>
        <w:rPr>
          <w:sz w:val="20"/>
        </w:rPr>
        <w:t>The representation of topic.</w:t>
      </w:r>
    </w:p>
    <w:p w14:paraId="2C1A13E9" w14:textId="77777777" w:rsidR="006C4404" w:rsidRDefault="006C4404" w:rsidP="006C4404">
      <w:pPr>
        <w:pStyle w:val="ListParagraph"/>
        <w:numPr>
          <w:ilvl w:val="0"/>
          <w:numId w:val="2"/>
        </w:numPr>
        <w:tabs>
          <w:tab w:val="left" w:pos="1300"/>
        </w:tabs>
        <w:spacing w:before="10"/>
        <w:rPr>
          <w:sz w:val="20"/>
        </w:rPr>
      </w:pPr>
      <w:r>
        <w:rPr>
          <w:sz w:val="20"/>
        </w:rPr>
        <w:t>The representation of results.</w:t>
      </w:r>
    </w:p>
    <w:p w14:paraId="7F7A9C32" w14:textId="77777777" w:rsidR="006C4404" w:rsidRPr="008114D0" w:rsidRDefault="006C4404" w:rsidP="006C4404">
      <w:pPr>
        <w:tabs>
          <w:tab w:val="left" w:pos="1300"/>
        </w:tabs>
        <w:spacing w:before="10"/>
        <w:ind w:left="1060"/>
        <w:rPr>
          <w:sz w:val="20"/>
        </w:rPr>
      </w:pPr>
    </w:p>
    <w:p w14:paraId="1DC7201B" w14:textId="77777777" w:rsidR="006C4404" w:rsidRDefault="006C4404" w:rsidP="006C4404">
      <w:pPr>
        <w:pStyle w:val="Heading2"/>
      </w:pPr>
      <w:bookmarkStart w:id="232" w:name="5.1._The_Representation_of_Topic"/>
      <w:bookmarkStart w:id="233" w:name="_Toc1824836"/>
      <w:bookmarkStart w:id="234" w:name="_Toc5180925"/>
      <w:bookmarkEnd w:id="232"/>
      <w:r>
        <w:t>The Representation of</w:t>
      </w:r>
      <w:r>
        <w:rPr>
          <w:spacing w:val="7"/>
        </w:rPr>
        <w:t xml:space="preserve"> </w:t>
      </w:r>
      <w:r>
        <w:t>Topic</w:t>
      </w:r>
      <w:bookmarkEnd w:id="233"/>
      <w:bookmarkEnd w:id="234"/>
    </w:p>
    <w:p w14:paraId="7B275BAF" w14:textId="77777777" w:rsidR="006C4404" w:rsidRDefault="006C4404" w:rsidP="006C4404">
      <w:pPr>
        <w:pStyle w:val="BodyText"/>
        <w:spacing w:before="194" w:line="249" w:lineRule="auto"/>
        <w:ind w:left="1060" w:right="119"/>
        <w:jc w:val="both"/>
      </w:pPr>
      <w:r>
        <w:t>In the ANF model, the topic is represented by a single field containing a simple to complex expression using codeable concepts, whereas in the CIF model, all the pieces of information that make up the topic are broken</w:t>
      </w:r>
      <w:r>
        <w:rPr>
          <w:spacing w:val="-18"/>
        </w:rPr>
        <w:t xml:space="preserve"> </w:t>
      </w:r>
      <w:r>
        <w:t>out and structured as needed into multiple properties with property names and appropriate datatypes.</w:t>
      </w:r>
    </w:p>
    <w:p w14:paraId="2FF54B66" w14:textId="77777777" w:rsidR="006C4404" w:rsidRDefault="006C4404" w:rsidP="006C4404">
      <w:pPr>
        <w:pStyle w:val="BodyText"/>
        <w:spacing w:before="5"/>
        <w:rPr>
          <w:sz w:val="17"/>
        </w:rPr>
      </w:pPr>
    </w:p>
    <w:p w14:paraId="705A6796" w14:textId="77777777" w:rsidR="006C4404" w:rsidRDefault="006C4404" w:rsidP="006C4404">
      <w:pPr>
        <w:pStyle w:val="BodyText"/>
        <w:spacing w:before="5"/>
        <w:rPr>
          <w:b/>
          <w:sz w:val="11"/>
        </w:rPr>
      </w:pPr>
      <w:r>
        <w:rPr>
          <w:noProof/>
        </w:rPr>
        <w:drawing>
          <wp:anchor distT="0" distB="0" distL="0" distR="0" simplePos="0" relativeHeight="251684864" behindDoc="0" locked="0" layoutInCell="1" allowOverlap="1" wp14:anchorId="5EBF2056" wp14:editId="65485E0E">
            <wp:simplePos x="0" y="0"/>
            <wp:positionH relativeFrom="page">
              <wp:posOffset>2590800</wp:posOffset>
            </wp:positionH>
            <wp:positionV relativeFrom="paragraph">
              <wp:posOffset>108448</wp:posOffset>
            </wp:positionV>
            <wp:extent cx="3188970" cy="213483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3188970" cy="2134838"/>
                    </a:xfrm>
                    <a:prstGeom prst="rect">
                      <a:avLst/>
                    </a:prstGeom>
                  </pic:spPr>
                </pic:pic>
              </a:graphicData>
            </a:graphic>
          </wp:anchor>
        </w:drawing>
      </w:r>
    </w:p>
    <w:p w14:paraId="5744D609" w14:textId="77777777" w:rsidR="006C4404" w:rsidRDefault="006C4404" w:rsidP="006C4404">
      <w:pPr>
        <w:pStyle w:val="Caption"/>
        <w:jc w:val="center"/>
      </w:pPr>
      <w:bookmarkStart w:id="235" w:name="_Toc5178977"/>
      <w:r>
        <w:t xml:space="preserve">Figure </w:t>
      </w:r>
      <w:fldSimple w:instr=" SEQ Figure \* ARABIC ">
        <w:r>
          <w:rPr>
            <w:noProof/>
          </w:rPr>
          <w:t>13</w:t>
        </w:r>
      </w:fldSimple>
      <w:r>
        <w:t>: Topic Comparison for a C</w:t>
      </w:r>
      <w:r w:rsidRPr="006B37B1">
        <w:t xml:space="preserve">omplex </w:t>
      </w:r>
      <w:r>
        <w:t>T</w:t>
      </w:r>
      <w:r w:rsidRPr="006B37B1">
        <w:t>opic</w:t>
      </w:r>
      <w:bookmarkEnd w:id="235"/>
    </w:p>
    <w:p w14:paraId="06D3EA85" w14:textId="77777777" w:rsidR="006C4404" w:rsidRDefault="006C4404" w:rsidP="006C4404">
      <w:pPr>
        <w:pStyle w:val="BodyText"/>
        <w:spacing w:before="204" w:line="249" w:lineRule="auto"/>
        <w:ind w:left="1060" w:right="118"/>
        <w:jc w:val="both"/>
      </w:pPr>
    </w:p>
    <w:p w14:paraId="0AD89C3A" w14:textId="77777777" w:rsidR="006C4404" w:rsidRDefault="006C4404" w:rsidP="006C4404">
      <w:pPr>
        <w:pStyle w:val="BodyText"/>
        <w:spacing w:before="204" w:line="249" w:lineRule="auto"/>
        <w:ind w:left="1060" w:right="118"/>
        <w:jc w:val="both"/>
      </w:pPr>
    </w:p>
    <w:p w14:paraId="32EE217B" w14:textId="77777777" w:rsidR="006C4404" w:rsidRDefault="006C4404" w:rsidP="006C4404">
      <w:pPr>
        <w:pStyle w:val="BodyText"/>
        <w:spacing w:before="204" w:line="249" w:lineRule="auto"/>
        <w:ind w:left="1060" w:right="118"/>
        <w:jc w:val="both"/>
      </w:pPr>
      <w:r>
        <w:lastRenderedPageBreak/>
        <w:t>One implication of this is that the ANF is using two formalisms to represent the detailed clinical model. First it uses the formalism that represents the ANF reference model and constraints such as HL7's StructureDefinition syntax or OpenEHR's BMM/ADL syntax. Second, it uses SNOMED's syntax for post-co- ordinated</w:t>
      </w:r>
      <w:r>
        <w:rPr>
          <w:spacing w:val="-8"/>
        </w:rPr>
        <w:t xml:space="preserve"> </w:t>
      </w:r>
      <w:r>
        <w:t>SNOMED</w:t>
      </w:r>
      <w:r>
        <w:rPr>
          <w:spacing w:val="-8"/>
        </w:rPr>
        <w:t xml:space="preserve"> </w:t>
      </w:r>
      <w:r>
        <w:t>expressions.</w:t>
      </w:r>
      <w:r>
        <w:rPr>
          <w:spacing w:val="-8"/>
        </w:rPr>
        <w:t xml:space="preserve"> </w:t>
      </w:r>
      <w:r>
        <w:t>Tools</w:t>
      </w:r>
      <w:r>
        <w:rPr>
          <w:spacing w:val="-8"/>
        </w:rPr>
        <w:t xml:space="preserve"> </w:t>
      </w:r>
      <w:r>
        <w:t>for</w:t>
      </w:r>
      <w:r>
        <w:rPr>
          <w:spacing w:val="-8"/>
        </w:rPr>
        <w:t xml:space="preserve"> </w:t>
      </w:r>
      <w:r>
        <w:t>authoring</w:t>
      </w:r>
      <w:r>
        <w:rPr>
          <w:spacing w:val="-8"/>
        </w:rPr>
        <w:t xml:space="preserve"> </w:t>
      </w:r>
      <w:r>
        <w:t>and</w:t>
      </w:r>
      <w:r>
        <w:rPr>
          <w:spacing w:val="-8"/>
        </w:rPr>
        <w:t xml:space="preserve"> </w:t>
      </w:r>
      <w:r>
        <w:t>analysis</w:t>
      </w:r>
      <w:r>
        <w:rPr>
          <w:spacing w:val="-7"/>
        </w:rPr>
        <w:t xml:space="preserve"> </w:t>
      </w:r>
      <w:r>
        <w:t>would</w:t>
      </w:r>
      <w:r>
        <w:rPr>
          <w:spacing w:val="-8"/>
        </w:rPr>
        <w:t xml:space="preserve"> </w:t>
      </w:r>
      <w:r>
        <w:t>be</w:t>
      </w:r>
      <w:r>
        <w:rPr>
          <w:spacing w:val="-8"/>
        </w:rPr>
        <w:t xml:space="preserve"> </w:t>
      </w:r>
      <w:r>
        <w:t>required</w:t>
      </w:r>
      <w:r>
        <w:rPr>
          <w:spacing w:val="-8"/>
        </w:rPr>
        <w:t xml:space="preserve"> </w:t>
      </w:r>
      <w:r>
        <w:t>to</w:t>
      </w:r>
      <w:r>
        <w:rPr>
          <w:spacing w:val="-8"/>
        </w:rPr>
        <w:t xml:space="preserve"> </w:t>
      </w:r>
      <w:r>
        <w:t>parse</w:t>
      </w:r>
      <w:r>
        <w:rPr>
          <w:spacing w:val="-8"/>
        </w:rPr>
        <w:t xml:space="preserve"> </w:t>
      </w:r>
      <w:r>
        <w:t>and</w:t>
      </w:r>
      <w:r>
        <w:rPr>
          <w:spacing w:val="-8"/>
        </w:rPr>
        <w:t xml:space="preserve"> </w:t>
      </w:r>
      <w:r>
        <w:t>process both syntaxes.</w:t>
      </w:r>
    </w:p>
    <w:p w14:paraId="74873F4D" w14:textId="77777777" w:rsidR="006C4404" w:rsidRDefault="006C4404" w:rsidP="006C4404">
      <w:pPr>
        <w:pStyle w:val="BodyText"/>
        <w:spacing w:before="171" w:line="249" w:lineRule="auto"/>
        <w:ind w:left="1060" w:right="118"/>
        <w:jc w:val="both"/>
      </w:pPr>
      <w:r>
        <w:t>The CIF model, on the other hand, would be fully represented using the formalism that represents the CIF reference model and constraints such as HL7's StructureDefinition syntax or OpenEHR's BMM/ADL syntax.</w:t>
      </w:r>
    </w:p>
    <w:p w14:paraId="03946217" w14:textId="77777777" w:rsidR="006C4404" w:rsidRDefault="006C4404" w:rsidP="006C4404">
      <w:pPr>
        <w:pStyle w:val="BodyText"/>
        <w:spacing w:before="171" w:line="249" w:lineRule="auto"/>
        <w:ind w:left="1060" w:right="118"/>
        <w:jc w:val="both"/>
      </w:pPr>
    </w:p>
    <w:p w14:paraId="6E83BC3B" w14:textId="77777777" w:rsidR="006C4404" w:rsidRDefault="006C4404" w:rsidP="006C4404">
      <w:pPr>
        <w:pStyle w:val="Heading2"/>
      </w:pPr>
      <w:bookmarkStart w:id="236" w:name="5.2._The_Representation_of_Results"/>
      <w:bookmarkStart w:id="237" w:name="_Toc1824837"/>
      <w:bookmarkStart w:id="238" w:name="_Toc5180926"/>
      <w:bookmarkEnd w:id="236"/>
      <w:r>
        <w:t>The Representation of</w:t>
      </w:r>
      <w:r>
        <w:rPr>
          <w:spacing w:val="8"/>
        </w:rPr>
        <w:t xml:space="preserve"> </w:t>
      </w:r>
      <w:r>
        <w:t>Results</w:t>
      </w:r>
      <w:bookmarkEnd w:id="237"/>
      <w:bookmarkEnd w:id="238"/>
    </w:p>
    <w:p w14:paraId="4ED92642" w14:textId="77777777" w:rsidR="006C4404" w:rsidRDefault="006C4404" w:rsidP="006C4404">
      <w:pPr>
        <w:pStyle w:val="BodyText"/>
        <w:spacing w:before="195" w:line="249" w:lineRule="auto"/>
        <w:ind w:left="1060" w:right="118"/>
        <w:jc w:val="both"/>
      </w:pPr>
      <w:r>
        <w:t>In</w:t>
      </w:r>
      <w:r>
        <w:rPr>
          <w:spacing w:val="-3"/>
        </w:rPr>
        <w:t xml:space="preserve"> </w:t>
      </w:r>
      <w:r>
        <w:t>the</w:t>
      </w:r>
      <w:r>
        <w:rPr>
          <w:spacing w:val="-3"/>
        </w:rPr>
        <w:t xml:space="preserve"> </w:t>
      </w:r>
      <w:r>
        <w:t>CIMI</w:t>
      </w:r>
      <w:r>
        <w:rPr>
          <w:spacing w:val="-3"/>
        </w:rPr>
        <w:t xml:space="preserve"> </w:t>
      </w:r>
      <w:r>
        <w:t>CIF</w:t>
      </w:r>
      <w:r>
        <w:rPr>
          <w:spacing w:val="-3"/>
        </w:rPr>
        <w:t xml:space="preserve"> </w:t>
      </w:r>
      <w:r>
        <w:t>model,</w:t>
      </w:r>
      <w:r>
        <w:rPr>
          <w:spacing w:val="-3"/>
        </w:rPr>
        <w:t xml:space="preserve"> </w:t>
      </w:r>
      <w:r>
        <w:t>EvaluationResult</w:t>
      </w:r>
      <w:r>
        <w:rPr>
          <w:spacing w:val="-3"/>
        </w:rPr>
        <w:t xml:space="preserve"> </w:t>
      </w:r>
      <w:r>
        <w:t>and</w:t>
      </w:r>
      <w:r>
        <w:rPr>
          <w:spacing w:val="-3"/>
        </w:rPr>
        <w:t xml:space="preserve"> </w:t>
      </w:r>
      <w:r>
        <w:t>Assertion</w:t>
      </w:r>
      <w:r>
        <w:rPr>
          <w:spacing w:val="-3"/>
        </w:rPr>
        <w:t xml:space="preserve"> </w:t>
      </w:r>
      <w:r>
        <w:t>models</w:t>
      </w:r>
      <w:r>
        <w:rPr>
          <w:spacing w:val="-3"/>
        </w:rPr>
        <w:t xml:space="preserve"> </w:t>
      </w:r>
      <w:r>
        <w:t>are</w:t>
      </w:r>
      <w:r>
        <w:rPr>
          <w:spacing w:val="-3"/>
        </w:rPr>
        <w:t xml:space="preserve"> </w:t>
      </w:r>
      <w:r>
        <w:t>used</w:t>
      </w:r>
      <w:r>
        <w:rPr>
          <w:spacing w:val="-3"/>
        </w:rPr>
        <w:t xml:space="preserve"> </w:t>
      </w:r>
      <w:r>
        <w:t>to</w:t>
      </w:r>
      <w:r>
        <w:rPr>
          <w:spacing w:val="-3"/>
        </w:rPr>
        <w:t xml:space="preserve"> </w:t>
      </w:r>
      <w:r>
        <w:t>represent</w:t>
      </w:r>
      <w:r>
        <w:rPr>
          <w:spacing w:val="-3"/>
        </w:rPr>
        <w:t xml:space="preserve"> </w:t>
      </w:r>
      <w:r>
        <w:t>results.</w:t>
      </w:r>
      <w:r>
        <w:rPr>
          <w:spacing w:val="-3"/>
        </w:rPr>
        <w:t xml:space="preserve"> </w:t>
      </w:r>
      <w:r>
        <w:t>Evaluation- Result has a topic representing what is being observed, and a result represented by a choice of</w:t>
      </w:r>
      <w:r>
        <w:rPr>
          <w:spacing w:val="17"/>
        </w:rPr>
        <w:t xml:space="preserve"> </w:t>
      </w:r>
      <w:r>
        <w:t>datatypes.An Assertion on the other hand, has simply a topic with a value of 'assertion', and a result stated what is being asserted.</w:t>
      </w:r>
    </w:p>
    <w:p w14:paraId="7B9D9182" w14:textId="77777777" w:rsidR="006C4404" w:rsidRDefault="006C4404" w:rsidP="006C4404">
      <w:pPr>
        <w:pStyle w:val="BodyText"/>
        <w:spacing w:before="9"/>
        <w:rPr>
          <w:sz w:val="19"/>
        </w:rPr>
      </w:pPr>
    </w:p>
    <w:p w14:paraId="66E418C4" w14:textId="77777777" w:rsidR="006C4404" w:rsidRDefault="006C4404" w:rsidP="006C4404">
      <w:pPr>
        <w:pStyle w:val="BodyText"/>
        <w:spacing w:line="249" w:lineRule="auto"/>
        <w:ind w:left="1060" w:right="114"/>
      </w:pPr>
      <w:r>
        <w:t>In</w:t>
      </w:r>
      <w:r>
        <w:rPr>
          <w:spacing w:val="-7"/>
        </w:rPr>
        <w:t xml:space="preserve"> </w:t>
      </w:r>
      <w:r>
        <w:t>the</w:t>
      </w:r>
      <w:r>
        <w:rPr>
          <w:spacing w:val="-7"/>
        </w:rPr>
        <w:t xml:space="preserve"> </w:t>
      </w:r>
      <w:r>
        <w:t>ANF</w:t>
      </w:r>
      <w:r>
        <w:rPr>
          <w:spacing w:val="-7"/>
        </w:rPr>
        <w:t xml:space="preserve"> </w:t>
      </w:r>
      <w:r>
        <w:t>model,</w:t>
      </w:r>
      <w:r>
        <w:rPr>
          <w:spacing w:val="-7"/>
        </w:rPr>
        <w:t xml:space="preserve"> </w:t>
      </w:r>
      <w:r>
        <w:t>the</w:t>
      </w:r>
      <w:r>
        <w:rPr>
          <w:spacing w:val="-7"/>
        </w:rPr>
        <w:t xml:space="preserve"> </w:t>
      </w:r>
      <w:r>
        <w:t>topic</w:t>
      </w:r>
      <w:r>
        <w:rPr>
          <w:spacing w:val="-7"/>
        </w:rPr>
        <w:t xml:space="preserve"> </w:t>
      </w:r>
      <w:r>
        <w:t>represents</w:t>
      </w:r>
      <w:r>
        <w:rPr>
          <w:spacing w:val="-7"/>
        </w:rPr>
        <w:t xml:space="preserve"> </w:t>
      </w:r>
      <w:r>
        <w:t>what</w:t>
      </w:r>
      <w:r>
        <w:rPr>
          <w:spacing w:val="-7"/>
        </w:rPr>
        <w:t xml:space="preserve"> </w:t>
      </w:r>
      <w:r>
        <w:t>is</w:t>
      </w:r>
      <w:r>
        <w:rPr>
          <w:spacing w:val="-7"/>
        </w:rPr>
        <w:t xml:space="preserve"> </w:t>
      </w:r>
      <w:r>
        <w:t>being</w:t>
      </w:r>
      <w:r>
        <w:rPr>
          <w:spacing w:val="-7"/>
        </w:rPr>
        <w:t xml:space="preserve"> </w:t>
      </w:r>
      <w:r>
        <w:t>observed</w:t>
      </w:r>
      <w:r>
        <w:rPr>
          <w:spacing w:val="-7"/>
        </w:rPr>
        <w:t xml:space="preserve"> </w:t>
      </w:r>
      <w:r>
        <w:t>and</w:t>
      </w:r>
      <w:r>
        <w:rPr>
          <w:spacing w:val="-7"/>
        </w:rPr>
        <w:t xml:space="preserve"> </w:t>
      </w:r>
      <w:r>
        <w:t>the</w:t>
      </w:r>
      <w:r>
        <w:rPr>
          <w:spacing w:val="-7"/>
        </w:rPr>
        <w:t xml:space="preserve"> </w:t>
      </w:r>
      <w:r>
        <w:t>result</w:t>
      </w:r>
      <w:r>
        <w:rPr>
          <w:spacing w:val="-7"/>
        </w:rPr>
        <w:t xml:space="preserve"> </w:t>
      </w:r>
      <w:r>
        <w:t>may</w:t>
      </w:r>
      <w:r>
        <w:rPr>
          <w:spacing w:val="-7"/>
        </w:rPr>
        <w:t xml:space="preserve"> </w:t>
      </w:r>
      <w:r>
        <w:t>only</w:t>
      </w:r>
      <w:r>
        <w:rPr>
          <w:spacing w:val="-7"/>
        </w:rPr>
        <w:t xml:space="preserve"> </w:t>
      </w:r>
      <w:r>
        <w:t>be</w:t>
      </w:r>
      <w:r>
        <w:rPr>
          <w:spacing w:val="-7"/>
        </w:rPr>
        <w:t xml:space="preserve"> </w:t>
      </w:r>
      <w:r>
        <w:t>a</w:t>
      </w:r>
      <w:r>
        <w:rPr>
          <w:spacing w:val="-7"/>
        </w:rPr>
        <w:t xml:space="preserve"> </w:t>
      </w:r>
      <w:r>
        <w:t>range</w:t>
      </w:r>
      <w:r>
        <w:rPr>
          <w:spacing w:val="-7"/>
        </w:rPr>
        <w:t xml:space="preserve"> </w:t>
      </w:r>
      <w:r>
        <w:t>of</w:t>
      </w:r>
      <w:r>
        <w:rPr>
          <w:spacing w:val="-7"/>
        </w:rPr>
        <w:t xml:space="preserve"> </w:t>
      </w:r>
      <w:r>
        <w:t>either a count or quantity. No coded results are allowed.</w:t>
      </w:r>
    </w:p>
    <w:p w14:paraId="579710D0" w14:textId="77777777" w:rsidR="006C4404" w:rsidRDefault="006C4404" w:rsidP="006C4404">
      <w:pPr>
        <w:pStyle w:val="BodyText"/>
        <w:spacing w:before="9"/>
        <w:rPr>
          <w:sz w:val="19"/>
        </w:rPr>
      </w:pPr>
    </w:p>
    <w:p w14:paraId="596CCDD5" w14:textId="77777777" w:rsidR="006C4404" w:rsidRDefault="006C4404" w:rsidP="006C4404">
      <w:pPr>
        <w:pStyle w:val="BodyText"/>
        <w:spacing w:line="249" w:lineRule="auto"/>
        <w:ind w:left="1060" w:right="118"/>
        <w:jc w:val="both"/>
      </w:pPr>
      <w:r>
        <w:t xml:space="preserve">In the CIF model, when creating a model with a numeric result, the choice is quite clear, and the </w:t>
      </w:r>
      <w:r>
        <w:rPr>
          <w:spacing w:val="-3"/>
        </w:rPr>
        <w:t xml:space="preserve">choice </w:t>
      </w:r>
      <w:r>
        <w:t xml:space="preserve">will be an EvaluationResult, such as a topic of 'SerumSodium' and result with a numeric quantity. In </w:t>
      </w:r>
      <w:r>
        <w:rPr>
          <w:spacing w:val="-5"/>
        </w:rPr>
        <w:t xml:space="preserve">this </w:t>
      </w:r>
      <w:r>
        <w:t>case, the CIF and ANF model are very aligned, except for the fact that the ANF model will use a range of that quantity.</w:t>
      </w:r>
    </w:p>
    <w:p w14:paraId="3E214F27" w14:textId="77777777" w:rsidR="006C4404" w:rsidRDefault="006C4404" w:rsidP="006C4404">
      <w:pPr>
        <w:pStyle w:val="BodyText"/>
        <w:spacing w:before="10"/>
        <w:rPr>
          <w:sz w:val="19"/>
        </w:rPr>
      </w:pPr>
    </w:p>
    <w:p w14:paraId="1EE65ECA" w14:textId="77777777" w:rsidR="006C4404" w:rsidRDefault="006C4404" w:rsidP="006C4404">
      <w:pPr>
        <w:pStyle w:val="BodyText"/>
        <w:spacing w:line="249" w:lineRule="auto"/>
        <w:ind w:left="1060" w:right="118"/>
        <w:jc w:val="both"/>
      </w:pPr>
      <w:r>
        <w:t xml:space="preserve">But when a CIF model has a potential coded result, the choice between EvaluationResult and Assertion becomes muddied. For example, a model for Breath Sound could be an EvaluationResult with a topic </w:t>
      </w:r>
      <w:r>
        <w:rPr>
          <w:spacing w:val="-7"/>
        </w:rPr>
        <w:t xml:space="preserve">of </w:t>
      </w:r>
      <w:r>
        <w:t xml:space="preserve">'breath sound' and a coded result with the following valueset. Thus, any of the breath sounds within </w:t>
      </w:r>
      <w:r>
        <w:rPr>
          <w:spacing w:val="-5"/>
        </w:rPr>
        <w:t xml:space="preserve">the </w:t>
      </w:r>
      <w:r>
        <w:t>valueset</w:t>
      </w:r>
      <w:r>
        <w:rPr>
          <w:spacing w:val="-10"/>
        </w:rPr>
        <w:t xml:space="preserve"> </w:t>
      </w:r>
      <w:r>
        <w:t>can</w:t>
      </w:r>
      <w:r>
        <w:rPr>
          <w:spacing w:val="-10"/>
        </w:rPr>
        <w:t xml:space="preserve"> </w:t>
      </w:r>
      <w:r>
        <w:t>act</w:t>
      </w:r>
      <w:r>
        <w:rPr>
          <w:spacing w:val="-10"/>
        </w:rPr>
        <w:t xml:space="preserve"> </w:t>
      </w:r>
      <w:r>
        <w:t>as</w:t>
      </w:r>
      <w:r>
        <w:rPr>
          <w:spacing w:val="-10"/>
        </w:rPr>
        <w:t xml:space="preserve"> </w:t>
      </w:r>
      <w:r>
        <w:t>a</w:t>
      </w:r>
      <w:r>
        <w:rPr>
          <w:spacing w:val="-10"/>
        </w:rPr>
        <w:t xml:space="preserve"> </w:t>
      </w:r>
      <w:r>
        <w:t>result</w:t>
      </w:r>
      <w:r>
        <w:rPr>
          <w:spacing w:val="-10"/>
        </w:rPr>
        <w:t xml:space="preserve"> </w:t>
      </w:r>
      <w:r>
        <w:t>for</w:t>
      </w:r>
      <w:r>
        <w:rPr>
          <w:spacing w:val="-10"/>
        </w:rPr>
        <w:t xml:space="preserve"> </w:t>
      </w:r>
      <w:r>
        <w:t>this</w:t>
      </w:r>
      <w:r>
        <w:rPr>
          <w:spacing w:val="-10"/>
        </w:rPr>
        <w:t xml:space="preserve"> </w:t>
      </w:r>
      <w:r>
        <w:t>model.</w:t>
      </w:r>
      <w:r>
        <w:rPr>
          <w:spacing w:val="-10"/>
        </w:rPr>
        <w:t xml:space="preserve"> </w:t>
      </w:r>
      <w:r>
        <w:t>The</w:t>
      </w:r>
      <w:r>
        <w:rPr>
          <w:spacing w:val="-10"/>
        </w:rPr>
        <w:t xml:space="preserve"> </w:t>
      </w:r>
      <w:r>
        <w:t>other</w:t>
      </w:r>
      <w:r>
        <w:rPr>
          <w:spacing w:val="-10"/>
        </w:rPr>
        <w:t xml:space="preserve"> </w:t>
      </w:r>
      <w:r>
        <w:t>option,</w:t>
      </w:r>
      <w:r>
        <w:rPr>
          <w:spacing w:val="-10"/>
        </w:rPr>
        <w:t xml:space="preserve"> </w:t>
      </w:r>
      <w:r>
        <w:t>is</w:t>
      </w:r>
      <w:r>
        <w:rPr>
          <w:spacing w:val="-10"/>
        </w:rPr>
        <w:t xml:space="preserve"> </w:t>
      </w:r>
      <w:r>
        <w:t>that</w:t>
      </w:r>
      <w:r>
        <w:rPr>
          <w:spacing w:val="-10"/>
        </w:rPr>
        <w:t xml:space="preserve"> </w:t>
      </w:r>
      <w:r>
        <w:t>each</w:t>
      </w:r>
      <w:r>
        <w:rPr>
          <w:spacing w:val="-10"/>
        </w:rPr>
        <w:t xml:space="preserve"> </w:t>
      </w:r>
      <w:r>
        <w:t>of</w:t>
      </w:r>
      <w:r>
        <w:rPr>
          <w:spacing w:val="-10"/>
        </w:rPr>
        <w:t xml:space="preserve"> </w:t>
      </w:r>
      <w:r>
        <w:t>the</w:t>
      </w:r>
      <w:r>
        <w:rPr>
          <w:spacing w:val="-10"/>
        </w:rPr>
        <w:t xml:space="preserve"> </w:t>
      </w:r>
      <w:r>
        <w:t>breath</w:t>
      </w:r>
      <w:r>
        <w:rPr>
          <w:spacing w:val="-10"/>
        </w:rPr>
        <w:t xml:space="preserve"> </w:t>
      </w:r>
      <w:r>
        <w:t>sounds</w:t>
      </w:r>
      <w:r>
        <w:rPr>
          <w:spacing w:val="-10"/>
        </w:rPr>
        <w:t xml:space="preserve"> </w:t>
      </w:r>
      <w:r>
        <w:t>in</w:t>
      </w:r>
      <w:r>
        <w:rPr>
          <w:spacing w:val="-10"/>
        </w:rPr>
        <w:t xml:space="preserve"> </w:t>
      </w:r>
      <w:r>
        <w:t>the</w:t>
      </w:r>
      <w:r>
        <w:rPr>
          <w:spacing w:val="-10"/>
        </w:rPr>
        <w:t xml:space="preserve"> </w:t>
      </w:r>
      <w:r>
        <w:t>valueset is</w:t>
      </w:r>
      <w:r>
        <w:rPr>
          <w:spacing w:val="-12"/>
        </w:rPr>
        <w:t xml:space="preserve"> </w:t>
      </w:r>
      <w:r>
        <w:t>modeled</w:t>
      </w:r>
      <w:r>
        <w:rPr>
          <w:spacing w:val="-12"/>
        </w:rPr>
        <w:t xml:space="preserve"> </w:t>
      </w:r>
      <w:r>
        <w:t>as</w:t>
      </w:r>
      <w:r>
        <w:rPr>
          <w:spacing w:val="-12"/>
        </w:rPr>
        <w:t xml:space="preserve"> </w:t>
      </w:r>
      <w:r>
        <w:t>an</w:t>
      </w:r>
      <w:r>
        <w:rPr>
          <w:spacing w:val="-12"/>
        </w:rPr>
        <w:t xml:space="preserve"> </w:t>
      </w:r>
      <w:r>
        <w:t>Assertion</w:t>
      </w:r>
      <w:r>
        <w:rPr>
          <w:spacing w:val="-12"/>
        </w:rPr>
        <w:t xml:space="preserve"> </w:t>
      </w:r>
      <w:r>
        <w:t>with</w:t>
      </w:r>
      <w:r>
        <w:rPr>
          <w:spacing w:val="-12"/>
        </w:rPr>
        <w:t xml:space="preserve"> </w:t>
      </w:r>
      <w:r>
        <w:t>a</w:t>
      </w:r>
      <w:r>
        <w:rPr>
          <w:spacing w:val="-12"/>
        </w:rPr>
        <w:t xml:space="preserve"> </w:t>
      </w:r>
      <w:r>
        <w:t>topic</w:t>
      </w:r>
      <w:r>
        <w:rPr>
          <w:spacing w:val="-12"/>
        </w:rPr>
        <w:t xml:space="preserve"> </w:t>
      </w:r>
      <w:r>
        <w:t>of</w:t>
      </w:r>
      <w:r>
        <w:rPr>
          <w:spacing w:val="-12"/>
        </w:rPr>
        <w:t xml:space="preserve"> </w:t>
      </w:r>
      <w:r>
        <w:t>'assertion',</w:t>
      </w:r>
      <w:r>
        <w:rPr>
          <w:spacing w:val="-12"/>
        </w:rPr>
        <w:t xml:space="preserve"> </w:t>
      </w:r>
      <w:r>
        <w:t>and</w:t>
      </w:r>
      <w:r>
        <w:rPr>
          <w:spacing w:val="-12"/>
        </w:rPr>
        <w:t xml:space="preserve"> </w:t>
      </w:r>
      <w:r>
        <w:t>a</w:t>
      </w:r>
      <w:r>
        <w:rPr>
          <w:spacing w:val="-12"/>
        </w:rPr>
        <w:t xml:space="preserve"> </w:t>
      </w:r>
      <w:r>
        <w:t>result</w:t>
      </w:r>
      <w:r>
        <w:rPr>
          <w:spacing w:val="-12"/>
        </w:rPr>
        <w:t xml:space="preserve"> </w:t>
      </w:r>
      <w:r>
        <w:t>of</w:t>
      </w:r>
      <w:r>
        <w:rPr>
          <w:spacing w:val="-12"/>
        </w:rPr>
        <w:t xml:space="preserve"> </w:t>
      </w:r>
      <w:r>
        <w:t>each</w:t>
      </w:r>
      <w:r>
        <w:rPr>
          <w:spacing w:val="-12"/>
        </w:rPr>
        <w:t xml:space="preserve"> </w:t>
      </w:r>
      <w:r>
        <w:t>particular</w:t>
      </w:r>
      <w:r>
        <w:rPr>
          <w:spacing w:val="-12"/>
        </w:rPr>
        <w:t xml:space="preserve"> </w:t>
      </w:r>
      <w:r>
        <w:t>code.</w:t>
      </w:r>
      <w:r>
        <w:rPr>
          <w:spacing w:val="-12"/>
        </w:rPr>
        <w:t xml:space="preserve"> </w:t>
      </w:r>
      <w:r>
        <w:t>To</w:t>
      </w:r>
      <w:r>
        <w:rPr>
          <w:spacing w:val="-12"/>
        </w:rPr>
        <w:t xml:space="preserve"> </w:t>
      </w:r>
      <w:r>
        <w:t>decided</w:t>
      </w:r>
      <w:r>
        <w:rPr>
          <w:spacing w:val="-12"/>
        </w:rPr>
        <w:t xml:space="preserve"> </w:t>
      </w:r>
      <w:r>
        <w:t>which model is better, usually we ponder how the clinician thinks about the data, or how it will be collected, or how it will be queried.</w:t>
      </w:r>
    </w:p>
    <w:p w14:paraId="06CF3A23" w14:textId="77777777" w:rsidR="006C4404" w:rsidRDefault="006C4404" w:rsidP="006C4404">
      <w:pPr>
        <w:pStyle w:val="BodyText"/>
        <w:spacing w:before="2"/>
      </w:pPr>
    </w:p>
    <w:p w14:paraId="56F60085" w14:textId="77777777" w:rsidR="006C4404" w:rsidRDefault="006C4404" w:rsidP="006C4404">
      <w:pPr>
        <w:pStyle w:val="BodyText"/>
        <w:spacing w:line="249" w:lineRule="auto"/>
        <w:ind w:left="1060" w:right="118"/>
        <w:jc w:val="both"/>
      </w:pPr>
      <w:r>
        <w:t xml:space="preserve">The ANF model cannot do an EvaluationResult style model as it doesn't allow coded results. Thus, </w:t>
      </w:r>
      <w:r>
        <w:rPr>
          <w:spacing w:val="-6"/>
        </w:rPr>
        <w:t xml:space="preserve">ANF </w:t>
      </w:r>
      <w:r>
        <w:t>is</w:t>
      </w:r>
      <w:r>
        <w:rPr>
          <w:spacing w:val="-3"/>
        </w:rPr>
        <w:t xml:space="preserve"> </w:t>
      </w:r>
      <w:r>
        <w:t>forced</w:t>
      </w:r>
      <w:r>
        <w:rPr>
          <w:spacing w:val="-3"/>
        </w:rPr>
        <w:t xml:space="preserve"> </w:t>
      </w:r>
      <w:r>
        <w:t>to</w:t>
      </w:r>
      <w:r>
        <w:rPr>
          <w:spacing w:val="-3"/>
        </w:rPr>
        <w:t xml:space="preserve"> </w:t>
      </w:r>
      <w:r>
        <w:t>make</w:t>
      </w:r>
      <w:r>
        <w:rPr>
          <w:spacing w:val="-3"/>
        </w:rPr>
        <w:t xml:space="preserve"> </w:t>
      </w:r>
      <w:r>
        <w:t>one</w:t>
      </w:r>
      <w:r>
        <w:rPr>
          <w:spacing w:val="-3"/>
        </w:rPr>
        <w:t xml:space="preserve"> </w:t>
      </w:r>
      <w:r>
        <w:t>and</w:t>
      </w:r>
      <w:r>
        <w:rPr>
          <w:spacing w:val="-3"/>
        </w:rPr>
        <w:t xml:space="preserve"> </w:t>
      </w:r>
      <w:r>
        <w:t>only</w:t>
      </w:r>
      <w:r>
        <w:rPr>
          <w:spacing w:val="-3"/>
        </w:rPr>
        <w:t xml:space="preserve"> one </w:t>
      </w:r>
      <w:r>
        <w:t>choice,</w:t>
      </w:r>
      <w:r>
        <w:rPr>
          <w:spacing w:val="-3"/>
        </w:rPr>
        <w:t xml:space="preserve"> </w:t>
      </w:r>
      <w:r>
        <w:t>which</w:t>
      </w:r>
      <w:r>
        <w:rPr>
          <w:spacing w:val="-3"/>
        </w:rPr>
        <w:t xml:space="preserve"> </w:t>
      </w:r>
      <w:r>
        <w:t>is</w:t>
      </w:r>
      <w:r>
        <w:rPr>
          <w:spacing w:val="-3"/>
        </w:rPr>
        <w:t xml:space="preserve"> </w:t>
      </w:r>
      <w:r>
        <w:t>an</w:t>
      </w:r>
      <w:r>
        <w:rPr>
          <w:spacing w:val="-3"/>
        </w:rPr>
        <w:t xml:space="preserve"> </w:t>
      </w:r>
      <w:r>
        <w:t>assertion</w:t>
      </w:r>
      <w:r>
        <w:rPr>
          <w:spacing w:val="-3"/>
        </w:rPr>
        <w:t xml:space="preserve"> </w:t>
      </w:r>
      <w:r>
        <w:t>style</w:t>
      </w:r>
      <w:r>
        <w:rPr>
          <w:spacing w:val="-3"/>
        </w:rPr>
        <w:t xml:space="preserve"> </w:t>
      </w:r>
      <w:r>
        <w:t>where</w:t>
      </w:r>
      <w:r>
        <w:rPr>
          <w:spacing w:val="-3"/>
        </w:rPr>
        <w:t xml:space="preserve"> </w:t>
      </w:r>
      <w:r>
        <w:t>the</w:t>
      </w:r>
      <w:r>
        <w:rPr>
          <w:spacing w:val="-3"/>
        </w:rPr>
        <w:t xml:space="preserve"> </w:t>
      </w:r>
      <w:r>
        <w:t>particular</w:t>
      </w:r>
      <w:r>
        <w:rPr>
          <w:spacing w:val="-3"/>
        </w:rPr>
        <w:t xml:space="preserve"> </w:t>
      </w:r>
      <w:r>
        <w:t>breath</w:t>
      </w:r>
      <w:r>
        <w:rPr>
          <w:spacing w:val="-3"/>
        </w:rPr>
        <w:t xml:space="preserve"> </w:t>
      </w:r>
      <w:r>
        <w:t>sound</w:t>
      </w:r>
      <w:r>
        <w:rPr>
          <w:spacing w:val="-3"/>
        </w:rPr>
        <w:t xml:space="preserve"> </w:t>
      </w:r>
      <w:r>
        <w:t>is</w:t>
      </w:r>
      <w:r>
        <w:rPr>
          <w:spacing w:val="-3"/>
        </w:rPr>
        <w:t xml:space="preserve"> </w:t>
      </w:r>
      <w:r>
        <w:t>the topic, and the result will be numeric count indicating presence or absence.</w:t>
      </w:r>
    </w:p>
    <w:p w14:paraId="367EC3CF" w14:textId="77777777" w:rsidR="006C4404" w:rsidRDefault="006C4404" w:rsidP="006C4404">
      <w:pPr>
        <w:pStyle w:val="BodyText"/>
        <w:spacing w:before="9"/>
        <w:rPr>
          <w:sz w:val="19"/>
        </w:rPr>
      </w:pPr>
    </w:p>
    <w:p w14:paraId="382ABFB4" w14:textId="77777777" w:rsidR="006C4404" w:rsidRDefault="006C4404" w:rsidP="006C4404">
      <w:pPr>
        <w:pStyle w:val="ListParagraph"/>
        <w:numPr>
          <w:ilvl w:val="2"/>
          <w:numId w:val="1"/>
        </w:numPr>
        <w:tabs>
          <w:tab w:val="left" w:pos="1260"/>
        </w:tabs>
        <w:spacing w:before="1"/>
        <w:jc w:val="both"/>
        <w:rPr>
          <w:sz w:val="20"/>
        </w:rPr>
      </w:pPr>
      <w:r>
        <w:rPr>
          <w:sz w:val="20"/>
        </w:rPr>
        <w:t>Absent</w:t>
      </w:r>
    </w:p>
    <w:p w14:paraId="5B093E9F" w14:textId="77777777" w:rsidR="006C4404" w:rsidRDefault="006C4404" w:rsidP="006C4404">
      <w:pPr>
        <w:pStyle w:val="ListParagraph"/>
        <w:numPr>
          <w:ilvl w:val="2"/>
          <w:numId w:val="1"/>
        </w:numPr>
        <w:tabs>
          <w:tab w:val="left" w:pos="1260"/>
        </w:tabs>
        <w:spacing w:before="35"/>
        <w:jc w:val="both"/>
        <w:rPr>
          <w:sz w:val="20"/>
        </w:rPr>
      </w:pPr>
      <w:r>
        <w:rPr>
          <w:sz w:val="20"/>
        </w:rPr>
        <w:t>Audible</w:t>
      </w:r>
    </w:p>
    <w:p w14:paraId="0CB438A0" w14:textId="77777777" w:rsidR="006C4404" w:rsidRDefault="006C4404" w:rsidP="006C4404">
      <w:pPr>
        <w:pStyle w:val="ListParagraph"/>
        <w:numPr>
          <w:ilvl w:val="2"/>
          <w:numId w:val="1"/>
        </w:numPr>
        <w:tabs>
          <w:tab w:val="left" w:pos="1260"/>
        </w:tabs>
        <w:spacing w:before="36"/>
        <w:jc w:val="both"/>
        <w:rPr>
          <w:sz w:val="20"/>
        </w:rPr>
      </w:pPr>
      <w:r>
        <w:rPr>
          <w:sz w:val="20"/>
        </w:rPr>
        <w:t>Clear</w:t>
      </w:r>
    </w:p>
    <w:p w14:paraId="78ED03F3" w14:textId="77777777" w:rsidR="006C4404" w:rsidRDefault="006C4404" w:rsidP="006C4404">
      <w:pPr>
        <w:pStyle w:val="ListParagraph"/>
        <w:numPr>
          <w:ilvl w:val="2"/>
          <w:numId w:val="1"/>
        </w:numPr>
        <w:tabs>
          <w:tab w:val="left" w:pos="1260"/>
        </w:tabs>
        <w:spacing w:before="36"/>
        <w:jc w:val="both"/>
        <w:rPr>
          <w:sz w:val="20"/>
        </w:rPr>
      </w:pPr>
      <w:r>
        <w:rPr>
          <w:sz w:val="20"/>
        </w:rPr>
        <w:t>Coarse Breath Sounds</w:t>
      </w:r>
    </w:p>
    <w:p w14:paraId="37BD7977" w14:textId="77777777" w:rsidR="006C4404" w:rsidRDefault="006C4404" w:rsidP="006C4404">
      <w:pPr>
        <w:pStyle w:val="ListParagraph"/>
        <w:numPr>
          <w:ilvl w:val="2"/>
          <w:numId w:val="1"/>
        </w:numPr>
        <w:tabs>
          <w:tab w:val="left" w:pos="1260"/>
        </w:tabs>
        <w:spacing w:before="35"/>
        <w:jc w:val="both"/>
        <w:rPr>
          <w:sz w:val="20"/>
        </w:rPr>
      </w:pPr>
      <w:r>
        <w:rPr>
          <w:sz w:val="20"/>
        </w:rPr>
        <w:t>Coarse Crackles</w:t>
      </w:r>
    </w:p>
    <w:p w14:paraId="7AE98B31" w14:textId="77777777" w:rsidR="006C4404" w:rsidRDefault="006C4404" w:rsidP="006C4404">
      <w:pPr>
        <w:pStyle w:val="ListParagraph"/>
        <w:numPr>
          <w:ilvl w:val="2"/>
          <w:numId w:val="1"/>
        </w:numPr>
        <w:tabs>
          <w:tab w:val="left" w:pos="1260"/>
        </w:tabs>
        <w:spacing w:before="36"/>
        <w:jc w:val="both"/>
        <w:rPr>
          <w:sz w:val="20"/>
        </w:rPr>
      </w:pPr>
      <w:r>
        <w:rPr>
          <w:sz w:val="20"/>
        </w:rPr>
        <w:t>Crackles</w:t>
      </w:r>
    </w:p>
    <w:p w14:paraId="6C8DC325" w14:textId="77777777" w:rsidR="006C4404" w:rsidRDefault="006C4404" w:rsidP="006C4404">
      <w:pPr>
        <w:pStyle w:val="ListParagraph"/>
        <w:numPr>
          <w:ilvl w:val="2"/>
          <w:numId w:val="1"/>
        </w:numPr>
        <w:tabs>
          <w:tab w:val="left" w:pos="1260"/>
        </w:tabs>
        <w:spacing w:before="36"/>
        <w:jc w:val="both"/>
        <w:rPr>
          <w:sz w:val="20"/>
        </w:rPr>
      </w:pPr>
      <w:r>
        <w:rPr>
          <w:sz w:val="20"/>
        </w:rPr>
        <w:t>Diminished</w:t>
      </w:r>
    </w:p>
    <w:p w14:paraId="15845576" w14:textId="77777777" w:rsidR="006C4404" w:rsidRDefault="006C4404" w:rsidP="006C4404">
      <w:pPr>
        <w:pStyle w:val="ListParagraph"/>
        <w:numPr>
          <w:ilvl w:val="2"/>
          <w:numId w:val="1"/>
        </w:numPr>
        <w:tabs>
          <w:tab w:val="left" w:pos="1260"/>
        </w:tabs>
        <w:spacing w:before="36"/>
        <w:jc w:val="both"/>
        <w:rPr>
          <w:sz w:val="20"/>
        </w:rPr>
      </w:pPr>
      <w:r>
        <w:rPr>
          <w:sz w:val="20"/>
        </w:rPr>
        <w:t>Expiratory wheezing</w:t>
      </w:r>
    </w:p>
    <w:p w14:paraId="10CF3C74" w14:textId="77777777" w:rsidR="006C4404" w:rsidRDefault="006C4404" w:rsidP="006C4404">
      <w:pPr>
        <w:pStyle w:val="ListParagraph"/>
        <w:numPr>
          <w:ilvl w:val="2"/>
          <w:numId w:val="1"/>
        </w:numPr>
        <w:tabs>
          <w:tab w:val="left" w:pos="1260"/>
        </w:tabs>
        <w:spacing w:before="35"/>
        <w:jc w:val="both"/>
        <w:rPr>
          <w:sz w:val="20"/>
        </w:rPr>
      </w:pPr>
      <w:r>
        <w:rPr>
          <w:sz w:val="20"/>
        </w:rPr>
        <w:t>Faint</w:t>
      </w:r>
    </w:p>
    <w:p w14:paraId="794EE489" w14:textId="77777777" w:rsidR="006C4404" w:rsidRDefault="006C4404" w:rsidP="006C4404">
      <w:pPr>
        <w:pStyle w:val="ListParagraph"/>
        <w:numPr>
          <w:ilvl w:val="2"/>
          <w:numId w:val="1"/>
        </w:numPr>
        <w:tabs>
          <w:tab w:val="left" w:pos="1260"/>
        </w:tabs>
        <w:spacing w:before="36"/>
        <w:jc w:val="both"/>
        <w:rPr>
          <w:sz w:val="20"/>
        </w:rPr>
      </w:pPr>
      <w:r>
        <w:rPr>
          <w:sz w:val="20"/>
        </w:rPr>
        <w:t>Fine Crackles</w:t>
      </w:r>
    </w:p>
    <w:p w14:paraId="62A25706" w14:textId="77777777" w:rsidR="006C4404" w:rsidRDefault="006C4404" w:rsidP="006C4404">
      <w:pPr>
        <w:pStyle w:val="ListParagraph"/>
        <w:numPr>
          <w:ilvl w:val="2"/>
          <w:numId w:val="1"/>
        </w:numPr>
        <w:tabs>
          <w:tab w:val="left" w:pos="1260"/>
        </w:tabs>
        <w:spacing w:before="36"/>
        <w:jc w:val="both"/>
        <w:rPr>
          <w:sz w:val="20"/>
        </w:rPr>
      </w:pPr>
      <w:r>
        <w:rPr>
          <w:sz w:val="20"/>
        </w:rPr>
        <w:t>Forced</w:t>
      </w:r>
    </w:p>
    <w:p w14:paraId="08F179BE" w14:textId="77777777" w:rsidR="006C4404" w:rsidRDefault="006C4404" w:rsidP="006C4404">
      <w:pPr>
        <w:pStyle w:val="ListParagraph"/>
        <w:numPr>
          <w:ilvl w:val="2"/>
          <w:numId w:val="1"/>
        </w:numPr>
        <w:tabs>
          <w:tab w:val="left" w:pos="1260"/>
        </w:tabs>
        <w:spacing w:before="36"/>
        <w:jc w:val="both"/>
        <w:rPr>
          <w:sz w:val="20"/>
        </w:rPr>
      </w:pPr>
      <w:r>
        <w:rPr>
          <w:sz w:val="20"/>
        </w:rPr>
        <w:t>Inspiratory wheezing</w:t>
      </w:r>
    </w:p>
    <w:p w14:paraId="32D82B77" w14:textId="77777777" w:rsidR="006C4404" w:rsidRDefault="006C4404" w:rsidP="006C4404">
      <w:pPr>
        <w:pStyle w:val="ListParagraph"/>
        <w:numPr>
          <w:ilvl w:val="2"/>
          <w:numId w:val="1"/>
        </w:numPr>
        <w:tabs>
          <w:tab w:val="left" w:pos="1260"/>
        </w:tabs>
        <w:spacing w:before="35"/>
        <w:jc w:val="both"/>
        <w:rPr>
          <w:sz w:val="20"/>
        </w:rPr>
      </w:pPr>
      <w:r>
        <w:rPr>
          <w:sz w:val="20"/>
        </w:rPr>
        <w:t>Left Ventricular Assist Device Noise</w:t>
      </w:r>
    </w:p>
    <w:p w14:paraId="2A084BF9" w14:textId="77777777" w:rsidR="006C4404" w:rsidRDefault="006C4404" w:rsidP="006C4404">
      <w:pPr>
        <w:pStyle w:val="ListParagraph"/>
        <w:numPr>
          <w:ilvl w:val="2"/>
          <w:numId w:val="1"/>
        </w:numPr>
        <w:tabs>
          <w:tab w:val="left" w:pos="1260"/>
        </w:tabs>
        <w:spacing w:before="36"/>
        <w:jc w:val="both"/>
        <w:rPr>
          <w:sz w:val="20"/>
        </w:rPr>
      </w:pPr>
      <w:r>
        <w:rPr>
          <w:sz w:val="20"/>
        </w:rPr>
        <w:t>Markedly Decreased</w:t>
      </w:r>
    </w:p>
    <w:p w14:paraId="1B575DD6" w14:textId="77777777" w:rsidR="006C4404" w:rsidRDefault="006C4404" w:rsidP="006C4404">
      <w:pPr>
        <w:pStyle w:val="ListParagraph"/>
        <w:numPr>
          <w:ilvl w:val="2"/>
          <w:numId w:val="1"/>
        </w:numPr>
        <w:tabs>
          <w:tab w:val="left" w:pos="1260"/>
        </w:tabs>
        <w:spacing w:before="36"/>
        <w:jc w:val="both"/>
        <w:rPr>
          <w:sz w:val="20"/>
        </w:rPr>
      </w:pPr>
      <w:r>
        <w:rPr>
          <w:sz w:val="20"/>
        </w:rPr>
        <w:t>Moderately Decreased</w:t>
      </w:r>
    </w:p>
    <w:p w14:paraId="01B78E12" w14:textId="77777777" w:rsidR="006C4404" w:rsidRDefault="006C4404" w:rsidP="006C4404">
      <w:pPr>
        <w:pStyle w:val="ListParagraph"/>
        <w:numPr>
          <w:ilvl w:val="2"/>
          <w:numId w:val="1"/>
        </w:numPr>
        <w:tabs>
          <w:tab w:val="left" w:pos="1260"/>
        </w:tabs>
        <w:spacing w:before="35"/>
        <w:jc w:val="both"/>
        <w:rPr>
          <w:sz w:val="20"/>
        </w:rPr>
      </w:pPr>
      <w:r>
        <w:rPr>
          <w:sz w:val="20"/>
        </w:rPr>
        <w:t>Pleural Rub</w:t>
      </w:r>
    </w:p>
    <w:p w14:paraId="79D20C45" w14:textId="77777777" w:rsidR="006C4404" w:rsidRDefault="006C4404" w:rsidP="006C4404">
      <w:pPr>
        <w:pStyle w:val="ListParagraph"/>
        <w:numPr>
          <w:ilvl w:val="2"/>
          <w:numId w:val="1"/>
        </w:numPr>
        <w:tabs>
          <w:tab w:val="left" w:pos="1260"/>
        </w:tabs>
        <w:spacing w:before="36"/>
        <w:jc w:val="both"/>
        <w:rPr>
          <w:sz w:val="20"/>
        </w:rPr>
      </w:pPr>
      <w:r>
        <w:rPr>
          <w:sz w:val="20"/>
        </w:rPr>
        <w:t>Prolonged Expiration</w:t>
      </w:r>
    </w:p>
    <w:p w14:paraId="0A2DBB11" w14:textId="77777777" w:rsidR="006C4404" w:rsidRDefault="006C4404" w:rsidP="006C4404">
      <w:pPr>
        <w:pStyle w:val="ListParagraph"/>
        <w:numPr>
          <w:ilvl w:val="2"/>
          <w:numId w:val="1"/>
        </w:numPr>
        <w:tabs>
          <w:tab w:val="left" w:pos="1260"/>
        </w:tabs>
        <w:spacing w:before="36"/>
        <w:jc w:val="both"/>
        <w:rPr>
          <w:sz w:val="20"/>
        </w:rPr>
      </w:pPr>
      <w:r>
        <w:rPr>
          <w:sz w:val="20"/>
        </w:rPr>
        <w:lastRenderedPageBreak/>
        <w:t>Rhonchi</w:t>
      </w:r>
    </w:p>
    <w:p w14:paraId="176E394B" w14:textId="77777777" w:rsidR="006C4404" w:rsidRDefault="006C4404" w:rsidP="006C4404">
      <w:pPr>
        <w:pStyle w:val="ListParagraph"/>
        <w:numPr>
          <w:ilvl w:val="2"/>
          <w:numId w:val="1"/>
        </w:numPr>
        <w:tabs>
          <w:tab w:val="left" w:pos="1260"/>
        </w:tabs>
        <w:spacing w:before="36"/>
        <w:jc w:val="both"/>
        <w:rPr>
          <w:sz w:val="20"/>
        </w:rPr>
      </w:pPr>
      <w:r>
        <w:rPr>
          <w:sz w:val="20"/>
        </w:rPr>
        <w:t>Slightly Decreased</w:t>
      </w:r>
    </w:p>
    <w:p w14:paraId="7A98BBF9" w14:textId="77777777" w:rsidR="006C4404" w:rsidRDefault="006C4404" w:rsidP="006C4404">
      <w:pPr>
        <w:pStyle w:val="ListParagraph"/>
        <w:numPr>
          <w:ilvl w:val="2"/>
          <w:numId w:val="1"/>
        </w:numPr>
        <w:tabs>
          <w:tab w:val="left" w:pos="1260"/>
        </w:tabs>
        <w:spacing w:before="35"/>
        <w:jc w:val="both"/>
        <w:rPr>
          <w:sz w:val="20"/>
        </w:rPr>
      </w:pPr>
      <w:r>
        <w:rPr>
          <w:sz w:val="20"/>
        </w:rPr>
        <w:t>Stridor</w:t>
      </w:r>
    </w:p>
    <w:p w14:paraId="50703578" w14:textId="77777777" w:rsidR="006C4404" w:rsidRDefault="006C4404" w:rsidP="006C4404">
      <w:pPr>
        <w:pStyle w:val="ListParagraph"/>
        <w:numPr>
          <w:ilvl w:val="2"/>
          <w:numId w:val="1"/>
        </w:numPr>
        <w:tabs>
          <w:tab w:val="left" w:pos="1260"/>
        </w:tabs>
        <w:spacing w:before="36"/>
        <w:jc w:val="both"/>
        <w:rPr>
          <w:sz w:val="20"/>
        </w:rPr>
      </w:pPr>
      <w:r>
        <w:rPr>
          <w:sz w:val="20"/>
        </w:rPr>
        <w:t>Tubular Breath Sounds</w:t>
      </w:r>
    </w:p>
    <w:p w14:paraId="7BC019BA" w14:textId="77777777" w:rsidR="006C4404" w:rsidRDefault="006C4404" w:rsidP="006C4404">
      <w:pPr>
        <w:pStyle w:val="ListParagraph"/>
        <w:numPr>
          <w:ilvl w:val="2"/>
          <w:numId w:val="1"/>
        </w:numPr>
        <w:tabs>
          <w:tab w:val="left" w:pos="1260"/>
        </w:tabs>
        <w:spacing w:before="36"/>
        <w:jc w:val="both"/>
        <w:rPr>
          <w:sz w:val="20"/>
        </w:rPr>
      </w:pPr>
      <w:r>
        <w:rPr>
          <w:sz w:val="20"/>
        </w:rPr>
        <w:t>Upper Airway Congestion</w:t>
      </w:r>
    </w:p>
    <w:p w14:paraId="13A7EC4F" w14:textId="77777777" w:rsidR="006C4404" w:rsidRDefault="006C4404" w:rsidP="006C4404">
      <w:pPr>
        <w:pStyle w:val="ListParagraph"/>
        <w:numPr>
          <w:ilvl w:val="2"/>
          <w:numId w:val="1"/>
        </w:numPr>
        <w:tabs>
          <w:tab w:val="left" w:pos="1260"/>
        </w:tabs>
        <w:spacing w:before="35"/>
        <w:jc w:val="both"/>
        <w:rPr>
          <w:sz w:val="20"/>
        </w:rPr>
      </w:pPr>
      <w:r>
        <w:rPr>
          <w:sz w:val="20"/>
        </w:rPr>
        <w:t>Wheeze</w:t>
      </w:r>
    </w:p>
    <w:p w14:paraId="2C21505E" w14:textId="77777777" w:rsidR="006C4404" w:rsidRDefault="006C4404" w:rsidP="006C4404">
      <w:pPr>
        <w:pStyle w:val="BodyText"/>
        <w:spacing w:before="6"/>
      </w:pPr>
    </w:p>
    <w:p w14:paraId="1514EC6F" w14:textId="77777777" w:rsidR="006C4404" w:rsidRDefault="006C4404" w:rsidP="006C4404">
      <w:pPr>
        <w:pStyle w:val="BodyText"/>
        <w:spacing w:line="249" w:lineRule="auto"/>
        <w:ind w:left="1060" w:right="118"/>
        <w:jc w:val="both"/>
      </w:pPr>
      <w:r>
        <w:t>When querying instance data, the Assertion or ANF style is much more difficult for things like breath sounds.</w:t>
      </w:r>
      <w:r>
        <w:rPr>
          <w:spacing w:val="-11"/>
        </w:rPr>
        <w:t xml:space="preserve"> </w:t>
      </w:r>
      <w:r>
        <w:t>To</w:t>
      </w:r>
      <w:r>
        <w:rPr>
          <w:spacing w:val="-11"/>
        </w:rPr>
        <w:t xml:space="preserve"> </w:t>
      </w:r>
      <w:r>
        <w:t>query</w:t>
      </w:r>
      <w:r>
        <w:rPr>
          <w:spacing w:val="-11"/>
        </w:rPr>
        <w:t xml:space="preserve"> </w:t>
      </w:r>
      <w:r>
        <w:t>any</w:t>
      </w:r>
      <w:r>
        <w:rPr>
          <w:spacing w:val="-10"/>
        </w:rPr>
        <w:t xml:space="preserve"> </w:t>
      </w:r>
      <w:r>
        <w:t>breath</w:t>
      </w:r>
      <w:r>
        <w:rPr>
          <w:spacing w:val="-11"/>
        </w:rPr>
        <w:t xml:space="preserve"> </w:t>
      </w:r>
      <w:r>
        <w:t>sound</w:t>
      </w:r>
      <w:r>
        <w:rPr>
          <w:spacing w:val="-11"/>
        </w:rPr>
        <w:t xml:space="preserve"> </w:t>
      </w:r>
      <w:r>
        <w:t>instances,</w:t>
      </w:r>
      <w:r>
        <w:rPr>
          <w:spacing w:val="-11"/>
        </w:rPr>
        <w:t xml:space="preserve"> </w:t>
      </w:r>
      <w:r>
        <w:t>you</w:t>
      </w:r>
      <w:r>
        <w:rPr>
          <w:spacing w:val="-10"/>
        </w:rPr>
        <w:t xml:space="preserve"> </w:t>
      </w:r>
      <w:r>
        <w:t>must</w:t>
      </w:r>
      <w:r>
        <w:rPr>
          <w:spacing w:val="-11"/>
        </w:rPr>
        <w:t xml:space="preserve"> </w:t>
      </w:r>
      <w:r>
        <w:t>have</w:t>
      </w:r>
      <w:r>
        <w:rPr>
          <w:spacing w:val="-11"/>
        </w:rPr>
        <w:t xml:space="preserve"> </w:t>
      </w:r>
      <w:r>
        <w:t>knowledge</w:t>
      </w:r>
      <w:r>
        <w:rPr>
          <w:spacing w:val="-10"/>
        </w:rPr>
        <w:t xml:space="preserve"> </w:t>
      </w:r>
      <w:r>
        <w:t>of</w:t>
      </w:r>
      <w:r>
        <w:rPr>
          <w:spacing w:val="-11"/>
        </w:rPr>
        <w:t xml:space="preserve"> </w:t>
      </w:r>
      <w:r>
        <w:t>all</w:t>
      </w:r>
      <w:r>
        <w:rPr>
          <w:spacing w:val="-11"/>
        </w:rPr>
        <w:t xml:space="preserve"> </w:t>
      </w:r>
      <w:r>
        <w:t>possible</w:t>
      </w:r>
      <w:r>
        <w:rPr>
          <w:spacing w:val="-11"/>
        </w:rPr>
        <w:t xml:space="preserve"> </w:t>
      </w:r>
      <w:r>
        <w:t>breath</w:t>
      </w:r>
      <w:r>
        <w:rPr>
          <w:spacing w:val="-10"/>
        </w:rPr>
        <w:t xml:space="preserve"> </w:t>
      </w:r>
      <w:r>
        <w:t>sound</w:t>
      </w:r>
      <w:r>
        <w:rPr>
          <w:spacing w:val="-11"/>
        </w:rPr>
        <w:t xml:space="preserve"> </w:t>
      </w:r>
      <w:r>
        <w:t xml:space="preserve">topics and query for each. With the EvaluationResult style, querying is simpler as you simply query for a </w:t>
      </w:r>
      <w:r>
        <w:rPr>
          <w:spacing w:val="-3"/>
        </w:rPr>
        <w:t xml:space="preserve">topic </w:t>
      </w:r>
      <w:r>
        <w:t xml:space="preserve">of 'breath sound', and the code result tells you what type of breath sound it is. Thus, you do not have </w:t>
      </w:r>
      <w:r>
        <w:rPr>
          <w:spacing w:val="-7"/>
        </w:rPr>
        <w:t xml:space="preserve">to </w:t>
      </w:r>
      <w:r>
        <w:t>know all the members of the valueset apriori to form the query.</w:t>
      </w:r>
      <w:bookmarkStart w:id="239" w:name="6._Clinical_Statement_Examples"/>
      <w:bookmarkStart w:id="240" w:name="_Toc1824838"/>
      <w:bookmarkEnd w:id="239"/>
      <w:r>
        <w:t xml:space="preserve"> Clinical Statement</w:t>
      </w:r>
      <w:r>
        <w:rPr>
          <w:spacing w:val="5"/>
        </w:rPr>
        <w:t xml:space="preserve"> </w:t>
      </w:r>
      <w:r>
        <w:t>Examples</w:t>
      </w:r>
      <w:bookmarkEnd w:id="240"/>
      <w:r>
        <w:t>.</w:t>
      </w:r>
    </w:p>
    <w:p w14:paraId="1A5914DB" w14:textId="6681E282" w:rsidR="0058786E" w:rsidRDefault="0058786E" w:rsidP="0058786E">
      <w:pPr>
        <w:pStyle w:val="BodyText"/>
      </w:pPr>
    </w:p>
    <w:p w14:paraId="1FDB83F9" w14:textId="77777777" w:rsidR="0058786E" w:rsidRDefault="0058786E" w:rsidP="0058786E">
      <w:pPr>
        <w:pStyle w:val="BodyText"/>
      </w:pPr>
    </w:p>
    <w:sectPr w:rsidR="0058786E">
      <w:pgSz w:w="12240" w:h="15840"/>
      <w:pgMar w:top="1320" w:right="1320" w:bottom="920" w:left="1340" w:header="810" w:footer="73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Haake, Kirsten" w:date="2019-02-25T15:27:00Z" w:initials="HK">
    <w:p w14:paraId="389A557F" w14:textId="30A8E541" w:rsidR="00E03068" w:rsidRDefault="00E03068">
      <w:pPr>
        <w:pStyle w:val="CommentText"/>
      </w:pPr>
      <w:r>
        <w:rPr>
          <w:rStyle w:val="CommentReference"/>
        </w:rPr>
        <w:annotationRef/>
      </w:r>
      <w:r>
        <w:t>KC: Purpose should be to explain an approach that involves data with many of the CIMI principles and how we support analysis.</w:t>
      </w:r>
    </w:p>
  </w:comment>
  <w:comment w:id="14" w:author="Haake, Kirsten" w:date="2019-02-25T15:28:00Z" w:initials="HK">
    <w:p w14:paraId="5ED4B2F9" w14:textId="0BE201D0" w:rsidR="00E03068" w:rsidRDefault="00E03068" w:rsidP="00275D52">
      <w:pPr>
        <w:pStyle w:val="CommentText"/>
      </w:pPr>
      <w:r>
        <w:rPr>
          <w:rStyle w:val="CommentReference"/>
        </w:rPr>
        <w:annotationRef/>
      </w:r>
      <w:r>
        <w:t>KC: Work with Joey and Ioana on what this is exactly;</w:t>
      </w:r>
    </w:p>
    <w:p w14:paraId="1D8092C2" w14:textId="3C0AFDD1" w:rsidR="00E03068" w:rsidRDefault="00E03068">
      <w:pPr>
        <w:pStyle w:val="CommentText"/>
      </w:pPr>
      <w:r>
        <w:t>.</w:t>
      </w:r>
    </w:p>
  </w:comment>
  <w:comment w:id="18" w:author="Haake, Kirsten" w:date="2019-02-25T15:26:00Z" w:initials="HK">
    <w:p w14:paraId="6B0F4CBC" w14:textId="7F31E7E6" w:rsidR="00E03068" w:rsidRDefault="00E03068">
      <w:pPr>
        <w:pStyle w:val="CommentText"/>
      </w:pPr>
      <w:r>
        <w:rPr>
          <w:rStyle w:val="CommentReference"/>
        </w:rPr>
        <w:annotationRef/>
      </w:r>
      <w:r>
        <w:t>KC: Should be broad audience</w:t>
      </w:r>
    </w:p>
  </w:comment>
  <w:comment w:id="22" w:author="Haake, Kirsten" w:date="2019-02-25T15:24:00Z" w:initials="HK">
    <w:p w14:paraId="6AA1979F" w14:textId="76C856DC" w:rsidR="00E03068" w:rsidRDefault="00E03068">
      <w:pPr>
        <w:pStyle w:val="CommentText"/>
      </w:pPr>
      <w:r>
        <w:rPr>
          <w:rStyle w:val="CommentReference"/>
        </w:rPr>
        <w:annotationRef/>
      </w:r>
      <w:r>
        <w:t>KC: How is “clinical statement” defined here and how are we different from what exists, e.g. in HL7 clinical statement. (get pointer from Ioana), also work with Joey on this</w:t>
      </w:r>
    </w:p>
  </w:comment>
  <w:comment w:id="26" w:author="Haake, Kirsten" w:date="2019-03-01T10:50:00Z" w:initials="HK">
    <w:p w14:paraId="3A743ECD" w14:textId="5BF29BEC" w:rsidR="00E03068" w:rsidRDefault="00E03068">
      <w:pPr>
        <w:pStyle w:val="CommentText"/>
      </w:pPr>
      <w:r>
        <w:rPr>
          <w:rStyle w:val="CommentReference"/>
        </w:rPr>
        <w:annotationRef/>
      </w:r>
      <w:r>
        <w:t>This was provided by Ioana</w:t>
      </w:r>
    </w:p>
  </w:comment>
  <w:comment w:id="74" w:author="Haake, Kirsten" w:date="2019-03-11T14:45:00Z" w:initials="HK">
    <w:p w14:paraId="5FC15FDD" w14:textId="133481FF" w:rsidR="00E03068" w:rsidRDefault="00E03068">
      <w:pPr>
        <w:pStyle w:val="CommentText"/>
      </w:pPr>
      <w:r>
        <w:rPr>
          <w:rStyle w:val="CommentReference"/>
        </w:rPr>
        <w:annotationRef/>
      </w:r>
      <w:r>
        <w:t>Keith: Probably is about reproducibility.</w:t>
      </w:r>
    </w:p>
  </w:comment>
  <w:comment w:id="73" w:author="Haake, Kirsten" w:date="2019-04-03T09:53:00Z" w:initials="HK">
    <w:p w14:paraId="3886AD02" w14:textId="260F1F41" w:rsidR="00E03068" w:rsidRDefault="00E03068">
      <w:pPr>
        <w:pStyle w:val="CommentText"/>
      </w:pPr>
      <w:r>
        <w:rPr>
          <w:rStyle w:val="CommentReference"/>
        </w:rPr>
        <w:annotationRef/>
      </w:r>
      <w:r>
        <w:t>Ioana, could you elaborate on this, please?</w:t>
      </w:r>
    </w:p>
  </w:comment>
  <w:comment w:id="77" w:author="Haake, Kirsten" w:date="2019-02-28T11:29:00Z" w:initials="HK">
    <w:p w14:paraId="0BB98C51" w14:textId="77777777" w:rsidR="00E03068" w:rsidRPr="00C25EF2" w:rsidRDefault="00E03068" w:rsidP="00C25EF2">
      <w:pPr>
        <w:pStyle w:val="BodyText"/>
        <w:ind w:left="1060"/>
      </w:pPr>
      <w:r>
        <w:rPr>
          <w:rStyle w:val="CommentReference"/>
        </w:rPr>
        <w:annotationRef/>
      </w:r>
      <w:r w:rsidRPr="00C25EF2">
        <w:t>Should we introduce the idea of Statement Models (a.k.a. Clinical Observation Models) here or will that be too deep in the woods for this part?</w:t>
      </w:r>
    </w:p>
    <w:p w14:paraId="3DEC18C3" w14:textId="257EC789" w:rsidR="00E03068" w:rsidRDefault="00E03068">
      <w:pPr>
        <w:pStyle w:val="CommentText"/>
      </w:pPr>
    </w:p>
  </w:comment>
  <w:comment w:id="83" w:author="Haake, Kirsten" w:date="2019-02-22T14:22:00Z" w:initials="HK">
    <w:p w14:paraId="0E4DF00F" w14:textId="0BFCE69C" w:rsidR="00E03068" w:rsidRDefault="00E03068">
      <w:pPr>
        <w:pStyle w:val="CommentText"/>
      </w:pPr>
      <w:r>
        <w:rPr>
          <w:rStyle w:val="CommentReference"/>
        </w:rPr>
        <w:annotationRef/>
      </w:r>
      <w:r>
        <w:t>Need to decide about leaving these examples here or keep using (and expanding on) the Pulse/BP example</w:t>
      </w:r>
    </w:p>
  </w:comment>
  <w:comment w:id="95" w:author="Haake, Kirsten" w:date="2019-02-23T12:44:00Z" w:initials="HK">
    <w:p w14:paraId="5AE05E79" w14:textId="05FA14CB" w:rsidR="00E03068" w:rsidRDefault="00E03068">
      <w:pPr>
        <w:pStyle w:val="CommentText"/>
      </w:pPr>
      <w:r>
        <w:rPr>
          <w:rStyle w:val="CommentReference"/>
        </w:rPr>
        <w:annotationRef/>
      </w:r>
      <w:r>
        <w:t>This was a question from Joey</w:t>
      </w:r>
    </w:p>
  </w:comment>
  <w:comment w:id="96" w:author="Haake, Kirsten" w:date="2019-02-23T12:45:00Z" w:initials="HK">
    <w:p w14:paraId="31478A21" w14:textId="7EB4000D" w:rsidR="00E03068" w:rsidRDefault="00E03068">
      <w:pPr>
        <w:pStyle w:val="CommentText"/>
      </w:pPr>
      <w:r>
        <w:rPr>
          <w:rStyle w:val="CommentReference"/>
        </w:rPr>
        <w:annotationRef/>
      </w:r>
      <w:r>
        <w:t>Note from Joey; Joey, can you elaborate on this?</w:t>
      </w:r>
    </w:p>
  </w:comment>
  <w:comment w:id="97" w:author="Haake, Kirsten" w:date="2019-02-23T12:44:00Z" w:initials="HK">
    <w:p w14:paraId="67F3551F" w14:textId="71FAF25A" w:rsidR="00E03068" w:rsidRDefault="00E03068">
      <w:pPr>
        <w:pStyle w:val="CommentText"/>
      </w:pPr>
      <w:r>
        <w:rPr>
          <w:rStyle w:val="CommentReference"/>
        </w:rPr>
        <w:annotationRef/>
      </w:r>
      <w:r>
        <w:t>Note from Joey</w:t>
      </w:r>
    </w:p>
  </w:comment>
  <w:comment w:id="98" w:author="Haake, Kirsten" w:date="2019-02-23T12:48:00Z" w:initials="HK">
    <w:p w14:paraId="21E1DEFF" w14:textId="48BB2542" w:rsidR="00E03068" w:rsidRDefault="00E03068">
      <w:pPr>
        <w:pStyle w:val="CommentText"/>
      </w:pPr>
      <w:r>
        <w:rPr>
          <w:rStyle w:val="CommentReference"/>
        </w:rPr>
        <w:annotationRef/>
      </w:r>
      <w:r>
        <w:t>This needs more elaboration; what is “model symmetry”? Joey?</w:t>
      </w:r>
    </w:p>
  </w:comment>
  <w:comment w:id="99" w:author="Haake, Kirsten" w:date="2019-02-23T12:48:00Z" w:initials="HK">
    <w:p w14:paraId="118BC63B" w14:textId="525F2524" w:rsidR="00E03068" w:rsidRDefault="00E03068">
      <w:pPr>
        <w:pStyle w:val="CommentText"/>
      </w:pPr>
      <w:r>
        <w:rPr>
          <w:rStyle w:val="CommentReference"/>
        </w:rPr>
        <w:annotationRef/>
      </w:r>
      <w:r>
        <w:t>What should we do with this here? Joey?</w:t>
      </w:r>
    </w:p>
  </w:comment>
  <w:comment w:id="188" w:author="Haake, Kirsten" w:date="2019-03-15T15:52:00Z" w:initials="HK">
    <w:p w14:paraId="21EE9D7A" w14:textId="77777777" w:rsidR="00E03068" w:rsidRDefault="00E03068" w:rsidP="00C50B5B">
      <w:pPr>
        <w:pStyle w:val="CommentText"/>
      </w:pPr>
      <w:r>
        <w:rPr>
          <w:rStyle w:val="CommentReference"/>
        </w:rPr>
        <w:annotationRef/>
      </w:r>
      <w:r>
        <w:t>Taking Ioana’s suggestion, we could use examples from the Consolidated CDA specification that was adopted by all the MU-certified EHR vendors here.</w:t>
      </w:r>
    </w:p>
    <w:p w14:paraId="786F675E" w14:textId="64DD8971" w:rsidR="00E03068" w:rsidRDefault="00E03068">
      <w:pPr>
        <w:pStyle w:val="CommentText"/>
      </w:pPr>
    </w:p>
  </w:comment>
  <w:comment w:id="196" w:author="Haake, Kirsten" w:date="2019-04-03T10:08:00Z" w:initials="HK">
    <w:p w14:paraId="79376D83" w14:textId="385E3939" w:rsidR="00E03068" w:rsidRDefault="00E03068">
      <w:pPr>
        <w:pStyle w:val="CommentText"/>
      </w:pPr>
      <w:r>
        <w:rPr>
          <w:rStyle w:val="CommentReference"/>
        </w:rPr>
        <w:annotationRef/>
      </w:r>
      <w:r>
        <w:t>This and all the following examples still have to be either formatted (tables) like the examples above or moved into an Appendix, where the formatting could be simpler.</w:t>
      </w:r>
    </w:p>
  </w:comment>
  <w:comment w:id="222" w:author="Haake, Kirsten" w:date="2019-04-03T10:11:00Z" w:initials="HK">
    <w:p w14:paraId="7CF22A67" w14:textId="7A45D902" w:rsidR="00E03068" w:rsidRDefault="00E03068">
      <w:pPr>
        <w:pStyle w:val="CommentText"/>
      </w:pPr>
      <w:r>
        <w:rPr>
          <w:rStyle w:val="CommentReference"/>
        </w:rPr>
        <w:annotationRef/>
      </w:r>
      <w:r>
        <w:t>This and the following examples still have to be either formatted like the one above (table) or moved to an Appendix, where the formatting could be simpler.</w:t>
      </w:r>
    </w:p>
  </w:comment>
  <w:comment w:id="227" w:author="Haake, Kirsten" w:date="2019-04-03T10:35:00Z" w:initials="HK">
    <w:p w14:paraId="2B78A488" w14:textId="27920DB1" w:rsidR="00DB47EA" w:rsidRDefault="00DB47EA">
      <w:pPr>
        <w:pStyle w:val="CommentText"/>
      </w:pPr>
      <w:r>
        <w:rPr>
          <w:rStyle w:val="CommentReference"/>
        </w:rPr>
        <w:annotationRef/>
      </w:r>
      <w:r>
        <w:t>Chose an example here; still needs to be “coded”.</w:t>
      </w:r>
      <w:r w:rsidR="006756CB">
        <w:t xml:space="preserve"> Will chose a couple more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A557F" w15:done="0"/>
  <w15:commentEx w15:paraId="1D8092C2" w15:done="0"/>
  <w15:commentEx w15:paraId="6B0F4CBC" w15:done="0"/>
  <w15:commentEx w15:paraId="6AA1979F" w15:done="0"/>
  <w15:commentEx w15:paraId="3A743ECD" w15:done="0"/>
  <w15:commentEx w15:paraId="5FC15FDD" w15:done="0"/>
  <w15:commentEx w15:paraId="3886AD02" w15:done="0"/>
  <w15:commentEx w15:paraId="3DEC18C3" w15:done="0"/>
  <w15:commentEx w15:paraId="0E4DF00F" w15:done="0"/>
  <w15:commentEx w15:paraId="5AE05E79" w15:done="0"/>
  <w15:commentEx w15:paraId="31478A21" w15:done="0"/>
  <w15:commentEx w15:paraId="67F3551F" w15:done="0"/>
  <w15:commentEx w15:paraId="21E1DEFF" w15:done="0"/>
  <w15:commentEx w15:paraId="118BC63B" w15:done="0"/>
  <w15:commentEx w15:paraId="786F675E" w15:done="0"/>
  <w15:commentEx w15:paraId="79376D83" w15:done="0"/>
  <w15:commentEx w15:paraId="7CF22A67" w15:done="0"/>
  <w15:commentEx w15:paraId="2B78A4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A557F" w16cid:durableId="201E87CB"/>
  <w16cid:commentId w16cid:paraId="1D8092C2" w16cid:durableId="201E8832"/>
  <w16cid:commentId w16cid:paraId="6B0F4CBC" w16cid:durableId="201E87BC"/>
  <w16cid:commentId w16cid:paraId="6AA1979F" w16cid:durableId="201E871C"/>
  <w16cid:commentId w16cid:paraId="3A743ECD" w16cid:durableId="20238CFE"/>
  <w16cid:commentId w16cid:paraId="5FC15FDD" w16cid:durableId="2030F322"/>
  <w16cid:commentId w16cid:paraId="3886AD02" w16cid:durableId="204F010F"/>
  <w16cid:commentId w16cid:paraId="3DEC18C3" w16cid:durableId="2022447D"/>
  <w16cid:commentId w16cid:paraId="0E4DF00F" w16cid:durableId="201A8437"/>
  <w16cid:commentId w16cid:paraId="5AE05E79" w16cid:durableId="201BBE90"/>
  <w16cid:commentId w16cid:paraId="31478A21" w16cid:durableId="201BBED8"/>
  <w16cid:commentId w16cid:paraId="67F3551F" w16cid:durableId="201BBEBC"/>
  <w16cid:commentId w16cid:paraId="21E1DEFF" w16cid:durableId="201BBF8F"/>
  <w16cid:commentId w16cid:paraId="118BC63B" w16cid:durableId="201BBFB6"/>
  <w16cid:commentId w16cid:paraId="786F675E" w16cid:durableId="203648CA"/>
  <w16cid:commentId w16cid:paraId="79376D83" w16cid:durableId="204F0496"/>
  <w16cid:commentId w16cid:paraId="7CF22A67" w16cid:durableId="204F053D"/>
  <w16cid:commentId w16cid:paraId="2B78A488" w16cid:durableId="204F0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8B3FB" w14:textId="77777777" w:rsidR="005C4A78" w:rsidRDefault="005C4A78">
      <w:r>
        <w:separator/>
      </w:r>
    </w:p>
  </w:endnote>
  <w:endnote w:type="continuationSeparator" w:id="0">
    <w:p w14:paraId="2CA25249" w14:textId="77777777" w:rsidR="005C4A78" w:rsidRDefault="005C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7B08" w14:textId="77777777" w:rsidR="00E03068" w:rsidRDefault="00E03068">
    <w:pPr>
      <w:pStyle w:val="BodyText"/>
      <w:spacing w:line="14" w:lineRule="auto"/>
    </w:pPr>
    <w:r>
      <w:pict w14:anchorId="7A1EA4B4">
        <v:group id="_x0000_s2050" style="position:absolute;margin-left:1in;margin-top:741.5pt;width:468pt;height:.5pt;z-index:-23080;mso-position-horizontal-relative:page;mso-position-vertical-relative:page" coordorigin="1440,14830" coordsize="9360,10">
          <v:line id="_x0000_s2053" style="position:absolute" from="1440,14835" to="4560,14835" strokeweight=".5pt"/>
          <v:line id="_x0000_s2052" style="position:absolute" from="4560,14835" to="7680,14835" strokeweight=".5pt"/>
          <v:line id="_x0000_s2051" style="position:absolute" from="7680,14835" to="10800,14835" strokeweight=".5pt"/>
          <w10:wrap anchorx="page" anchory="page"/>
        </v:group>
      </w:pict>
    </w:r>
    <w:r>
      <w:pict w14:anchorId="04A1958A">
        <v:shapetype id="_x0000_t202" coordsize="21600,21600" o:spt="202" path="m,l,21600r21600,l21600,xe">
          <v:stroke joinstyle="miter"/>
          <v:path gradientshapeok="t" o:connecttype="rect"/>
        </v:shapetype>
        <v:shape id="_x0000_s2049" type="#_x0000_t202" style="position:absolute;margin-left:299pt;margin-top:742.4pt;width:14pt;height:13.1pt;z-index:-23056;mso-position-horizontal-relative:page;mso-position-vertical-relative:page" filled="f" stroked="f">
          <v:textbox style="mso-next-textbox:#_x0000_s2049" inset="0,0,0,0">
            <w:txbxContent>
              <w:p w14:paraId="45F28442" w14:textId="77777777" w:rsidR="00E03068" w:rsidRDefault="00E03068">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54A1A" w14:textId="77777777" w:rsidR="005C4A78" w:rsidRDefault="005C4A78">
      <w:r>
        <w:separator/>
      </w:r>
    </w:p>
  </w:footnote>
  <w:footnote w:type="continuationSeparator" w:id="0">
    <w:p w14:paraId="19A6B761" w14:textId="77777777" w:rsidR="005C4A78" w:rsidRDefault="005C4A78">
      <w:r>
        <w:continuationSeparator/>
      </w:r>
    </w:p>
  </w:footnote>
  <w:footnote w:id="1">
    <w:p w14:paraId="249EEA05" w14:textId="3BD93F51" w:rsidR="00E03068" w:rsidRPr="006A1746" w:rsidRDefault="00E03068">
      <w:pPr>
        <w:pStyle w:val="FootnoteText"/>
        <w:rPr>
          <w:sz w:val="16"/>
          <w:szCs w:val="16"/>
        </w:rPr>
      </w:pPr>
      <w:r w:rsidRPr="006A1746">
        <w:rPr>
          <w:rStyle w:val="FootnoteReference"/>
          <w:sz w:val="16"/>
          <w:szCs w:val="16"/>
        </w:rPr>
        <w:footnoteRef/>
      </w:r>
      <w:r w:rsidRPr="006A1746">
        <w:rPr>
          <w:sz w:val="16"/>
          <w:szCs w:val="16"/>
        </w:rPr>
        <w:t xml:space="preserve"> https://en.wikipedia.org/wiki/Separation_of_concerns</w:t>
      </w:r>
    </w:p>
  </w:footnote>
  <w:footnote w:id="2">
    <w:p w14:paraId="3BC669EA" w14:textId="6DB8131C" w:rsidR="00E03068" w:rsidRDefault="00E03068" w:rsidP="008C257A">
      <w:pPr>
        <w:ind w:left="100"/>
        <w:rPr>
          <w:sz w:val="16"/>
          <w:u w:val="single"/>
        </w:rPr>
      </w:pPr>
      <w:r>
        <w:rPr>
          <w:rStyle w:val="FootnoteReference"/>
        </w:rPr>
        <w:footnoteRef/>
      </w:r>
      <w:r>
        <w:t xml:space="preserve"> </w:t>
      </w:r>
      <w:r>
        <w:rPr>
          <w:position w:val="7"/>
          <w:sz w:val="12"/>
        </w:rPr>
        <w:t xml:space="preserve"> </w:t>
      </w:r>
      <w:hyperlink r:id="rId1">
        <w:r>
          <w:rPr>
            <w:sz w:val="16"/>
            <w:u w:val="single"/>
          </w:rPr>
          <w:t>https://en.wikipedia.org/wiki/immutable_object</w:t>
        </w:r>
      </w:hyperlink>
    </w:p>
    <w:p w14:paraId="2F209F4E" w14:textId="4B37EE86" w:rsidR="00E03068" w:rsidRDefault="00E0306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D95A" w14:textId="77777777" w:rsidR="00E03068" w:rsidRDefault="00E03068">
    <w:pPr>
      <w:pStyle w:val="BodyText"/>
      <w:spacing w:line="14" w:lineRule="auto"/>
    </w:pPr>
    <w:r>
      <w:pict w14:anchorId="2780252B">
        <v:group id="_x0000_s2054" style="position:absolute;margin-left:1in;margin-top:50pt;width:468pt;height:.5pt;z-index:-23104;mso-position-horizontal-relative:page;mso-position-vertical-relative:page" coordorigin="1440,1000" coordsize="9360,10">
          <v:line id="_x0000_s2057" style="position:absolute" from="1440,1005" to="4560,1005" strokeweight=".5pt"/>
          <v:line id="_x0000_s2056" style="position:absolute" from="4560,1005" to="7680,1005" strokeweight=".5pt"/>
          <v:line id="_x0000_s2055" style="position:absolute" from="7680,1005" to="10800,1005"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C97"/>
    <w:multiLevelType w:val="hybridMultilevel"/>
    <w:tmpl w:val="28BC22F4"/>
    <w:lvl w:ilvl="0" w:tplc="8C18EB26">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C32933"/>
    <w:multiLevelType w:val="multilevel"/>
    <w:tmpl w:val="62C8099E"/>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2" w15:restartNumberingAfterBreak="0">
    <w:nsid w:val="0D076786"/>
    <w:multiLevelType w:val="hybridMultilevel"/>
    <w:tmpl w:val="5142E53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1E24B6"/>
    <w:multiLevelType w:val="hybridMultilevel"/>
    <w:tmpl w:val="20B2A2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C4C0C"/>
    <w:multiLevelType w:val="hybridMultilevel"/>
    <w:tmpl w:val="73EEEDC2"/>
    <w:lvl w:ilvl="0" w:tplc="C402268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5BB82954">
      <w:numFmt w:val="bullet"/>
      <w:lvlText w:val="•"/>
      <w:lvlJc w:val="left"/>
      <w:pPr>
        <w:ind w:left="2128" w:hanging="240"/>
      </w:pPr>
      <w:rPr>
        <w:rFonts w:hint="default"/>
        <w:lang w:val="en-US" w:eastAsia="en-US" w:bidi="en-US"/>
      </w:rPr>
    </w:lvl>
    <w:lvl w:ilvl="2" w:tplc="C450B3CE">
      <w:numFmt w:val="bullet"/>
      <w:lvlText w:val="•"/>
      <w:lvlJc w:val="left"/>
      <w:pPr>
        <w:ind w:left="2956" w:hanging="240"/>
      </w:pPr>
      <w:rPr>
        <w:rFonts w:hint="default"/>
        <w:lang w:val="en-US" w:eastAsia="en-US" w:bidi="en-US"/>
      </w:rPr>
    </w:lvl>
    <w:lvl w:ilvl="3" w:tplc="522CC850">
      <w:numFmt w:val="bullet"/>
      <w:lvlText w:val="•"/>
      <w:lvlJc w:val="left"/>
      <w:pPr>
        <w:ind w:left="3784" w:hanging="240"/>
      </w:pPr>
      <w:rPr>
        <w:rFonts w:hint="default"/>
        <w:lang w:val="en-US" w:eastAsia="en-US" w:bidi="en-US"/>
      </w:rPr>
    </w:lvl>
    <w:lvl w:ilvl="4" w:tplc="5192A14C">
      <w:numFmt w:val="bullet"/>
      <w:lvlText w:val="•"/>
      <w:lvlJc w:val="left"/>
      <w:pPr>
        <w:ind w:left="4612" w:hanging="240"/>
      </w:pPr>
      <w:rPr>
        <w:rFonts w:hint="default"/>
        <w:lang w:val="en-US" w:eastAsia="en-US" w:bidi="en-US"/>
      </w:rPr>
    </w:lvl>
    <w:lvl w:ilvl="5" w:tplc="81E0CDB6">
      <w:numFmt w:val="bullet"/>
      <w:lvlText w:val="•"/>
      <w:lvlJc w:val="left"/>
      <w:pPr>
        <w:ind w:left="5440" w:hanging="240"/>
      </w:pPr>
      <w:rPr>
        <w:rFonts w:hint="default"/>
        <w:lang w:val="en-US" w:eastAsia="en-US" w:bidi="en-US"/>
      </w:rPr>
    </w:lvl>
    <w:lvl w:ilvl="6" w:tplc="6E9E05E4">
      <w:numFmt w:val="bullet"/>
      <w:lvlText w:val="•"/>
      <w:lvlJc w:val="left"/>
      <w:pPr>
        <w:ind w:left="6268" w:hanging="240"/>
      </w:pPr>
      <w:rPr>
        <w:rFonts w:hint="default"/>
        <w:lang w:val="en-US" w:eastAsia="en-US" w:bidi="en-US"/>
      </w:rPr>
    </w:lvl>
    <w:lvl w:ilvl="7" w:tplc="58228B58">
      <w:numFmt w:val="bullet"/>
      <w:lvlText w:val="•"/>
      <w:lvlJc w:val="left"/>
      <w:pPr>
        <w:ind w:left="7096" w:hanging="240"/>
      </w:pPr>
      <w:rPr>
        <w:rFonts w:hint="default"/>
        <w:lang w:val="en-US" w:eastAsia="en-US" w:bidi="en-US"/>
      </w:rPr>
    </w:lvl>
    <w:lvl w:ilvl="8" w:tplc="240E8668">
      <w:numFmt w:val="bullet"/>
      <w:lvlText w:val="•"/>
      <w:lvlJc w:val="left"/>
      <w:pPr>
        <w:ind w:left="7924" w:hanging="240"/>
      </w:pPr>
      <w:rPr>
        <w:rFonts w:hint="default"/>
        <w:lang w:val="en-US" w:eastAsia="en-US" w:bidi="en-US"/>
      </w:rPr>
    </w:lvl>
  </w:abstractNum>
  <w:abstractNum w:abstractNumId="5" w15:restartNumberingAfterBreak="0">
    <w:nsid w:val="218B092E"/>
    <w:multiLevelType w:val="hybridMultilevel"/>
    <w:tmpl w:val="2A9AD8D0"/>
    <w:lvl w:ilvl="0" w:tplc="8C18EB2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8C18EB26">
      <w:start w:val="1"/>
      <w:numFmt w:val="bullet"/>
      <w:lvlText w:val="□"/>
      <w:lvlJc w:val="left"/>
      <w:pPr>
        <w:ind w:left="2900" w:hanging="360"/>
      </w:pPr>
      <w:rPr>
        <w:rFonts w:ascii="Times New Roman" w:hAnsi="Times New Roman" w:cs="Times New Roman"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4435C73"/>
    <w:multiLevelType w:val="hybridMultilevel"/>
    <w:tmpl w:val="FC6EC4EC"/>
    <w:lvl w:ilvl="0" w:tplc="16446BE4">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7496271A">
      <w:numFmt w:val="bullet"/>
      <w:lvlText w:val="•"/>
      <w:lvlJc w:val="left"/>
      <w:pPr>
        <w:ind w:left="2128" w:hanging="240"/>
      </w:pPr>
      <w:rPr>
        <w:rFonts w:hint="default"/>
        <w:lang w:val="en-US" w:eastAsia="en-US" w:bidi="en-US"/>
      </w:rPr>
    </w:lvl>
    <w:lvl w:ilvl="2" w:tplc="83CA5580">
      <w:numFmt w:val="bullet"/>
      <w:lvlText w:val="•"/>
      <w:lvlJc w:val="left"/>
      <w:pPr>
        <w:ind w:left="2956" w:hanging="240"/>
      </w:pPr>
      <w:rPr>
        <w:rFonts w:hint="default"/>
        <w:lang w:val="en-US" w:eastAsia="en-US" w:bidi="en-US"/>
      </w:rPr>
    </w:lvl>
    <w:lvl w:ilvl="3" w:tplc="9476EC2A">
      <w:numFmt w:val="bullet"/>
      <w:lvlText w:val="•"/>
      <w:lvlJc w:val="left"/>
      <w:pPr>
        <w:ind w:left="3784" w:hanging="240"/>
      </w:pPr>
      <w:rPr>
        <w:rFonts w:hint="default"/>
        <w:lang w:val="en-US" w:eastAsia="en-US" w:bidi="en-US"/>
      </w:rPr>
    </w:lvl>
    <w:lvl w:ilvl="4" w:tplc="BC488D3A">
      <w:numFmt w:val="bullet"/>
      <w:lvlText w:val="•"/>
      <w:lvlJc w:val="left"/>
      <w:pPr>
        <w:ind w:left="4612" w:hanging="240"/>
      </w:pPr>
      <w:rPr>
        <w:rFonts w:hint="default"/>
        <w:lang w:val="en-US" w:eastAsia="en-US" w:bidi="en-US"/>
      </w:rPr>
    </w:lvl>
    <w:lvl w:ilvl="5" w:tplc="76FC3A10">
      <w:numFmt w:val="bullet"/>
      <w:lvlText w:val="•"/>
      <w:lvlJc w:val="left"/>
      <w:pPr>
        <w:ind w:left="5440" w:hanging="240"/>
      </w:pPr>
      <w:rPr>
        <w:rFonts w:hint="default"/>
        <w:lang w:val="en-US" w:eastAsia="en-US" w:bidi="en-US"/>
      </w:rPr>
    </w:lvl>
    <w:lvl w:ilvl="6" w:tplc="E884C70C">
      <w:numFmt w:val="bullet"/>
      <w:lvlText w:val="•"/>
      <w:lvlJc w:val="left"/>
      <w:pPr>
        <w:ind w:left="6268" w:hanging="240"/>
      </w:pPr>
      <w:rPr>
        <w:rFonts w:hint="default"/>
        <w:lang w:val="en-US" w:eastAsia="en-US" w:bidi="en-US"/>
      </w:rPr>
    </w:lvl>
    <w:lvl w:ilvl="7" w:tplc="B87E2CFE">
      <w:numFmt w:val="bullet"/>
      <w:lvlText w:val="•"/>
      <w:lvlJc w:val="left"/>
      <w:pPr>
        <w:ind w:left="7096" w:hanging="240"/>
      </w:pPr>
      <w:rPr>
        <w:rFonts w:hint="default"/>
        <w:lang w:val="en-US" w:eastAsia="en-US" w:bidi="en-US"/>
      </w:rPr>
    </w:lvl>
    <w:lvl w:ilvl="8" w:tplc="96EC54EC">
      <w:numFmt w:val="bullet"/>
      <w:lvlText w:val="•"/>
      <w:lvlJc w:val="left"/>
      <w:pPr>
        <w:ind w:left="7924" w:hanging="240"/>
      </w:pPr>
      <w:rPr>
        <w:rFonts w:hint="default"/>
        <w:lang w:val="en-US" w:eastAsia="en-US" w:bidi="en-US"/>
      </w:rPr>
    </w:lvl>
  </w:abstractNum>
  <w:abstractNum w:abstractNumId="7" w15:restartNumberingAfterBreak="0">
    <w:nsid w:val="277A33E4"/>
    <w:multiLevelType w:val="hybridMultilevel"/>
    <w:tmpl w:val="B9883328"/>
    <w:lvl w:ilvl="0" w:tplc="8C18EB26">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B022F19"/>
    <w:multiLevelType w:val="multilevel"/>
    <w:tmpl w:val="53FE97B6"/>
    <w:lvl w:ilvl="0">
      <w:start w:val="2"/>
      <w:numFmt w:val="decimal"/>
      <w:lvlText w:val="%1"/>
      <w:lvlJc w:val="left"/>
      <w:pPr>
        <w:ind w:left="900" w:hanging="801"/>
      </w:pPr>
      <w:rPr>
        <w:rFonts w:hint="default"/>
        <w:lang w:val="en-US" w:eastAsia="en-US" w:bidi="en-US"/>
      </w:rPr>
    </w:lvl>
    <w:lvl w:ilvl="1">
      <w:start w:val="3"/>
      <w:numFmt w:val="decimal"/>
      <w:lvlText w:val="%1.%2"/>
      <w:lvlJc w:val="left"/>
      <w:pPr>
        <w:ind w:left="900" w:hanging="801"/>
      </w:pPr>
      <w:rPr>
        <w:rFonts w:hint="default"/>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0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3900" w:hanging="200"/>
      </w:pPr>
      <w:rPr>
        <w:rFonts w:hint="default"/>
        <w:lang w:val="en-US" w:eastAsia="en-US" w:bidi="en-US"/>
      </w:rPr>
    </w:lvl>
    <w:lvl w:ilvl="5">
      <w:numFmt w:val="bullet"/>
      <w:lvlText w:val="•"/>
      <w:lvlJc w:val="left"/>
      <w:pPr>
        <w:ind w:left="4846" w:hanging="200"/>
      </w:pPr>
      <w:rPr>
        <w:rFonts w:hint="default"/>
        <w:lang w:val="en-US" w:eastAsia="en-US" w:bidi="en-US"/>
      </w:rPr>
    </w:lvl>
    <w:lvl w:ilvl="6">
      <w:numFmt w:val="bullet"/>
      <w:lvlText w:val="•"/>
      <w:lvlJc w:val="left"/>
      <w:pPr>
        <w:ind w:left="5793" w:hanging="200"/>
      </w:pPr>
      <w:rPr>
        <w:rFonts w:hint="default"/>
        <w:lang w:val="en-US" w:eastAsia="en-US" w:bidi="en-US"/>
      </w:rPr>
    </w:lvl>
    <w:lvl w:ilvl="7">
      <w:numFmt w:val="bullet"/>
      <w:lvlText w:val="•"/>
      <w:lvlJc w:val="left"/>
      <w:pPr>
        <w:ind w:left="6740" w:hanging="200"/>
      </w:pPr>
      <w:rPr>
        <w:rFonts w:hint="default"/>
        <w:lang w:val="en-US" w:eastAsia="en-US" w:bidi="en-US"/>
      </w:rPr>
    </w:lvl>
    <w:lvl w:ilvl="8">
      <w:numFmt w:val="bullet"/>
      <w:lvlText w:val="•"/>
      <w:lvlJc w:val="left"/>
      <w:pPr>
        <w:ind w:left="7686" w:hanging="200"/>
      </w:pPr>
      <w:rPr>
        <w:rFonts w:hint="default"/>
        <w:lang w:val="en-US" w:eastAsia="en-US" w:bidi="en-US"/>
      </w:rPr>
    </w:lvl>
  </w:abstractNum>
  <w:abstractNum w:abstractNumId="9" w15:restartNumberingAfterBreak="0">
    <w:nsid w:val="2D5003EC"/>
    <w:multiLevelType w:val="multilevel"/>
    <w:tmpl w:val="22709C5C"/>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10" w15:restartNumberingAfterBreak="0">
    <w:nsid w:val="39C03557"/>
    <w:multiLevelType w:val="hybridMultilevel"/>
    <w:tmpl w:val="EB0E015A"/>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1" w15:restartNumberingAfterBreak="0">
    <w:nsid w:val="3AD7054D"/>
    <w:multiLevelType w:val="hybridMultilevel"/>
    <w:tmpl w:val="00CC0AD8"/>
    <w:lvl w:ilvl="0" w:tplc="B56A1824">
      <w:start w:val="3"/>
      <w:numFmt w:val="decimal"/>
      <w:lvlText w:val="%1."/>
      <w:lvlJc w:val="left"/>
      <w:pPr>
        <w:ind w:left="561" w:hanging="462"/>
      </w:pPr>
      <w:rPr>
        <w:rFonts w:ascii="Arial" w:eastAsia="Arial" w:hAnsi="Arial" w:cs="Arial" w:hint="default"/>
        <w:b/>
        <w:bCs/>
        <w:w w:val="101"/>
        <w:sz w:val="41"/>
        <w:szCs w:val="41"/>
        <w:lang w:val="en-US" w:eastAsia="en-US" w:bidi="en-US"/>
      </w:rPr>
    </w:lvl>
    <w:lvl w:ilvl="1" w:tplc="A0742BEE">
      <w:start w:val="1"/>
      <w:numFmt w:val="upperLetter"/>
      <w:lvlText w:val="%2."/>
      <w:lvlJc w:val="left"/>
      <w:pPr>
        <w:ind w:left="1300" w:hanging="240"/>
      </w:pPr>
      <w:rPr>
        <w:rFonts w:ascii="Times New Roman" w:eastAsia="Times New Roman" w:hAnsi="Times New Roman" w:cs="Times New Roman" w:hint="default"/>
        <w:w w:val="100"/>
        <w:sz w:val="20"/>
        <w:szCs w:val="20"/>
        <w:lang w:val="en-US" w:eastAsia="en-US" w:bidi="en-US"/>
      </w:rPr>
    </w:lvl>
    <w:lvl w:ilvl="2" w:tplc="97C8458C">
      <w:numFmt w:val="bullet"/>
      <w:lvlText w:val="•"/>
      <w:lvlJc w:val="left"/>
      <w:pPr>
        <w:ind w:left="1500" w:hanging="200"/>
      </w:pPr>
      <w:rPr>
        <w:rFonts w:ascii="Times New Roman" w:eastAsia="Times New Roman" w:hAnsi="Times New Roman" w:cs="Times New Roman" w:hint="default"/>
        <w:spacing w:val="-21"/>
        <w:w w:val="100"/>
        <w:sz w:val="20"/>
        <w:szCs w:val="20"/>
        <w:lang w:val="en-US" w:eastAsia="en-US" w:bidi="en-US"/>
      </w:rPr>
    </w:lvl>
    <w:lvl w:ilvl="3" w:tplc="6CB833A6">
      <w:numFmt w:val="bullet"/>
      <w:lvlText w:val="•"/>
      <w:lvlJc w:val="left"/>
      <w:pPr>
        <w:ind w:left="1700" w:hanging="200"/>
      </w:pPr>
      <w:rPr>
        <w:rFonts w:ascii="Times New Roman" w:eastAsia="Times New Roman" w:hAnsi="Times New Roman" w:cs="Times New Roman" w:hint="default"/>
        <w:spacing w:val="-21"/>
        <w:w w:val="100"/>
        <w:sz w:val="20"/>
        <w:szCs w:val="20"/>
        <w:lang w:val="en-US" w:eastAsia="en-US" w:bidi="en-US"/>
      </w:rPr>
    </w:lvl>
    <w:lvl w:ilvl="4" w:tplc="DBEA1F80">
      <w:numFmt w:val="bullet"/>
      <w:lvlText w:val="•"/>
      <w:lvlJc w:val="left"/>
      <w:pPr>
        <w:ind w:left="2825" w:hanging="200"/>
      </w:pPr>
      <w:rPr>
        <w:rFonts w:hint="default"/>
        <w:lang w:val="en-US" w:eastAsia="en-US" w:bidi="en-US"/>
      </w:rPr>
    </w:lvl>
    <w:lvl w:ilvl="5" w:tplc="D9563A9E">
      <w:numFmt w:val="bullet"/>
      <w:lvlText w:val="•"/>
      <w:lvlJc w:val="left"/>
      <w:pPr>
        <w:ind w:left="3951" w:hanging="200"/>
      </w:pPr>
      <w:rPr>
        <w:rFonts w:hint="default"/>
        <w:lang w:val="en-US" w:eastAsia="en-US" w:bidi="en-US"/>
      </w:rPr>
    </w:lvl>
    <w:lvl w:ilvl="6" w:tplc="5262101C">
      <w:numFmt w:val="bullet"/>
      <w:lvlText w:val="•"/>
      <w:lvlJc w:val="left"/>
      <w:pPr>
        <w:ind w:left="5077" w:hanging="200"/>
      </w:pPr>
      <w:rPr>
        <w:rFonts w:hint="default"/>
        <w:lang w:val="en-US" w:eastAsia="en-US" w:bidi="en-US"/>
      </w:rPr>
    </w:lvl>
    <w:lvl w:ilvl="7" w:tplc="65364732">
      <w:numFmt w:val="bullet"/>
      <w:lvlText w:val="•"/>
      <w:lvlJc w:val="left"/>
      <w:pPr>
        <w:ind w:left="6202" w:hanging="200"/>
      </w:pPr>
      <w:rPr>
        <w:rFonts w:hint="default"/>
        <w:lang w:val="en-US" w:eastAsia="en-US" w:bidi="en-US"/>
      </w:rPr>
    </w:lvl>
    <w:lvl w:ilvl="8" w:tplc="96D85786">
      <w:numFmt w:val="bullet"/>
      <w:lvlText w:val="•"/>
      <w:lvlJc w:val="left"/>
      <w:pPr>
        <w:ind w:left="7328" w:hanging="200"/>
      </w:pPr>
      <w:rPr>
        <w:rFonts w:hint="default"/>
        <w:lang w:val="en-US" w:eastAsia="en-US" w:bidi="en-US"/>
      </w:rPr>
    </w:lvl>
  </w:abstractNum>
  <w:abstractNum w:abstractNumId="12" w15:restartNumberingAfterBreak="0">
    <w:nsid w:val="435C500E"/>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E0E7D"/>
    <w:multiLevelType w:val="multilevel"/>
    <w:tmpl w:val="43E87204"/>
    <w:lvl w:ilvl="0">
      <w:start w:val="5"/>
      <w:numFmt w:val="decimal"/>
      <w:lvlText w:val="%1"/>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3">
      <w:numFmt w:val="bullet"/>
      <w:lvlText w:val="•"/>
      <w:lvlJc w:val="left"/>
      <w:pPr>
        <w:ind w:left="3108" w:hanging="200"/>
      </w:pPr>
      <w:rPr>
        <w:rFonts w:hint="default"/>
        <w:lang w:val="en-US" w:eastAsia="en-US" w:bidi="en-US"/>
      </w:rPr>
    </w:lvl>
    <w:lvl w:ilvl="4">
      <w:numFmt w:val="bullet"/>
      <w:lvlText w:val="•"/>
      <w:lvlJc w:val="left"/>
      <w:pPr>
        <w:ind w:left="4033" w:hanging="200"/>
      </w:pPr>
      <w:rPr>
        <w:rFonts w:hint="default"/>
        <w:lang w:val="en-US" w:eastAsia="en-US" w:bidi="en-US"/>
      </w:rPr>
    </w:lvl>
    <w:lvl w:ilvl="5">
      <w:numFmt w:val="bullet"/>
      <w:lvlText w:val="•"/>
      <w:lvlJc w:val="left"/>
      <w:pPr>
        <w:ind w:left="4957" w:hanging="200"/>
      </w:pPr>
      <w:rPr>
        <w:rFonts w:hint="default"/>
        <w:lang w:val="en-US" w:eastAsia="en-US" w:bidi="en-US"/>
      </w:rPr>
    </w:lvl>
    <w:lvl w:ilvl="6">
      <w:numFmt w:val="bullet"/>
      <w:lvlText w:val="•"/>
      <w:lvlJc w:val="left"/>
      <w:pPr>
        <w:ind w:left="5882" w:hanging="200"/>
      </w:pPr>
      <w:rPr>
        <w:rFonts w:hint="default"/>
        <w:lang w:val="en-US" w:eastAsia="en-US" w:bidi="en-US"/>
      </w:rPr>
    </w:lvl>
    <w:lvl w:ilvl="7">
      <w:numFmt w:val="bullet"/>
      <w:lvlText w:val="•"/>
      <w:lvlJc w:val="left"/>
      <w:pPr>
        <w:ind w:left="6806" w:hanging="200"/>
      </w:pPr>
      <w:rPr>
        <w:rFonts w:hint="default"/>
        <w:lang w:val="en-US" w:eastAsia="en-US" w:bidi="en-US"/>
      </w:rPr>
    </w:lvl>
    <w:lvl w:ilvl="8">
      <w:numFmt w:val="bullet"/>
      <w:lvlText w:val="•"/>
      <w:lvlJc w:val="left"/>
      <w:pPr>
        <w:ind w:left="7731" w:hanging="200"/>
      </w:pPr>
      <w:rPr>
        <w:rFonts w:hint="default"/>
        <w:lang w:val="en-US" w:eastAsia="en-US" w:bidi="en-US"/>
      </w:rPr>
    </w:lvl>
  </w:abstractNum>
  <w:abstractNum w:abstractNumId="14" w15:restartNumberingAfterBreak="0">
    <w:nsid w:val="4CDB3876"/>
    <w:multiLevelType w:val="multilevel"/>
    <w:tmpl w:val="31FCED26"/>
    <w:lvl w:ilvl="0">
      <w:numFmt w:val="bullet"/>
      <w:lvlText w:val="•"/>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1460" w:hanging="200"/>
      </w:pPr>
      <w:rPr>
        <w:rFonts w:ascii="Times New Roman" w:eastAsia="Times New Roman" w:hAnsi="Times New Roman" w:cs="Times New Roman" w:hint="default"/>
        <w:spacing w:val="-21"/>
        <w:w w:val="100"/>
        <w:sz w:val="20"/>
        <w:szCs w:val="20"/>
        <w:lang w:val="en-US" w:eastAsia="en-US" w:bidi="en-US"/>
      </w:rPr>
    </w:lvl>
    <w:lvl w:ilvl="5">
      <w:numFmt w:val="bullet"/>
      <w:lvlText w:val="•"/>
      <w:lvlJc w:val="left"/>
      <w:pPr>
        <w:ind w:left="16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3244" w:hanging="200"/>
      </w:pPr>
      <w:rPr>
        <w:rFonts w:hint="default"/>
        <w:lang w:val="en-US" w:eastAsia="en-US" w:bidi="en-US"/>
      </w:rPr>
    </w:lvl>
    <w:lvl w:ilvl="7">
      <w:numFmt w:val="bullet"/>
      <w:lvlText w:val="•"/>
      <w:lvlJc w:val="left"/>
      <w:pPr>
        <w:ind w:left="4828" w:hanging="200"/>
      </w:pPr>
      <w:rPr>
        <w:rFonts w:hint="default"/>
        <w:lang w:val="en-US" w:eastAsia="en-US" w:bidi="en-US"/>
      </w:rPr>
    </w:lvl>
    <w:lvl w:ilvl="8">
      <w:numFmt w:val="bullet"/>
      <w:lvlText w:val="•"/>
      <w:lvlJc w:val="left"/>
      <w:pPr>
        <w:ind w:left="6412" w:hanging="200"/>
      </w:pPr>
      <w:rPr>
        <w:rFonts w:hint="default"/>
        <w:lang w:val="en-US" w:eastAsia="en-US" w:bidi="en-US"/>
      </w:rPr>
    </w:lvl>
  </w:abstractNum>
  <w:abstractNum w:abstractNumId="15" w15:restartNumberingAfterBreak="0">
    <w:nsid w:val="59013B7E"/>
    <w:multiLevelType w:val="multilevel"/>
    <w:tmpl w:val="771CD5E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5"/>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BC07D6"/>
    <w:multiLevelType w:val="hybridMultilevel"/>
    <w:tmpl w:val="AA866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C00042"/>
    <w:multiLevelType w:val="hybridMultilevel"/>
    <w:tmpl w:val="9182C122"/>
    <w:lvl w:ilvl="0" w:tplc="BAB2D7EA">
      <w:start w:val="1"/>
      <w:numFmt w:val="upperLetter"/>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E585B"/>
    <w:multiLevelType w:val="hybridMultilevel"/>
    <w:tmpl w:val="AF806458"/>
    <w:lvl w:ilvl="0" w:tplc="EB8AC93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C0B436CA">
      <w:numFmt w:val="bullet"/>
      <w:lvlText w:val="•"/>
      <w:lvlJc w:val="left"/>
      <w:pPr>
        <w:ind w:left="2128" w:hanging="240"/>
      </w:pPr>
      <w:rPr>
        <w:rFonts w:hint="default"/>
        <w:lang w:val="en-US" w:eastAsia="en-US" w:bidi="en-US"/>
      </w:rPr>
    </w:lvl>
    <w:lvl w:ilvl="2" w:tplc="5B903E88">
      <w:numFmt w:val="bullet"/>
      <w:lvlText w:val="•"/>
      <w:lvlJc w:val="left"/>
      <w:pPr>
        <w:ind w:left="2956" w:hanging="240"/>
      </w:pPr>
      <w:rPr>
        <w:rFonts w:hint="default"/>
        <w:lang w:val="en-US" w:eastAsia="en-US" w:bidi="en-US"/>
      </w:rPr>
    </w:lvl>
    <w:lvl w:ilvl="3" w:tplc="4D0E63DE">
      <w:numFmt w:val="bullet"/>
      <w:lvlText w:val="•"/>
      <w:lvlJc w:val="left"/>
      <w:pPr>
        <w:ind w:left="3784" w:hanging="240"/>
      </w:pPr>
      <w:rPr>
        <w:rFonts w:hint="default"/>
        <w:lang w:val="en-US" w:eastAsia="en-US" w:bidi="en-US"/>
      </w:rPr>
    </w:lvl>
    <w:lvl w:ilvl="4" w:tplc="C4CC7C30">
      <w:numFmt w:val="bullet"/>
      <w:lvlText w:val="•"/>
      <w:lvlJc w:val="left"/>
      <w:pPr>
        <w:ind w:left="4612" w:hanging="240"/>
      </w:pPr>
      <w:rPr>
        <w:rFonts w:hint="default"/>
        <w:lang w:val="en-US" w:eastAsia="en-US" w:bidi="en-US"/>
      </w:rPr>
    </w:lvl>
    <w:lvl w:ilvl="5" w:tplc="A5B0C6BE">
      <w:numFmt w:val="bullet"/>
      <w:lvlText w:val="•"/>
      <w:lvlJc w:val="left"/>
      <w:pPr>
        <w:ind w:left="5440" w:hanging="240"/>
      </w:pPr>
      <w:rPr>
        <w:rFonts w:hint="default"/>
        <w:lang w:val="en-US" w:eastAsia="en-US" w:bidi="en-US"/>
      </w:rPr>
    </w:lvl>
    <w:lvl w:ilvl="6" w:tplc="EB0CE556">
      <w:numFmt w:val="bullet"/>
      <w:lvlText w:val="•"/>
      <w:lvlJc w:val="left"/>
      <w:pPr>
        <w:ind w:left="6268" w:hanging="240"/>
      </w:pPr>
      <w:rPr>
        <w:rFonts w:hint="default"/>
        <w:lang w:val="en-US" w:eastAsia="en-US" w:bidi="en-US"/>
      </w:rPr>
    </w:lvl>
    <w:lvl w:ilvl="7" w:tplc="AF8623A8">
      <w:numFmt w:val="bullet"/>
      <w:lvlText w:val="•"/>
      <w:lvlJc w:val="left"/>
      <w:pPr>
        <w:ind w:left="7096" w:hanging="240"/>
      </w:pPr>
      <w:rPr>
        <w:rFonts w:hint="default"/>
        <w:lang w:val="en-US" w:eastAsia="en-US" w:bidi="en-US"/>
      </w:rPr>
    </w:lvl>
    <w:lvl w:ilvl="8" w:tplc="27A0A87E">
      <w:numFmt w:val="bullet"/>
      <w:lvlText w:val="•"/>
      <w:lvlJc w:val="left"/>
      <w:pPr>
        <w:ind w:left="7924" w:hanging="240"/>
      </w:pPr>
      <w:rPr>
        <w:rFonts w:hint="default"/>
        <w:lang w:val="en-US" w:eastAsia="en-US" w:bidi="en-US"/>
      </w:rPr>
    </w:lvl>
  </w:abstractNum>
  <w:abstractNum w:abstractNumId="19" w15:restartNumberingAfterBreak="0">
    <w:nsid w:val="6A045AB7"/>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173190"/>
    <w:multiLevelType w:val="hybridMultilevel"/>
    <w:tmpl w:val="E202F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F6E07"/>
    <w:multiLevelType w:val="hybridMultilevel"/>
    <w:tmpl w:val="22045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A63A91"/>
    <w:multiLevelType w:val="multilevel"/>
    <w:tmpl w:val="83FE20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1.%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470301C"/>
    <w:multiLevelType w:val="hybridMultilevel"/>
    <w:tmpl w:val="C83C4416"/>
    <w:lvl w:ilvl="0" w:tplc="8C18EB26">
      <w:start w:val="1"/>
      <w:numFmt w:val="bullet"/>
      <w:lvlText w:val="□"/>
      <w:lvlJc w:val="left"/>
      <w:pPr>
        <w:ind w:left="1780" w:hanging="360"/>
      </w:pPr>
      <w:rPr>
        <w:rFonts w:ascii="Times New Roman"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24" w15:restartNumberingAfterBreak="0">
    <w:nsid w:val="7D0E4E34"/>
    <w:multiLevelType w:val="multilevel"/>
    <w:tmpl w:val="93944136"/>
    <w:lvl w:ilvl="0">
      <w:start w:val="4"/>
      <w:numFmt w:val="decimal"/>
      <w:lvlText w:val="%1"/>
      <w:lvlJc w:val="left"/>
      <w:pPr>
        <w:ind w:left="967" w:hanging="868"/>
      </w:pPr>
      <w:rPr>
        <w:rFonts w:hint="default"/>
        <w:lang w:val="en-US" w:eastAsia="en-US" w:bidi="en-US"/>
      </w:rPr>
    </w:lvl>
    <w:lvl w:ilvl="1">
      <w:start w:val="1"/>
      <w:numFmt w:val="decimal"/>
      <w:lvlText w:val="%1.%2"/>
      <w:lvlJc w:val="left"/>
      <w:pPr>
        <w:ind w:left="967" w:hanging="868"/>
      </w:pPr>
      <w:rPr>
        <w:rFonts w:hint="default"/>
        <w:lang w:val="en-US" w:eastAsia="en-US" w:bidi="en-US"/>
      </w:rPr>
    </w:lvl>
    <w:lvl w:ilvl="2">
      <w:start w:val="8"/>
      <w:numFmt w:val="decimal"/>
      <w:lvlText w:val="%1.%2.%3"/>
      <w:lvlJc w:val="left"/>
      <w:pPr>
        <w:ind w:left="967" w:hanging="868"/>
      </w:pPr>
      <w:rPr>
        <w:rFonts w:hint="default"/>
        <w:lang w:val="en-US" w:eastAsia="en-US" w:bidi="en-US"/>
      </w:rPr>
    </w:lvl>
    <w:lvl w:ilvl="3">
      <w:start w:val="1"/>
      <w:numFmt w:val="decimal"/>
      <w:lvlText w:val="%1.%2.%3.%4."/>
      <w:lvlJc w:val="left"/>
      <w:pPr>
        <w:ind w:left="967" w:hanging="868"/>
      </w:pPr>
      <w:rPr>
        <w:rFonts w:ascii="Arial" w:eastAsia="Arial" w:hAnsi="Arial" w:cs="Arial" w:hint="default"/>
        <w:b/>
        <w:bCs/>
        <w:w w:val="100"/>
        <w:sz w:val="24"/>
        <w:szCs w:val="24"/>
        <w:lang w:val="en-US" w:eastAsia="en-US" w:bidi="en-US"/>
      </w:rPr>
    </w:lvl>
    <w:lvl w:ilvl="4">
      <w:start w:val="1"/>
      <w:numFmt w:val="decimal"/>
      <w:lvlText w:val="%1.%2.%3.%4.%5."/>
      <w:lvlJc w:val="left"/>
      <w:pPr>
        <w:ind w:left="989" w:hanging="890"/>
      </w:pPr>
      <w:rPr>
        <w:rFonts w:ascii="Arial" w:eastAsia="Arial" w:hAnsi="Arial" w:cs="Arial" w:hint="default"/>
        <w:b/>
        <w:bCs/>
        <w:w w:val="100"/>
        <w:sz w:val="20"/>
        <w:szCs w:val="20"/>
        <w:lang w:val="en-US" w:eastAsia="en-US" w:bidi="en-US"/>
      </w:rPr>
    </w:lvl>
    <w:lvl w:ilvl="5">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542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500" w:hanging="200"/>
      </w:pPr>
      <w:rPr>
        <w:rFonts w:hint="default"/>
        <w:lang w:val="en-US" w:eastAsia="en-US" w:bidi="en-US"/>
      </w:rPr>
    </w:lvl>
  </w:abstractNum>
  <w:num w:numId="1">
    <w:abstractNumId w:val="13"/>
  </w:num>
  <w:num w:numId="2">
    <w:abstractNumId w:val="6"/>
  </w:num>
  <w:num w:numId="3">
    <w:abstractNumId w:val="24"/>
  </w:num>
  <w:num w:numId="4">
    <w:abstractNumId w:val="14"/>
  </w:num>
  <w:num w:numId="5">
    <w:abstractNumId w:val="11"/>
  </w:num>
  <w:num w:numId="6">
    <w:abstractNumId w:val="4"/>
  </w:num>
  <w:num w:numId="7">
    <w:abstractNumId w:val="18"/>
  </w:num>
  <w:num w:numId="8">
    <w:abstractNumId w:val="8"/>
  </w:num>
  <w:num w:numId="9">
    <w:abstractNumId w:val="21"/>
  </w:num>
  <w:num w:numId="10">
    <w:abstractNumId w:val="23"/>
  </w:num>
  <w:num w:numId="11">
    <w:abstractNumId w:val="5"/>
  </w:num>
  <w:num w:numId="12">
    <w:abstractNumId w:val="2"/>
  </w:num>
  <w:num w:numId="13">
    <w:abstractNumId w:val="3"/>
  </w:num>
  <w:num w:numId="14">
    <w:abstractNumId w:val="9"/>
  </w:num>
  <w:num w:numId="15">
    <w:abstractNumId w:val="1"/>
  </w:num>
  <w:num w:numId="16">
    <w:abstractNumId w:val="10"/>
  </w:num>
  <w:num w:numId="17">
    <w:abstractNumId w:val="0"/>
  </w:num>
  <w:num w:numId="18">
    <w:abstractNumId w:val="22"/>
  </w:num>
  <w:num w:numId="19">
    <w:abstractNumId w:val="15"/>
  </w:num>
  <w:num w:numId="20">
    <w:abstractNumId w:val="16"/>
  </w:num>
  <w:num w:numId="21">
    <w:abstractNumId w:val="12"/>
  </w:num>
  <w:num w:numId="22">
    <w:abstractNumId w:val="19"/>
  </w:num>
  <w:num w:numId="23">
    <w:abstractNumId w:val="7"/>
  </w:num>
  <w:num w:numId="24">
    <w:abstractNumId w:val="20"/>
  </w:num>
  <w:num w:numId="25">
    <w:abstractNumId w:val="1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ake, Kirsten">
    <w15:presenceInfo w15:providerId="None" w15:userId="Haake, Kir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148D"/>
    <w:rsid w:val="00000846"/>
    <w:rsid w:val="00010127"/>
    <w:rsid w:val="00032F3E"/>
    <w:rsid w:val="00036503"/>
    <w:rsid w:val="00056677"/>
    <w:rsid w:val="0005770F"/>
    <w:rsid w:val="00065D27"/>
    <w:rsid w:val="000709B0"/>
    <w:rsid w:val="0008137C"/>
    <w:rsid w:val="00081EDB"/>
    <w:rsid w:val="00083652"/>
    <w:rsid w:val="00090F6E"/>
    <w:rsid w:val="000937FE"/>
    <w:rsid w:val="000A62F5"/>
    <w:rsid w:val="000B7E18"/>
    <w:rsid w:val="000C18B7"/>
    <w:rsid w:val="000E59A0"/>
    <w:rsid w:val="000F3DEA"/>
    <w:rsid w:val="000F6CAD"/>
    <w:rsid w:val="00123F6A"/>
    <w:rsid w:val="0013148D"/>
    <w:rsid w:val="00151885"/>
    <w:rsid w:val="00167442"/>
    <w:rsid w:val="00181921"/>
    <w:rsid w:val="001930A1"/>
    <w:rsid w:val="001956AA"/>
    <w:rsid w:val="001A6D89"/>
    <w:rsid w:val="001E2FB2"/>
    <w:rsid w:val="001F30FD"/>
    <w:rsid w:val="001F412C"/>
    <w:rsid w:val="00201E1A"/>
    <w:rsid w:val="00202DBC"/>
    <w:rsid w:val="00211B85"/>
    <w:rsid w:val="00212AB1"/>
    <w:rsid w:val="00221DA4"/>
    <w:rsid w:val="00227702"/>
    <w:rsid w:val="00227EC8"/>
    <w:rsid w:val="00242597"/>
    <w:rsid w:val="0024494A"/>
    <w:rsid w:val="0025131D"/>
    <w:rsid w:val="00251331"/>
    <w:rsid w:val="00257276"/>
    <w:rsid w:val="00263773"/>
    <w:rsid w:val="00266018"/>
    <w:rsid w:val="00275D52"/>
    <w:rsid w:val="002A5C6C"/>
    <w:rsid w:val="002C6513"/>
    <w:rsid w:val="002D54EA"/>
    <w:rsid w:val="002D5A94"/>
    <w:rsid w:val="002F1CD7"/>
    <w:rsid w:val="003037EB"/>
    <w:rsid w:val="0030693E"/>
    <w:rsid w:val="00322234"/>
    <w:rsid w:val="00323CAA"/>
    <w:rsid w:val="00342BD6"/>
    <w:rsid w:val="00355910"/>
    <w:rsid w:val="00355A2C"/>
    <w:rsid w:val="00356F4A"/>
    <w:rsid w:val="003605F0"/>
    <w:rsid w:val="00366344"/>
    <w:rsid w:val="0037390B"/>
    <w:rsid w:val="003869FD"/>
    <w:rsid w:val="00387C6F"/>
    <w:rsid w:val="00393C38"/>
    <w:rsid w:val="003B69C8"/>
    <w:rsid w:val="003C5E85"/>
    <w:rsid w:val="003E2775"/>
    <w:rsid w:val="003F09D3"/>
    <w:rsid w:val="003F6B7B"/>
    <w:rsid w:val="00412D6B"/>
    <w:rsid w:val="00421D94"/>
    <w:rsid w:val="004345A1"/>
    <w:rsid w:val="00437164"/>
    <w:rsid w:val="00444B24"/>
    <w:rsid w:val="004458D8"/>
    <w:rsid w:val="00456507"/>
    <w:rsid w:val="00474A79"/>
    <w:rsid w:val="004A6F8F"/>
    <w:rsid w:val="004B09DC"/>
    <w:rsid w:val="004B2423"/>
    <w:rsid w:val="004C22C0"/>
    <w:rsid w:val="004C580D"/>
    <w:rsid w:val="004D4941"/>
    <w:rsid w:val="00517654"/>
    <w:rsid w:val="0052128C"/>
    <w:rsid w:val="005247F9"/>
    <w:rsid w:val="00532F31"/>
    <w:rsid w:val="00542120"/>
    <w:rsid w:val="005449A4"/>
    <w:rsid w:val="0055136C"/>
    <w:rsid w:val="00582EC0"/>
    <w:rsid w:val="0058786E"/>
    <w:rsid w:val="00591E63"/>
    <w:rsid w:val="005925AF"/>
    <w:rsid w:val="00596C10"/>
    <w:rsid w:val="005972D0"/>
    <w:rsid w:val="005B7F41"/>
    <w:rsid w:val="005C4A78"/>
    <w:rsid w:val="005D2688"/>
    <w:rsid w:val="005F653D"/>
    <w:rsid w:val="00602DA9"/>
    <w:rsid w:val="00610913"/>
    <w:rsid w:val="00613365"/>
    <w:rsid w:val="00621189"/>
    <w:rsid w:val="0062118F"/>
    <w:rsid w:val="0063436A"/>
    <w:rsid w:val="00641BAD"/>
    <w:rsid w:val="00644B4F"/>
    <w:rsid w:val="00651F96"/>
    <w:rsid w:val="00663C3B"/>
    <w:rsid w:val="0066736D"/>
    <w:rsid w:val="006756CB"/>
    <w:rsid w:val="00687637"/>
    <w:rsid w:val="00693486"/>
    <w:rsid w:val="00697341"/>
    <w:rsid w:val="006A1746"/>
    <w:rsid w:val="006A36D4"/>
    <w:rsid w:val="006B2504"/>
    <w:rsid w:val="006B30B2"/>
    <w:rsid w:val="006B7D1B"/>
    <w:rsid w:val="006C4404"/>
    <w:rsid w:val="006E001A"/>
    <w:rsid w:val="006E51FD"/>
    <w:rsid w:val="006F6DD8"/>
    <w:rsid w:val="00711104"/>
    <w:rsid w:val="007159D9"/>
    <w:rsid w:val="00716703"/>
    <w:rsid w:val="00725621"/>
    <w:rsid w:val="0075467E"/>
    <w:rsid w:val="007616CE"/>
    <w:rsid w:val="00763E74"/>
    <w:rsid w:val="00764BFD"/>
    <w:rsid w:val="0076720D"/>
    <w:rsid w:val="00783749"/>
    <w:rsid w:val="007A43F3"/>
    <w:rsid w:val="007B07ED"/>
    <w:rsid w:val="007B288A"/>
    <w:rsid w:val="007B570C"/>
    <w:rsid w:val="007B78B2"/>
    <w:rsid w:val="007C1BFD"/>
    <w:rsid w:val="007C3914"/>
    <w:rsid w:val="007C4970"/>
    <w:rsid w:val="007D4535"/>
    <w:rsid w:val="007E022C"/>
    <w:rsid w:val="007E6109"/>
    <w:rsid w:val="007E6A85"/>
    <w:rsid w:val="007E7290"/>
    <w:rsid w:val="007F2D0A"/>
    <w:rsid w:val="007F3114"/>
    <w:rsid w:val="007F410B"/>
    <w:rsid w:val="008114D0"/>
    <w:rsid w:val="00817A36"/>
    <w:rsid w:val="00831D0F"/>
    <w:rsid w:val="00842090"/>
    <w:rsid w:val="008577AD"/>
    <w:rsid w:val="00862B80"/>
    <w:rsid w:val="00864E82"/>
    <w:rsid w:val="008651AF"/>
    <w:rsid w:val="00871F07"/>
    <w:rsid w:val="0087648B"/>
    <w:rsid w:val="00877836"/>
    <w:rsid w:val="00884324"/>
    <w:rsid w:val="008A39D0"/>
    <w:rsid w:val="008A68FA"/>
    <w:rsid w:val="008B5E9B"/>
    <w:rsid w:val="008C1605"/>
    <w:rsid w:val="008C257A"/>
    <w:rsid w:val="008C2E69"/>
    <w:rsid w:val="008C5370"/>
    <w:rsid w:val="008C7EA8"/>
    <w:rsid w:val="008E6107"/>
    <w:rsid w:val="008F0B07"/>
    <w:rsid w:val="008F21A0"/>
    <w:rsid w:val="0092070F"/>
    <w:rsid w:val="00920AC1"/>
    <w:rsid w:val="00922B39"/>
    <w:rsid w:val="009248E1"/>
    <w:rsid w:val="009475C5"/>
    <w:rsid w:val="00964D67"/>
    <w:rsid w:val="00964E0B"/>
    <w:rsid w:val="00972447"/>
    <w:rsid w:val="00975664"/>
    <w:rsid w:val="009800E5"/>
    <w:rsid w:val="00994197"/>
    <w:rsid w:val="00995AAB"/>
    <w:rsid w:val="009A2559"/>
    <w:rsid w:val="009A47B9"/>
    <w:rsid w:val="009B37B8"/>
    <w:rsid w:val="009B449A"/>
    <w:rsid w:val="009C0B46"/>
    <w:rsid w:val="009C1A83"/>
    <w:rsid w:val="009C7933"/>
    <w:rsid w:val="009E1517"/>
    <w:rsid w:val="00A0551C"/>
    <w:rsid w:val="00A07EDE"/>
    <w:rsid w:val="00A20747"/>
    <w:rsid w:val="00A22521"/>
    <w:rsid w:val="00A244DD"/>
    <w:rsid w:val="00A248EB"/>
    <w:rsid w:val="00A32B38"/>
    <w:rsid w:val="00A52157"/>
    <w:rsid w:val="00A82BE4"/>
    <w:rsid w:val="00A91E84"/>
    <w:rsid w:val="00A9665D"/>
    <w:rsid w:val="00AA6DDE"/>
    <w:rsid w:val="00AB1262"/>
    <w:rsid w:val="00AC177E"/>
    <w:rsid w:val="00AC39E3"/>
    <w:rsid w:val="00AE25AA"/>
    <w:rsid w:val="00AF14C4"/>
    <w:rsid w:val="00AF4459"/>
    <w:rsid w:val="00B12186"/>
    <w:rsid w:val="00B177D1"/>
    <w:rsid w:val="00B204F2"/>
    <w:rsid w:val="00B3010E"/>
    <w:rsid w:val="00B32D21"/>
    <w:rsid w:val="00B70858"/>
    <w:rsid w:val="00B91A9E"/>
    <w:rsid w:val="00BA15E0"/>
    <w:rsid w:val="00BB2A10"/>
    <w:rsid w:val="00BB5C3A"/>
    <w:rsid w:val="00BB7368"/>
    <w:rsid w:val="00BC7CC5"/>
    <w:rsid w:val="00BD3F1E"/>
    <w:rsid w:val="00C033A6"/>
    <w:rsid w:val="00C03C82"/>
    <w:rsid w:val="00C04E25"/>
    <w:rsid w:val="00C06662"/>
    <w:rsid w:val="00C14955"/>
    <w:rsid w:val="00C23477"/>
    <w:rsid w:val="00C25EF2"/>
    <w:rsid w:val="00C354EE"/>
    <w:rsid w:val="00C50B5B"/>
    <w:rsid w:val="00C5284B"/>
    <w:rsid w:val="00C53011"/>
    <w:rsid w:val="00C56F85"/>
    <w:rsid w:val="00C62EEF"/>
    <w:rsid w:val="00C73A10"/>
    <w:rsid w:val="00C833C1"/>
    <w:rsid w:val="00C84F0A"/>
    <w:rsid w:val="00C91985"/>
    <w:rsid w:val="00C921E7"/>
    <w:rsid w:val="00C93035"/>
    <w:rsid w:val="00CA40F4"/>
    <w:rsid w:val="00CB3B31"/>
    <w:rsid w:val="00CB48C4"/>
    <w:rsid w:val="00CB7FFA"/>
    <w:rsid w:val="00CD3F69"/>
    <w:rsid w:val="00CE7E02"/>
    <w:rsid w:val="00CF0926"/>
    <w:rsid w:val="00CF23BB"/>
    <w:rsid w:val="00D300BC"/>
    <w:rsid w:val="00D34894"/>
    <w:rsid w:val="00D57AAC"/>
    <w:rsid w:val="00D73341"/>
    <w:rsid w:val="00DA355E"/>
    <w:rsid w:val="00DB348F"/>
    <w:rsid w:val="00DB47EA"/>
    <w:rsid w:val="00DB5487"/>
    <w:rsid w:val="00DB6014"/>
    <w:rsid w:val="00DB6ACB"/>
    <w:rsid w:val="00DD33EE"/>
    <w:rsid w:val="00DE2CB8"/>
    <w:rsid w:val="00DE3372"/>
    <w:rsid w:val="00DF1A57"/>
    <w:rsid w:val="00DF357D"/>
    <w:rsid w:val="00DF4A32"/>
    <w:rsid w:val="00E03068"/>
    <w:rsid w:val="00E04E6C"/>
    <w:rsid w:val="00E14704"/>
    <w:rsid w:val="00E26141"/>
    <w:rsid w:val="00E324CF"/>
    <w:rsid w:val="00E57A6F"/>
    <w:rsid w:val="00E73DF8"/>
    <w:rsid w:val="00E77899"/>
    <w:rsid w:val="00E830D1"/>
    <w:rsid w:val="00E84004"/>
    <w:rsid w:val="00E963EF"/>
    <w:rsid w:val="00EA6DBC"/>
    <w:rsid w:val="00EB1233"/>
    <w:rsid w:val="00EB129F"/>
    <w:rsid w:val="00EB5A96"/>
    <w:rsid w:val="00EC2C97"/>
    <w:rsid w:val="00ED3105"/>
    <w:rsid w:val="00EE758C"/>
    <w:rsid w:val="00EF0AA2"/>
    <w:rsid w:val="00EF4EDB"/>
    <w:rsid w:val="00EF5820"/>
    <w:rsid w:val="00F1470F"/>
    <w:rsid w:val="00F27F84"/>
    <w:rsid w:val="00F34EE2"/>
    <w:rsid w:val="00F455B2"/>
    <w:rsid w:val="00F46F1D"/>
    <w:rsid w:val="00F51EAA"/>
    <w:rsid w:val="00F64306"/>
    <w:rsid w:val="00F64DF9"/>
    <w:rsid w:val="00F80A28"/>
    <w:rsid w:val="00F95055"/>
    <w:rsid w:val="00FB2590"/>
    <w:rsid w:val="00FC273B"/>
    <w:rsid w:val="00FC3C4F"/>
    <w:rsid w:val="00FD04CA"/>
    <w:rsid w:val="00FD4D44"/>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19B2F5E"/>
  <w15:docId w15:val="{0BED68AA-F55A-4540-A2DD-EE61E7E7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248EB"/>
    <w:rPr>
      <w:rFonts w:ascii="Times New Roman" w:eastAsia="Times New Roman" w:hAnsi="Times New Roman" w:cs="Times New Roman"/>
      <w:lang w:bidi="en-US"/>
    </w:rPr>
  </w:style>
  <w:style w:type="paragraph" w:styleId="Heading1">
    <w:name w:val="heading 1"/>
    <w:basedOn w:val="Normal"/>
    <w:uiPriority w:val="1"/>
    <w:qFormat/>
    <w:pPr>
      <w:numPr>
        <w:numId w:val="18"/>
      </w:numPr>
      <w:outlineLvl w:val="0"/>
    </w:pPr>
    <w:rPr>
      <w:rFonts w:ascii="Arial" w:eastAsia="Arial" w:hAnsi="Arial" w:cs="Arial"/>
      <w:b/>
      <w:bCs/>
      <w:sz w:val="41"/>
      <w:szCs w:val="41"/>
    </w:rPr>
  </w:style>
  <w:style w:type="paragraph" w:styleId="Heading2">
    <w:name w:val="heading 2"/>
    <w:basedOn w:val="Normal"/>
    <w:uiPriority w:val="1"/>
    <w:qFormat/>
    <w:rsid w:val="0066736D"/>
    <w:pPr>
      <w:keepNext/>
      <w:keepLines/>
      <w:widowControl/>
      <w:numPr>
        <w:ilvl w:val="1"/>
        <w:numId w:val="18"/>
      </w:numPr>
      <w:spacing w:before="8" w:line="259" w:lineRule="auto"/>
      <w:outlineLvl w:val="1"/>
    </w:pPr>
    <w:rPr>
      <w:rFonts w:ascii="Arial" w:eastAsia="Arial" w:hAnsi="Arial" w:cs="Arial"/>
      <w:b/>
      <w:bCs/>
      <w:sz w:val="34"/>
      <w:szCs w:val="34"/>
    </w:rPr>
  </w:style>
  <w:style w:type="paragraph" w:styleId="Heading3">
    <w:name w:val="heading 3"/>
    <w:basedOn w:val="Normal"/>
    <w:uiPriority w:val="1"/>
    <w:qFormat/>
    <w:rsid w:val="00393C38"/>
    <w:pPr>
      <w:numPr>
        <w:ilvl w:val="2"/>
        <w:numId w:val="18"/>
      </w:numPr>
      <w:tabs>
        <w:tab w:val="left" w:pos="901"/>
      </w:tabs>
      <w:outlineLvl w:val="2"/>
    </w:pPr>
    <w:rPr>
      <w:rFonts w:ascii="Arial" w:eastAsia="Arial" w:hAnsi="Arial" w:cs="Arial"/>
      <w:b/>
      <w:bCs/>
      <w:w w:val="105"/>
      <w:sz w:val="28"/>
      <w:szCs w:val="28"/>
    </w:rPr>
  </w:style>
  <w:style w:type="paragraph" w:styleId="Heading4">
    <w:name w:val="heading 4"/>
    <w:basedOn w:val="Normal"/>
    <w:uiPriority w:val="1"/>
    <w:qFormat/>
    <w:rsid w:val="003037EB"/>
    <w:pPr>
      <w:numPr>
        <w:ilvl w:val="3"/>
        <w:numId w:val="18"/>
      </w:numPr>
      <w:outlineLvl w:val="3"/>
    </w:pPr>
    <w:rPr>
      <w:rFonts w:ascii="Arial" w:hAnsi="Arial" w:cs="Arial"/>
      <w:b/>
      <w:sz w:val="28"/>
      <w:szCs w:val="28"/>
    </w:rPr>
  </w:style>
  <w:style w:type="paragraph" w:styleId="Heading5">
    <w:name w:val="heading 5"/>
    <w:basedOn w:val="Normal"/>
    <w:uiPriority w:val="1"/>
    <w:qFormat/>
    <w:pPr>
      <w:numPr>
        <w:ilvl w:val="4"/>
        <w:numId w:val="18"/>
      </w:numPr>
      <w:outlineLvl w:val="4"/>
    </w:pPr>
    <w:rPr>
      <w:b/>
      <w:bCs/>
      <w:sz w:val="20"/>
      <w:szCs w:val="20"/>
    </w:rPr>
  </w:style>
  <w:style w:type="paragraph" w:styleId="Heading6">
    <w:name w:val="heading 6"/>
    <w:basedOn w:val="Normal"/>
    <w:next w:val="Normal"/>
    <w:link w:val="Heading6Char"/>
    <w:uiPriority w:val="9"/>
    <w:unhideWhenUsed/>
    <w:qFormat/>
    <w:rsid w:val="00F34EE2"/>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34EE2"/>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EE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EE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79" w:hanging="219"/>
    </w:pPr>
    <w:rPr>
      <w:sz w:val="20"/>
      <w:szCs w:val="20"/>
    </w:rPr>
  </w:style>
  <w:style w:type="paragraph" w:styleId="TOC2">
    <w:name w:val="toc 2"/>
    <w:basedOn w:val="Normal"/>
    <w:uiPriority w:val="39"/>
    <w:qFormat/>
    <w:pPr>
      <w:spacing w:before="10"/>
      <w:ind w:left="1906" w:hanging="366"/>
    </w:pPr>
    <w:rPr>
      <w:sz w:val="20"/>
      <w:szCs w:val="20"/>
    </w:rPr>
  </w:style>
  <w:style w:type="paragraph" w:styleId="TOC3">
    <w:name w:val="toc 3"/>
    <w:basedOn w:val="Normal"/>
    <w:uiPriority w:val="39"/>
    <w:qFormat/>
    <w:rsid w:val="007E022C"/>
    <w:pPr>
      <w:spacing w:before="10"/>
      <w:ind w:left="2160" w:hanging="432"/>
    </w:pPr>
    <w:rPr>
      <w:bCs/>
      <w:sz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260" w:hanging="200"/>
    </w:pPr>
  </w:style>
  <w:style w:type="paragraph" w:customStyle="1" w:styleId="TableParagraph">
    <w:name w:val="Table Paragraph"/>
    <w:basedOn w:val="Normal"/>
    <w:uiPriority w:val="1"/>
    <w:qFormat/>
    <w:pPr>
      <w:spacing w:before="20"/>
      <w:ind w:left="45"/>
    </w:pPr>
  </w:style>
  <w:style w:type="character" w:styleId="CommentReference">
    <w:name w:val="annotation reference"/>
    <w:basedOn w:val="DefaultParagraphFont"/>
    <w:uiPriority w:val="99"/>
    <w:semiHidden/>
    <w:unhideWhenUsed/>
    <w:rsid w:val="00C93035"/>
    <w:rPr>
      <w:sz w:val="16"/>
      <w:szCs w:val="16"/>
    </w:rPr>
  </w:style>
  <w:style w:type="paragraph" w:styleId="CommentText">
    <w:name w:val="annotation text"/>
    <w:basedOn w:val="Normal"/>
    <w:link w:val="CommentTextChar"/>
    <w:uiPriority w:val="99"/>
    <w:unhideWhenUsed/>
    <w:rsid w:val="00C93035"/>
    <w:rPr>
      <w:sz w:val="20"/>
      <w:szCs w:val="20"/>
    </w:rPr>
  </w:style>
  <w:style w:type="character" w:customStyle="1" w:styleId="CommentTextChar">
    <w:name w:val="Comment Text Char"/>
    <w:basedOn w:val="DefaultParagraphFont"/>
    <w:link w:val="CommentText"/>
    <w:uiPriority w:val="99"/>
    <w:rsid w:val="00C9303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93035"/>
    <w:rPr>
      <w:b/>
      <w:bCs/>
    </w:rPr>
  </w:style>
  <w:style w:type="character" w:customStyle="1" w:styleId="CommentSubjectChar">
    <w:name w:val="Comment Subject Char"/>
    <w:basedOn w:val="CommentTextChar"/>
    <w:link w:val="CommentSubject"/>
    <w:uiPriority w:val="99"/>
    <w:semiHidden/>
    <w:rsid w:val="00C9303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C930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035"/>
    <w:rPr>
      <w:rFonts w:ascii="Segoe UI" w:eastAsia="Times New Roman" w:hAnsi="Segoe UI" w:cs="Segoe UI"/>
      <w:sz w:val="18"/>
      <w:szCs w:val="18"/>
      <w:lang w:bidi="en-US"/>
    </w:rPr>
  </w:style>
  <w:style w:type="paragraph" w:styleId="TOCHeading">
    <w:name w:val="TOC Heading"/>
    <w:basedOn w:val="Heading1"/>
    <w:next w:val="Normal"/>
    <w:uiPriority w:val="39"/>
    <w:unhideWhenUsed/>
    <w:qFormat/>
    <w:rsid w:val="008E61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8E6107"/>
    <w:rPr>
      <w:color w:val="0000FF" w:themeColor="hyperlink"/>
      <w:u w:val="single"/>
    </w:rPr>
  </w:style>
  <w:style w:type="paragraph" w:styleId="NormalWeb">
    <w:name w:val="Normal (Web)"/>
    <w:basedOn w:val="Normal"/>
    <w:uiPriority w:val="99"/>
    <w:semiHidden/>
    <w:unhideWhenUsed/>
    <w:rsid w:val="001930A1"/>
    <w:pPr>
      <w:widowControl/>
      <w:autoSpaceDE/>
      <w:autoSpaceDN/>
      <w:spacing w:before="100" w:beforeAutospacing="1" w:after="100" w:afterAutospacing="1"/>
    </w:pPr>
    <w:rPr>
      <w:rFonts w:ascii="Calibri" w:eastAsiaTheme="minorHAnsi" w:hAnsi="Calibri" w:cs="Calibri"/>
      <w:lang w:bidi="ar-SA"/>
    </w:rPr>
  </w:style>
  <w:style w:type="paragraph" w:styleId="FootnoteText">
    <w:name w:val="footnote text"/>
    <w:basedOn w:val="Normal"/>
    <w:link w:val="FootnoteTextChar"/>
    <w:uiPriority w:val="99"/>
    <w:semiHidden/>
    <w:unhideWhenUsed/>
    <w:rsid w:val="00763E74"/>
    <w:rPr>
      <w:sz w:val="20"/>
      <w:szCs w:val="20"/>
    </w:rPr>
  </w:style>
  <w:style w:type="character" w:customStyle="1" w:styleId="FootnoteTextChar">
    <w:name w:val="Footnote Text Char"/>
    <w:basedOn w:val="DefaultParagraphFont"/>
    <w:link w:val="FootnoteText"/>
    <w:uiPriority w:val="99"/>
    <w:semiHidden/>
    <w:rsid w:val="00763E74"/>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763E74"/>
    <w:rPr>
      <w:vertAlign w:val="superscript"/>
    </w:rPr>
  </w:style>
  <w:style w:type="paragraph" w:styleId="EndnoteText">
    <w:name w:val="endnote text"/>
    <w:basedOn w:val="Normal"/>
    <w:link w:val="EndnoteTextChar"/>
    <w:uiPriority w:val="99"/>
    <w:semiHidden/>
    <w:unhideWhenUsed/>
    <w:rsid w:val="006A1746"/>
    <w:rPr>
      <w:sz w:val="20"/>
      <w:szCs w:val="20"/>
    </w:rPr>
  </w:style>
  <w:style w:type="character" w:customStyle="1" w:styleId="EndnoteTextChar">
    <w:name w:val="Endnote Text Char"/>
    <w:basedOn w:val="DefaultParagraphFont"/>
    <w:link w:val="EndnoteText"/>
    <w:uiPriority w:val="99"/>
    <w:semiHidden/>
    <w:rsid w:val="006A1746"/>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semiHidden/>
    <w:unhideWhenUsed/>
    <w:rsid w:val="006A1746"/>
    <w:rPr>
      <w:vertAlign w:val="superscript"/>
    </w:rPr>
  </w:style>
  <w:style w:type="paragraph" w:styleId="Caption">
    <w:name w:val="caption"/>
    <w:basedOn w:val="Normal"/>
    <w:next w:val="Normal"/>
    <w:uiPriority w:val="35"/>
    <w:unhideWhenUsed/>
    <w:qFormat/>
    <w:rsid w:val="00BB2A10"/>
    <w:pPr>
      <w:spacing w:after="200"/>
    </w:pPr>
    <w:rPr>
      <w:i/>
      <w:iCs/>
      <w:color w:val="1F497D" w:themeColor="text2"/>
      <w:sz w:val="18"/>
      <w:szCs w:val="18"/>
    </w:rPr>
  </w:style>
  <w:style w:type="paragraph" w:styleId="TableofFigures">
    <w:name w:val="table of figures"/>
    <w:basedOn w:val="Normal"/>
    <w:next w:val="Normal"/>
    <w:uiPriority w:val="99"/>
    <w:unhideWhenUsed/>
    <w:rsid w:val="007A43F3"/>
  </w:style>
  <w:style w:type="table" w:styleId="TableGrid">
    <w:name w:val="Table Grid"/>
    <w:basedOn w:val="TableNormal"/>
    <w:uiPriority w:val="39"/>
    <w:rsid w:val="0024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F34EE2"/>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rsid w:val="00F34EE2"/>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F34EE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34EE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2602">
      <w:bodyDiv w:val="1"/>
      <w:marLeft w:val="0"/>
      <w:marRight w:val="0"/>
      <w:marTop w:val="0"/>
      <w:marBottom w:val="0"/>
      <w:divBdr>
        <w:top w:val="none" w:sz="0" w:space="0" w:color="auto"/>
        <w:left w:val="none" w:sz="0" w:space="0" w:color="auto"/>
        <w:bottom w:val="none" w:sz="0" w:space="0" w:color="auto"/>
        <w:right w:val="none" w:sz="0" w:space="0" w:color="auto"/>
      </w:divBdr>
    </w:div>
    <w:div w:id="778647066">
      <w:bodyDiv w:val="1"/>
      <w:marLeft w:val="0"/>
      <w:marRight w:val="0"/>
      <w:marTop w:val="0"/>
      <w:marBottom w:val="0"/>
      <w:divBdr>
        <w:top w:val="none" w:sz="0" w:space="0" w:color="auto"/>
        <w:left w:val="none" w:sz="0" w:space="0" w:color="auto"/>
        <w:bottom w:val="none" w:sz="0" w:space="0" w:color="auto"/>
        <w:right w:val="none" w:sz="0" w:space="0" w:color="auto"/>
      </w:divBdr>
    </w:div>
    <w:div w:id="923956721">
      <w:bodyDiv w:val="1"/>
      <w:marLeft w:val="0"/>
      <w:marRight w:val="0"/>
      <w:marTop w:val="0"/>
      <w:marBottom w:val="0"/>
      <w:divBdr>
        <w:top w:val="none" w:sz="0" w:space="0" w:color="auto"/>
        <w:left w:val="none" w:sz="0" w:space="0" w:color="auto"/>
        <w:bottom w:val="none" w:sz="0" w:space="0" w:color="auto"/>
        <w:right w:val="none" w:sz="0" w:space="0" w:color="auto"/>
      </w:divBdr>
    </w:div>
    <w:div w:id="1342589196">
      <w:bodyDiv w:val="1"/>
      <w:marLeft w:val="0"/>
      <w:marRight w:val="0"/>
      <w:marTop w:val="0"/>
      <w:marBottom w:val="0"/>
      <w:divBdr>
        <w:top w:val="none" w:sz="0" w:space="0" w:color="auto"/>
        <w:left w:val="none" w:sz="0" w:space="0" w:color="auto"/>
        <w:bottom w:val="none" w:sz="0" w:space="0" w:color="auto"/>
        <w:right w:val="none" w:sz="0" w:space="0" w:color="auto"/>
      </w:divBdr>
    </w:div>
    <w:div w:id="139797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jpeg"/><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Book</b:SourceType>
    <b:Guid>{6CB1A2A3-3CEA-4DBD-A4B5-E27BE39406C5}</b:Guid>
    <b:Title>1 https://en.wikipedia.org/wiki/Separation_of_concerns</b:Title>
    <b:RefOrder>1</b:RefOrder>
  </b:Source>
</b:Sources>
</file>

<file path=customXml/itemProps1.xml><?xml version="1.0" encoding="utf-8"?>
<ds:datastoreItem xmlns:ds="http://schemas.openxmlformats.org/officeDocument/2006/customXml" ds:itemID="{6FFCB792-0C54-4C42-92AB-D8D0BA38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35</Pages>
  <Words>8705</Words>
  <Characters>49624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Haake, Kirsten</cp:lastModifiedBy>
  <cp:revision>31</cp:revision>
  <dcterms:created xsi:type="dcterms:W3CDTF">2019-04-03T14:19:00Z</dcterms:created>
  <dcterms:modified xsi:type="dcterms:W3CDTF">2019-04-03T15:47:00Z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DocBook XSL Stylesheets with Apache FOP</vt:lpwstr>
  </property>
  <property fmtid="{D5CDD505-2E9C-101B-9397-08002B2CF9AE}" pid="4" name="LastSaved">
    <vt:filetime>2019-02-22T00:00:00Z</vt:filetime>
  </property>
</Properties>
</file>